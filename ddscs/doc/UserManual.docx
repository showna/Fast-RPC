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42B" w:rsidRDefault="005C442B" w:rsidP="00725987">
      <w:pPr>
        <w:pStyle w:val="Title"/>
        <w:rPr>
          <w:lang w:val="en-US"/>
        </w:rPr>
      </w:pPr>
      <w:bookmarkStart w:id="0" w:name="_Toc341705930"/>
      <w:bookmarkStart w:id="1" w:name="_Toc341706132"/>
      <w:bookmarkStart w:id="2" w:name="_Toc341706148"/>
      <w:bookmarkStart w:id="3" w:name="_Toc341707641"/>
      <w:bookmarkStart w:id="4" w:name="_Toc341719005"/>
      <w:bookmarkStart w:id="5" w:name="_GoBack"/>
      <w:bookmarkEnd w:id="5"/>
    </w:p>
    <w:p w:rsidR="005C442B" w:rsidRDefault="005C442B" w:rsidP="00725987">
      <w:pPr>
        <w:pStyle w:val="Title"/>
        <w:rPr>
          <w:lang w:val="en-US"/>
        </w:rPr>
      </w:pPr>
    </w:p>
    <w:p w:rsidR="00725987" w:rsidRPr="00725987" w:rsidRDefault="00725987" w:rsidP="00725987">
      <w:pPr>
        <w:pStyle w:val="Title"/>
        <w:rPr>
          <w:lang w:val="en-US"/>
        </w:rPr>
      </w:pPr>
      <w:bookmarkStart w:id="6" w:name="_Toc341727624"/>
      <w:proofErr w:type="spellStart"/>
      <w:proofErr w:type="gramStart"/>
      <w:r w:rsidRPr="00725987">
        <w:rPr>
          <w:lang w:val="en-US"/>
        </w:rPr>
        <w:t>eProsima</w:t>
      </w:r>
      <w:proofErr w:type="spellEnd"/>
      <w:proofErr w:type="gramEnd"/>
      <w:r w:rsidRPr="00725987">
        <w:rPr>
          <w:lang w:val="en-US"/>
        </w:rPr>
        <w:t xml:space="preserve"> RPC over DDS</w:t>
      </w:r>
      <w:bookmarkEnd w:id="0"/>
      <w:bookmarkEnd w:id="1"/>
      <w:bookmarkEnd w:id="2"/>
      <w:bookmarkEnd w:id="3"/>
      <w:bookmarkEnd w:id="4"/>
      <w:bookmarkEnd w:id="6"/>
    </w:p>
    <w:p w:rsidR="00725987" w:rsidRPr="00725987" w:rsidRDefault="00725987" w:rsidP="00725987">
      <w:pPr>
        <w:jc w:val="center"/>
        <w:rPr>
          <w:sz w:val="32"/>
          <w:lang w:val="en-US"/>
        </w:rPr>
      </w:pPr>
      <w:r w:rsidRPr="00725987">
        <w:rPr>
          <w:lang w:val="en-US"/>
        </w:rPr>
        <w:br/>
      </w:r>
      <w:proofErr w:type="spellStart"/>
      <w:r>
        <w:rPr>
          <w:sz w:val="28"/>
          <w:lang w:val="en-US"/>
        </w:rPr>
        <w:t>Users</w:t>
      </w:r>
      <w:r w:rsidRPr="00725987">
        <w:rPr>
          <w:sz w:val="28"/>
          <w:lang w:val="en-US"/>
        </w:rPr>
        <w:t xml:space="preserve"> Manual</w:t>
      </w:r>
      <w:proofErr w:type="spellEnd"/>
    </w:p>
    <w:p w:rsidR="00725987" w:rsidRDefault="00725987" w:rsidP="00725987">
      <w:pPr>
        <w:jc w:val="center"/>
        <w:rPr>
          <w:sz w:val="28"/>
          <w:szCs w:val="28"/>
        </w:rPr>
      </w:pPr>
      <w:proofErr w:type="spellStart"/>
      <w:r>
        <w:rPr>
          <w:sz w:val="28"/>
          <w:szCs w:val="28"/>
        </w:rPr>
        <w:t>Version</w:t>
      </w:r>
      <w:proofErr w:type="spellEnd"/>
      <w:r>
        <w:rPr>
          <w:sz w:val="28"/>
          <w:szCs w:val="28"/>
        </w:rPr>
        <w:t xml:space="preserve"> 0.1.RC1</w:t>
      </w:r>
    </w:p>
    <w:p w:rsidR="00725987" w:rsidRDefault="00725987" w:rsidP="00725987">
      <w:pPr>
        <w:pStyle w:val="Title"/>
      </w:pPr>
    </w:p>
    <w:p w:rsidR="00725987" w:rsidRDefault="00725987" w:rsidP="00725987">
      <w:pPr>
        <w:pStyle w:val="Title"/>
      </w:pPr>
    </w:p>
    <w:p w:rsidR="00725987" w:rsidRDefault="00725987" w:rsidP="00725987">
      <w:pPr>
        <w:pStyle w:val="Title"/>
      </w:pPr>
    </w:p>
    <w:p w:rsidR="00725987" w:rsidRDefault="00725987" w:rsidP="00725987">
      <w:pPr>
        <w:jc w:val="center"/>
        <w:rPr>
          <w:sz w:val="28"/>
          <w:szCs w:val="28"/>
        </w:rPr>
      </w:pPr>
    </w:p>
    <w:p w:rsidR="00725987" w:rsidRDefault="00725987" w:rsidP="00725987">
      <w:pPr>
        <w:jc w:val="center"/>
        <w:rPr>
          <w:sz w:val="28"/>
          <w:szCs w:val="28"/>
        </w:rPr>
      </w:pPr>
    </w:p>
    <w:p w:rsidR="00725987" w:rsidRDefault="00725987" w:rsidP="00725987">
      <w:pPr>
        <w:jc w:val="center"/>
        <w:rPr>
          <w:sz w:val="28"/>
          <w:szCs w:val="28"/>
        </w:rPr>
      </w:pPr>
    </w:p>
    <w:p w:rsidR="00725987" w:rsidRDefault="00725987" w:rsidP="00725987">
      <w:pPr>
        <w:jc w:val="center"/>
        <w:rPr>
          <w:sz w:val="28"/>
          <w:szCs w:val="28"/>
        </w:rPr>
      </w:pPr>
    </w:p>
    <w:p w:rsidR="00725987" w:rsidRDefault="002708FF" w:rsidP="00725987">
      <w:pPr>
        <w:jc w:val="center"/>
        <w:rPr>
          <w:sz w:val="28"/>
          <w:szCs w:val="28"/>
        </w:rPr>
      </w:pPr>
      <w:r>
        <w:rPr>
          <w:noProof/>
          <w:sz w:val="28"/>
          <w:szCs w:val="28"/>
        </w:rPr>
        <w:drawing>
          <wp:inline distT="0" distB="0" distL="0" distR="0">
            <wp:extent cx="1876425" cy="571500"/>
            <wp:effectExtent l="0" t="0" r="0" b="0"/>
            <wp:docPr id="1" name="Picture 1" descr="logoEprosimaBlu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prosimaBlueRT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571500"/>
                    </a:xfrm>
                    <a:prstGeom prst="rect">
                      <a:avLst/>
                    </a:prstGeom>
                    <a:noFill/>
                    <a:ln>
                      <a:noFill/>
                    </a:ln>
                  </pic:spPr>
                </pic:pic>
              </a:graphicData>
            </a:graphic>
          </wp:inline>
        </w:drawing>
      </w:r>
    </w:p>
    <w:p w:rsidR="00725987" w:rsidRPr="00725987" w:rsidRDefault="00725987" w:rsidP="00725987">
      <w:pPr>
        <w:jc w:val="center"/>
        <w:rPr>
          <w:sz w:val="28"/>
          <w:szCs w:val="28"/>
          <w:lang w:val="en-US"/>
        </w:rPr>
      </w:pPr>
      <w:r w:rsidRPr="00725987">
        <w:rPr>
          <w:sz w:val="28"/>
          <w:szCs w:val="28"/>
          <w:lang w:val="en-US"/>
        </w:rPr>
        <w:t>Experts in networking middleware</w:t>
      </w:r>
    </w:p>
    <w:p w:rsidR="00725987" w:rsidRPr="00725987" w:rsidRDefault="00725987" w:rsidP="00725987">
      <w:pPr>
        <w:jc w:val="center"/>
        <w:rPr>
          <w:sz w:val="28"/>
          <w:szCs w:val="28"/>
          <w:lang w:val="en-US"/>
        </w:rPr>
      </w:pPr>
      <w:proofErr w:type="spellStart"/>
      <w:proofErr w:type="gramStart"/>
      <w:r w:rsidRPr="00725987">
        <w:rPr>
          <w:sz w:val="28"/>
          <w:szCs w:val="28"/>
          <w:lang w:val="en-US"/>
        </w:rPr>
        <w:t>eProsima</w:t>
      </w:r>
      <w:proofErr w:type="spellEnd"/>
      <w:proofErr w:type="gramEnd"/>
      <w:r w:rsidRPr="00725987">
        <w:rPr>
          <w:sz w:val="28"/>
          <w:szCs w:val="28"/>
          <w:lang w:val="en-US"/>
        </w:rPr>
        <w:t xml:space="preserve"> © 2012</w:t>
      </w:r>
    </w:p>
    <w:p w:rsidR="00725987" w:rsidRPr="00725987" w:rsidRDefault="00725987" w:rsidP="00725987">
      <w:pPr>
        <w:jc w:val="center"/>
        <w:rPr>
          <w:sz w:val="28"/>
          <w:szCs w:val="28"/>
          <w:lang w:val="en-US"/>
        </w:rPr>
      </w:pPr>
    </w:p>
    <w:p w:rsidR="00725987" w:rsidRPr="00725987" w:rsidRDefault="00725987" w:rsidP="00725987">
      <w:pPr>
        <w:rPr>
          <w:sz w:val="28"/>
          <w:szCs w:val="28"/>
          <w:lang w:val="en-US"/>
        </w:rPr>
      </w:pPr>
      <w:r w:rsidRPr="00725987">
        <w:rPr>
          <w:sz w:val="28"/>
          <w:szCs w:val="28"/>
          <w:lang w:val="en-US"/>
        </w:rPr>
        <w:br w:type="page"/>
      </w:r>
    </w:p>
    <w:tbl>
      <w:tblPr>
        <w:tblW w:w="0" w:type="auto"/>
        <w:tblInd w:w="-176" w:type="dxa"/>
        <w:tblLook w:val="04A0" w:firstRow="1" w:lastRow="0" w:firstColumn="1" w:lastColumn="0" w:noHBand="0" w:noVBand="1"/>
      </w:tblPr>
      <w:tblGrid>
        <w:gridCol w:w="4679"/>
        <w:gridCol w:w="4217"/>
      </w:tblGrid>
      <w:tr w:rsidR="00725987" w:rsidRPr="00543576" w:rsidTr="00543576">
        <w:tc>
          <w:tcPr>
            <w:tcW w:w="4679" w:type="dxa"/>
            <w:shd w:val="clear" w:color="auto" w:fill="auto"/>
          </w:tcPr>
          <w:p w:rsidR="00725987" w:rsidRPr="00543576" w:rsidRDefault="002708FF" w:rsidP="00543576">
            <w:pPr>
              <w:pStyle w:val="Header"/>
              <w:jc w:val="both"/>
            </w:pPr>
            <w:r>
              <w:rPr>
                <w:noProof/>
                <w:sz w:val="28"/>
                <w:szCs w:val="28"/>
              </w:rPr>
              <w:lastRenderedPageBreak/>
              <w:drawing>
                <wp:inline distT="0" distB="0" distL="0" distR="0">
                  <wp:extent cx="2657475" cy="819150"/>
                  <wp:effectExtent l="0" t="0" r="0" b="0"/>
                  <wp:docPr id="2" name="Picture 4" descr="logoEprosimaBlueRTI_conM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EprosimaBlueRTI_conMe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7475" cy="819150"/>
                          </a:xfrm>
                          <a:prstGeom prst="rect">
                            <a:avLst/>
                          </a:prstGeom>
                          <a:noFill/>
                          <a:ln>
                            <a:noFill/>
                          </a:ln>
                        </pic:spPr>
                      </pic:pic>
                    </a:graphicData>
                  </a:graphic>
                </wp:inline>
              </w:drawing>
            </w:r>
          </w:p>
        </w:tc>
        <w:tc>
          <w:tcPr>
            <w:tcW w:w="4217" w:type="dxa"/>
            <w:shd w:val="clear" w:color="auto" w:fill="auto"/>
          </w:tcPr>
          <w:p w:rsidR="00725987" w:rsidRPr="00543576" w:rsidRDefault="00725987" w:rsidP="00543576">
            <w:pPr>
              <w:pStyle w:val="NoSpacing"/>
              <w:jc w:val="both"/>
              <w:rPr>
                <w:b/>
                <w:color w:val="0F5684"/>
                <w:szCs w:val="24"/>
              </w:rPr>
            </w:pPr>
            <w:proofErr w:type="spellStart"/>
            <w:r w:rsidRPr="00543576">
              <w:rPr>
                <w:b/>
                <w:color w:val="0F5684"/>
                <w:sz w:val="20"/>
                <w:szCs w:val="24"/>
              </w:rPr>
              <w:t>eProsima</w:t>
            </w:r>
            <w:proofErr w:type="spellEnd"/>
          </w:p>
          <w:p w:rsidR="00725987" w:rsidRPr="00543576" w:rsidRDefault="00725987" w:rsidP="00543576">
            <w:pPr>
              <w:pStyle w:val="NoSpacing"/>
              <w:jc w:val="both"/>
              <w:rPr>
                <w:b/>
                <w:color w:val="0F5684"/>
                <w:sz w:val="18"/>
                <w:szCs w:val="20"/>
              </w:rPr>
            </w:pPr>
            <w:r w:rsidRPr="00543576">
              <w:rPr>
                <w:b/>
                <w:color w:val="0F5684"/>
                <w:sz w:val="18"/>
              </w:rPr>
              <w:t>Proyectos y Sistemas de Mantenimiento SL</w:t>
            </w:r>
          </w:p>
          <w:p w:rsidR="00725987" w:rsidRPr="00543576" w:rsidRDefault="00725987" w:rsidP="00543576">
            <w:pPr>
              <w:pStyle w:val="NoSpacing"/>
              <w:jc w:val="both"/>
              <w:rPr>
                <w:color w:val="0F5684"/>
                <w:sz w:val="18"/>
                <w:szCs w:val="20"/>
              </w:rPr>
            </w:pPr>
            <w:r w:rsidRPr="00543576">
              <w:rPr>
                <w:color w:val="0F5684"/>
                <w:sz w:val="18"/>
              </w:rPr>
              <w:t xml:space="preserve">Ronda del poniente 2 – 1ºG </w:t>
            </w:r>
          </w:p>
          <w:p w:rsidR="00725987" w:rsidRPr="00543576" w:rsidRDefault="00725987" w:rsidP="00543576">
            <w:pPr>
              <w:pStyle w:val="NoSpacing"/>
              <w:jc w:val="both"/>
              <w:rPr>
                <w:color w:val="0F5684"/>
                <w:sz w:val="18"/>
                <w:szCs w:val="20"/>
              </w:rPr>
            </w:pPr>
            <w:r w:rsidRPr="00543576">
              <w:rPr>
                <w:color w:val="0F5684"/>
                <w:sz w:val="18"/>
              </w:rPr>
              <w:t>28760 Tres Cantos Madrid</w:t>
            </w:r>
          </w:p>
          <w:p w:rsidR="00725987" w:rsidRPr="00543576" w:rsidRDefault="00725987" w:rsidP="00543576">
            <w:pPr>
              <w:pStyle w:val="NoSpacing"/>
              <w:jc w:val="both"/>
              <w:rPr>
                <w:color w:val="0F5684"/>
                <w:sz w:val="18"/>
                <w:szCs w:val="20"/>
              </w:rPr>
            </w:pPr>
            <w:r w:rsidRPr="00543576">
              <w:rPr>
                <w:b/>
                <w:color w:val="0F5684"/>
                <w:sz w:val="18"/>
              </w:rPr>
              <w:t>Tel</w:t>
            </w:r>
            <w:r w:rsidRPr="00543576">
              <w:rPr>
                <w:color w:val="0F5684"/>
                <w:sz w:val="18"/>
              </w:rPr>
              <w:t xml:space="preserve">: + 34 91 804 34 48 </w:t>
            </w:r>
          </w:p>
          <w:p w:rsidR="00725987" w:rsidRPr="00543576" w:rsidRDefault="002D7036" w:rsidP="006B1606">
            <w:pPr>
              <w:pStyle w:val="NoSpacing"/>
            </w:pPr>
            <w:hyperlink r:id="rId11" w:history="1">
              <w:r w:rsidR="00725987" w:rsidRPr="00543576">
                <w:rPr>
                  <w:rStyle w:val="Hyperlink"/>
                  <w:sz w:val="18"/>
                </w:rPr>
                <w:t>info@eProsima.com</w:t>
              </w:r>
            </w:hyperlink>
            <w:r w:rsidR="00725987" w:rsidRPr="00543576">
              <w:rPr>
                <w:color w:val="0F5684"/>
                <w:sz w:val="18"/>
              </w:rPr>
              <w:t xml:space="preserve"> – </w:t>
            </w:r>
            <w:hyperlink r:id="rId12" w:history="1">
              <w:r w:rsidR="00725987" w:rsidRPr="00543576">
                <w:rPr>
                  <w:rStyle w:val="Hyperlink"/>
                  <w:sz w:val="18"/>
                </w:rPr>
                <w:t>www.eProsima.com</w:t>
              </w:r>
            </w:hyperlink>
            <w:r w:rsidR="00725987" w:rsidRPr="00543576">
              <w:rPr>
                <w:color w:val="0F5684"/>
                <w:sz w:val="20"/>
                <w:szCs w:val="20"/>
              </w:rPr>
              <w:t xml:space="preserve"> </w:t>
            </w:r>
          </w:p>
        </w:tc>
      </w:tr>
    </w:tbl>
    <w:p w:rsidR="00725987" w:rsidRDefault="00725987" w:rsidP="00725987">
      <w:pPr>
        <w:rPr>
          <w:sz w:val="28"/>
          <w:szCs w:val="28"/>
        </w:rPr>
      </w:pPr>
    </w:p>
    <w:p w:rsidR="00725987" w:rsidRPr="002F3DDB" w:rsidRDefault="00725987" w:rsidP="00725987">
      <w:pPr>
        <w:rPr>
          <w:sz w:val="28"/>
          <w:lang w:val="en-US"/>
        </w:rPr>
      </w:pPr>
      <w:bookmarkStart w:id="7" w:name="_Toc341705931"/>
      <w:r w:rsidRPr="002F3DDB">
        <w:rPr>
          <w:rStyle w:val="Strong"/>
          <w:lang w:val="en-US"/>
        </w:rPr>
        <w:t>Trademarks</w:t>
      </w:r>
      <w:bookmarkEnd w:id="7"/>
    </w:p>
    <w:p w:rsidR="00725987" w:rsidRPr="00725987" w:rsidRDefault="00725987" w:rsidP="00725987">
      <w:pPr>
        <w:rPr>
          <w:sz w:val="28"/>
          <w:szCs w:val="28"/>
          <w:lang w:val="en-US"/>
        </w:rPr>
      </w:pPr>
      <w:proofErr w:type="spellStart"/>
      <w:proofErr w:type="gramStart"/>
      <w:r w:rsidRPr="00986DAA">
        <w:rPr>
          <w:sz w:val="28"/>
          <w:szCs w:val="28"/>
        </w:rPr>
        <w:t>eProsima</w:t>
      </w:r>
      <w:proofErr w:type="spellEnd"/>
      <w:proofErr w:type="gramEnd"/>
      <w:r w:rsidRPr="00986DAA">
        <w:rPr>
          <w:sz w:val="28"/>
          <w:szCs w:val="28"/>
        </w:rPr>
        <w:t xml:space="preserve"> </w:t>
      </w:r>
      <w:proofErr w:type="spellStart"/>
      <w:r w:rsidRPr="00986DAA">
        <w:rPr>
          <w:sz w:val="28"/>
          <w:szCs w:val="28"/>
        </w:rPr>
        <w:t>is</w:t>
      </w:r>
      <w:proofErr w:type="spellEnd"/>
      <w:r w:rsidRPr="00986DAA">
        <w:rPr>
          <w:sz w:val="28"/>
          <w:szCs w:val="28"/>
        </w:rPr>
        <w:t xml:space="preserve"> a </w:t>
      </w:r>
      <w:proofErr w:type="spellStart"/>
      <w:r w:rsidRPr="00986DAA">
        <w:rPr>
          <w:sz w:val="28"/>
          <w:szCs w:val="28"/>
        </w:rPr>
        <w:t>trademark</w:t>
      </w:r>
      <w:proofErr w:type="spellEnd"/>
      <w:r w:rsidRPr="00986DAA">
        <w:rPr>
          <w:sz w:val="28"/>
          <w:szCs w:val="28"/>
        </w:rPr>
        <w:t xml:space="preserve"> of Proyectos y Sistemas SL. </w:t>
      </w:r>
      <w:r w:rsidRPr="00725987">
        <w:rPr>
          <w:sz w:val="28"/>
          <w:szCs w:val="28"/>
          <w:lang w:val="en-US"/>
        </w:rPr>
        <w:t>All other trademarks used in this document are the property of their respective owners.</w:t>
      </w:r>
    </w:p>
    <w:p w:rsidR="00725987" w:rsidRPr="00725987" w:rsidRDefault="00725987" w:rsidP="00725987">
      <w:pPr>
        <w:rPr>
          <w:rStyle w:val="Strong"/>
          <w:lang w:val="en-US"/>
        </w:rPr>
      </w:pPr>
      <w:bookmarkStart w:id="8" w:name="_Toc341705932"/>
    </w:p>
    <w:p w:rsidR="00725987" w:rsidRPr="00725987" w:rsidRDefault="00725987" w:rsidP="00725987">
      <w:pPr>
        <w:rPr>
          <w:lang w:val="en-US"/>
        </w:rPr>
      </w:pPr>
      <w:r w:rsidRPr="00725987">
        <w:rPr>
          <w:rStyle w:val="Strong"/>
          <w:lang w:val="en-US"/>
        </w:rPr>
        <w:t>License</w:t>
      </w:r>
      <w:bookmarkEnd w:id="8"/>
    </w:p>
    <w:p w:rsidR="00725987" w:rsidRPr="00725987" w:rsidRDefault="00725987" w:rsidP="00725987">
      <w:pPr>
        <w:rPr>
          <w:sz w:val="28"/>
          <w:szCs w:val="28"/>
          <w:lang w:val="en-US"/>
        </w:rPr>
      </w:pPr>
      <w:proofErr w:type="spellStart"/>
      <w:proofErr w:type="gramStart"/>
      <w:r w:rsidRPr="00725987">
        <w:rPr>
          <w:sz w:val="28"/>
          <w:szCs w:val="28"/>
          <w:lang w:val="en-US"/>
        </w:rPr>
        <w:t>eProsima</w:t>
      </w:r>
      <w:proofErr w:type="spellEnd"/>
      <w:proofErr w:type="gramEnd"/>
      <w:r w:rsidRPr="00725987">
        <w:rPr>
          <w:sz w:val="28"/>
          <w:szCs w:val="28"/>
          <w:lang w:val="en-US"/>
        </w:rPr>
        <w:t xml:space="preserve"> RPC over DDS is licensed under the terms described in the RPCDDS_LICENSE file included in this distribution.</w:t>
      </w:r>
    </w:p>
    <w:p w:rsidR="00725987" w:rsidRPr="00725987" w:rsidRDefault="00725987" w:rsidP="00725987">
      <w:pPr>
        <w:rPr>
          <w:lang w:val="en-US"/>
        </w:rPr>
      </w:pPr>
      <w:bookmarkStart w:id="9" w:name="_Toc341705933"/>
    </w:p>
    <w:p w:rsidR="00725987" w:rsidRPr="00BA66C5" w:rsidRDefault="00725987" w:rsidP="00725987">
      <w:pPr>
        <w:rPr>
          <w:rStyle w:val="Strong"/>
        </w:rPr>
      </w:pPr>
      <w:proofErr w:type="spellStart"/>
      <w:r w:rsidRPr="00BA66C5">
        <w:rPr>
          <w:rStyle w:val="Strong"/>
        </w:rPr>
        <w:t>Technical</w:t>
      </w:r>
      <w:proofErr w:type="spellEnd"/>
      <w:r w:rsidRPr="00BA66C5">
        <w:rPr>
          <w:rStyle w:val="Strong"/>
        </w:rPr>
        <w:t xml:space="preserve"> Support</w:t>
      </w:r>
      <w:bookmarkEnd w:id="9"/>
    </w:p>
    <w:p w:rsidR="00725987" w:rsidRPr="00BA66C5" w:rsidRDefault="00725987" w:rsidP="00725987">
      <w:pPr>
        <w:pStyle w:val="ListParagraph"/>
        <w:numPr>
          <w:ilvl w:val="0"/>
          <w:numId w:val="42"/>
        </w:numPr>
        <w:rPr>
          <w:sz w:val="28"/>
          <w:szCs w:val="28"/>
        </w:rPr>
      </w:pPr>
      <w:proofErr w:type="spellStart"/>
      <w:r w:rsidRPr="00BA66C5">
        <w:rPr>
          <w:sz w:val="28"/>
          <w:szCs w:val="28"/>
        </w:rPr>
        <w:t>Phone</w:t>
      </w:r>
      <w:proofErr w:type="spellEnd"/>
      <w:r w:rsidRPr="00BA66C5">
        <w:rPr>
          <w:sz w:val="28"/>
          <w:szCs w:val="28"/>
        </w:rPr>
        <w:t>: +34 91 804 34 48</w:t>
      </w:r>
    </w:p>
    <w:p w:rsidR="00725987" w:rsidRPr="00BA66C5" w:rsidRDefault="00725987" w:rsidP="00725987">
      <w:pPr>
        <w:pStyle w:val="ListParagraph"/>
        <w:numPr>
          <w:ilvl w:val="0"/>
          <w:numId w:val="42"/>
        </w:numPr>
        <w:rPr>
          <w:sz w:val="28"/>
          <w:szCs w:val="28"/>
        </w:rPr>
      </w:pPr>
      <w:r w:rsidRPr="00BA66C5">
        <w:rPr>
          <w:sz w:val="28"/>
          <w:szCs w:val="28"/>
        </w:rPr>
        <w:t xml:space="preserve">Email: </w:t>
      </w:r>
      <w:hyperlink r:id="rId13" w:history="1">
        <w:r w:rsidRPr="00004F60">
          <w:rPr>
            <w:rStyle w:val="Hyperlink"/>
            <w:sz w:val="28"/>
            <w:szCs w:val="28"/>
          </w:rPr>
          <w:t>Support@eProsima.com</w:t>
        </w:r>
      </w:hyperlink>
    </w:p>
    <w:p w:rsidR="00725987" w:rsidRDefault="00725987" w:rsidP="00725987">
      <w:pPr>
        <w:rPr>
          <w:sz w:val="28"/>
          <w:szCs w:val="28"/>
        </w:rPr>
      </w:pPr>
      <w:r>
        <w:rPr>
          <w:sz w:val="28"/>
          <w:szCs w:val="28"/>
        </w:rPr>
        <w:br w:type="page"/>
      </w:r>
    </w:p>
    <w:p w:rsidR="005E23CF" w:rsidRDefault="005E23CF" w:rsidP="005E23CF">
      <w:pPr>
        <w:pStyle w:val="TOCHeading"/>
        <w:numPr>
          <w:ilvl w:val="0"/>
          <w:numId w:val="0"/>
        </w:numPr>
        <w:ind w:left="432" w:hanging="432"/>
      </w:pPr>
      <w:proofErr w:type="spellStart"/>
      <w:r>
        <w:lastRenderedPageBreak/>
        <w:t>Table</w:t>
      </w:r>
      <w:proofErr w:type="spellEnd"/>
      <w:r>
        <w:t xml:space="preserve"> of </w:t>
      </w:r>
      <w:proofErr w:type="spellStart"/>
      <w:r>
        <w:t>Contents</w:t>
      </w:r>
      <w:proofErr w:type="spellEnd"/>
    </w:p>
    <w:p w:rsidR="003B4FCD" w:rsidRPr="00823322" w:rsidRDefault="00830DC5">
      <w:pPr>
        <w:pStyle w:val="TOC1"/>
        <w:tabs>
          <w:tab w:val="right" w:leader="dot" w:pos="8494"/>
        </w:tabs>
        <w:rPr>
          <w:noProof/>
          <w:sz w:val="22"/>
          <w:szCs w:val="22"/>
        </w:rPr>
      </w:pPr>
      <w:r>
        <w:rPr>
          <w:rFonts w:eastAsia="Calibri"/>
          <w:sz w:val="22"/>
          <w:szCs w:val="22"/>
        </w:rPr>
        <w:fldChar w:fldCharType="begin"/>
      </w:r>
      <w:r w:rsidR="00F46B26">
        <w:instrText xml:space="preserve"> TOC \o "1-3" \h \z \u </w:instrText>
      </w:r>
      <w:r>
        <w:rPr>
          <w:rFonts w:eastAsia="Calibri"/>
          <w:sz w:val="22"/>
          <w:szCs w:val="22"/>
        </w:rPr>
        <w:fldChar w:fldCharType="separate"/>
      </w:r>
      <w:hyperlink w:anchor="_Toc341727624" w:history="1">
        <w:r w:rsidR="003B4FCD" w:rsidRPr="00262C31">
          <w:rPr>
            <w:rStyle w:val="Hyperlink"/>
            <w:noProof/>
            <w:lang w:val="en-US"/>
          </w:rPr>
          <w:t>eProsima RPC over DDS</w:t>
        </w:r>
        <w:r w:rsidR="003B4FCD">
          <w:rPr>
            <w:noProof/>
            <w:webHidden/>
          </w:rPr>
          <w:tab/>
        </w:r>
        <w:r w:rsidR="003B4FCD">
          <w:rPr>
            <w:noProof/>
            <w:webHidden/>
          </w:rPr>
          <w:fldChar w:fldCharType="begin"/>
        </w:r>
        <w:r w:rsidR="003B4FCD">
          <w:rPr>
            <w:noProof/>
            <w:webHidden/>
          </w:rPr>
          <w:instrText xml:space="preserve"> PAGEREF _Toc341727624 \h </w:instrText>
        </w:r>
        <w:r w:rsidR="003B4FCD">
          <w:rPr>
            <w:noProof/>
            <w:webHidden/>
          </w:rPr>
        </w:r>
        <w:r w:rsidR="003B4FCD">
          <w:rPr>
            <w:noProof/>
            <w:webHidden/>
          </w:rPr>
          <w:fldChar w:fldCharType="separate"/>
        </w:r>
        <w:r w:rsidR="003B4FCD">
          <w:rPr>
            <w:noProof/>
            <w:webHidden/>
          </w:rPr>
          <w:t>1</w:t>
        </w:r>
        <w:r w:rsidR="003B4FCD">
          <w:rPr>
            <w:noProof/>
            <w:webHidden/>
          </w:rPr>
          <w:fldChar w:fldCharType="end"/>
        </w:r>
      </w:hyperlink>
    </w:p>
    <w:p w:rsidR="003B4FCD" w:rsidRPr="00823322" w:rsidRDefault="002D7036">
      <w:pPr>
        <w:pStyle w:val="TOC1"/>
        <w:tabs>
          <w:tab w:val="left" w:pos="440"/>
          <w:tab w:val="right" w:leader="dot" w:pos="8494"/>
        </w:tabs>
        <w:rPr>
          <w:noProof/>
          <w:sz w:val="22"/>
          <w:szCs w:val="22"/>
        </w:rPr>
      </w:pPr>
      <w:hyperlink w:anchor="_Toc341727625" w:history="1">
        <w:r w:rsidR="003B4FCD" w:rsidRPr="00262C31">
          <w:rPr>
            <w:rStyle w:val="Hyperlink"/>
            <w:noProof/>
            <w:lang w:val="en-US"/>
          </w:rPr>
          <w:t>1</w:t>
        </w:r>
        <w:r w:rsidR="003B4FCD" w:rsidRPr="00823322">
          <w:rPr>
            <w:noProof/>
            <w:sz w:val="22"/>
            <w:szCs w:val="22"/>
          </w:rPr>
          <w:tab/>
        </w:r>
        <w:r w:rsidR="003B4FCD" w:rsidRPr="00262C31">
          <w:rPr>
            <w:rStyle w:val="Hyperlink"/>
            <w:noProof/>
            <w:lang w:val="en-US"/>
          </w:rPr>
          <w:t>Introduction</w:t>
        </w:r>
        <w:r w:rsidR="003B4FCD">
          <w:rPr>
            <w:noProof/>
            <w:webHidden/>
          </w:rPr>
          <w:tab/>
        </w:r>
        <w:r w:rsidR="003B4FCD">
          <w:rPr>
            <w:noProof/>
            <w:webHidden/>
          </w:rPr>
          <w:fldChar w:fldCharType="begin"/>
        </w:r>
        <w:r w:rsidR="003B4FCD">
          <w:rPr>
            <w:noProof/>
            <w:webHidden/>
          </w:rPr>
          <w:instrText xml:space="preserve"> PAGEREF _Toc341727625 \h </w:instrText>
        </w:r>
        <w:r w:rsidR="003B4FCD">
          <w:rPr>
            <w:noProof/>
            <w:webHidden/>
          </w:rPr>
        </w:r>
        <w:r w:rsidR="003B4FCD">
          <w:rPr>
            <w:noProof/>
            <w:webHidden/>
          </w:rPr>
          <w:fldChar w:fldCharType="separate"/>
        </w:r>
        <w:r w:rsidR="003B4FCD">
          <w:rPr>
            <w:noProof/>
            <w:webHidden/>
          </w:rPr>
          <w:t>5</w:t>
        </w:r>
        <w:r w:rsidR="003B4FCD">
          <w:rPr>
            <w:noProof/>
            <w:webHidden/>
          </w:rPr>
          <w:fldChar w:fldCharType="end"/>
        </w:r>
      </w:hyperlink>
    </w:p>
    <w:p w:rsidR="003B4FCD" w:rsidRPr="00823322" w:rsidRDefault="002D7036">
      <w:pPr>
        <w:pStyle w:val="TOC2"/>
        <w:tabs>
          <w:tab w:val="left" w:pos="880"/>
          <w:tab w:val="right" w:leader="dot" w:pos="8494"/>
        </w:tabs>
        <w:rPr>
          <w:noProof/>
          <w:sz w:val="22"/>
          <w:szCs w:val="22"/>
        </w:rPr>
      </w:pPr>
      <w:hyperlink w:anchor="_Toc341727626" w:history="1">
        <w:r w:rsidR="003B4FCD" w:rsidRPr="00262C31">
          <w:rPr>
            <w:rStyle w:val="Hyperlink"/>
            <w:noProof/>
            <w:lang w:val="en-US"/>
          </w:rPr>
          <w:t>1.1</w:t>
        </w:r>
        <w:r w:rsidR="003B4FCD" w:rsidRPr="00823322">
          <w:rPr>
            <w:noProof/>
            <w:sz w:val="22"/>
            <w:szCs w:val="22"/>
          </w:rPr>
          <w:tab/>
        </w:r>
        <w:r w:rsidR="003B4FCD" w:rsidRPr="00262C31">
          <w:rPr>
            <w:rStyle w:val="Hyperlink"/>
            <w:noProof/>
            <w:lang w:val="en-US"/>
          </w:rPr>
          <w:t>Client/Server communications over DDS</w:t>
        </w:r>
        <w:r w:rsidR="003B4FCD">
          <w:rPr>
            <w:noProof/>
            <w:webHidden/>
          </w:rPr>
          <w:tab/>
        </w:r>
        <w:r w:rsidR="003B4FCD">
          <w:rPr>
            <w:noProof/>
            <w:webHidden/>
          </w:rPr>
          <w:fldChar w:fldCharType="begin"/>
        </w:r>
        <w:r w:rsidR="003B4FCD">
          <w:rPr>
            <w:noProof/>
            <w:webHidden/>
          </w:rPr>
          <w:instrText xml:space="preserve"> PAGEREF _Toc341727626 \h </w:instrText>
        </w:r>
        <w:r w:rsidR="003B4FCD">
          <w:rPr>
            <w:noProof/>
            <w:webHidden/>
          </w:rPr>
        </w:r>
        <w:r w:rsidR="003B4FCD">
          <w:rPr>
            <w:noProof/>
            <w:webHidden/>
          </w:rPr>
          <w:fldChar w:fldCharType="separate"/>
        </w:r>
        <w:r w:rsidR="003B4FCD">
          <w:rPr>
            <w:noProof/>
            <w:webHidden/>
          </w:rPr>
          <w:t>5</w:t>
        </w:r>
        <w:r w:rsidR="003B4FCD">
          <w:rPr>
            <w:noProof/>
            <w:webHidden/>
          </w:rPr>
          <w:fldChar w:fldCharType="end"/>
        </w:r>
      </w:hyperlink>
    </w:p>
    <w:p w:rsidR="003B4FCD" w:rsidRPr="00823322" w:rsidRDefault="002D7036">
      <w:pPr>
        <w:pStyle w:val="TOC2"/>
        <w:tabs>
          <w:tab w:val="left" w:pos="880"/>
          <w:tab w:val="right" w:leader="dot" w:pos="8494"/>
        </w:tabs>
        <w:rPr>
          <w:noProof/>
          <w:sz w:val="22"/>
          <w:szCs w:val="22"/>
        </w:rPr>
      </w:pPr>
      <w:hyperlink w:anchor="_Toc341727627" w:history="1">
        <w:r w:rsidR="003B4FCD" w:rsidRPr="00262C31">
          <w:rPr>
            <w:rStyle w:val="Hyperlink"/>
            <w:noProof/>
            <w:lang w:val="en-US"/>
          </w:rPr>
          <w:t>1.2</w:t>
        </w:r>
        <w:r w:rsidR="003B4FCD" w:rsidRPr="00823322">
          <w:rPr>
            <w:noProof/>
            <w:sz w:val="22"/>
            <w:szCs w:val="22"/>
          </w:rPr>
          <w:tab/>
        </w:r>
        <w:r w:rsidR="003B4FCD" w:rsidRPr="00262C31">
          <w:rPr>
            <w:rStyle w:val="Hyperlink"/>
            <w:noProof/>
            <w:lang w:val="en-US"/>
          </w:rPr>
          <w:t>Main Features</w:t>
        </w:r>
        <w:r w:rsidR="003B4FCD">
          <w:rPr>
            <w:noProof/>
            <w:webHidden/>
          </w:rPr>
          <w:tab/>
        </w:r>
        <w:r w:rsidR="003B4FCD">
          <w:rPr>
            <w:noProof/>
            <w:webHidden/>
          </w:rPr>
          <w:fldChar w:fldCharType="begin"/>
        </w:r>
        <w:r w:rsidR="003B4FCD">
          <w:rPr>
            <w:noProof/>
            <w:webHidden/>
          </w:rPr>
          <w:instrText xml:space="preserve"> PAGEREF _Toc341727627 \h </w:instrText>
        </w:r>
        <w:r w:rsidR="003B4FCD">
          <w:rPr>
            <w:noProof/>
            <w:webHidden/>
          </w:rPr>
        </w:r>
        <w:r w:rsidR="003B4FCD">
          <w:rPr>
            <w:noProof/>
            <w:webHidden/>
          </w:rPr>
          <w:fldChar w:fldCharType="separate"/>
        </w:r>
        <w:r w:rsidR="003B4FCD">
          <w:rPr>
            <w:noProof/>
            <w:webHidden/>
          </w:rPr>
          <w:t>6</w:t>
        </w:r>
        <w:r w:rsidR="003B4FCD">
          <w:rPr>
            <w:noProof/>
            <w:webHidden/>
          </w:rPr>
          <w:fldChar w:fldCharType="end"/>
        </w:r>
      </w:hyperlink>
    </w:p>
    <w:p w:rsidR="003B4FCD" w:rsidRPr="00823322" w:rsidRDefault="002D7036">
      <w:pPr>
        <w:pStyle w:val="TOC1"/>
        <w:tabs>
          <w:tab w:val="left" w:pos="440"/>
          <w:tab w:val="right" w:leader="dot" w:pos="8494"/>
        </w:tabs>
        <w:rPr>
          <w:noProof/>
          <w:sz w:val="22"/>
          <w:szCs w:val="22"/>
        </w:rPr>
      </w:pPr>
      <w:hyperlink w:anchor="_Toc341727628" w:history="1">
        <w:r w:rsidR="003B4FCD" w:rsidRPr="00262C31">
          <w:rPr>
            <w:rStyle w:val="Hyperlink"/>
            <w:noProof/>
            <w:lang w:val="en-US"/>
          </w:rPr>
          <w:t>2</w:t>
        </w:r>
        <w:r w:rsidR="003B4FCD" w:rsidRPr="00823322">
          <w:rPr>
            <w:noProof/>
            <w:sz w:val="22"/>
            <w:szCs w:val="22"/>
          </w:rPr>
          <w:tab/>
        </w:r>
        <w:r w:rsidR="003B4FCD" w:rsidRPr="00262C31">
          <w:rPr>
            <w:rStyle w:val="Hyperlink"/>
            <w:noProof/>
            <w:lang w:val="en-US"/>
          </w:rPr>
          <w:t>Building an application</w:t>
        </w:r>
        <w:r w:rsidR="003B4FCD">
          <w:rPr>
            <w:noProof/>
            <w:webHidden/>
          </w:rPr>
          <w:tab/>
        </w:r>
        <w:r w:rsidR="003B4FCD">
          <w:rPr>
            <w:noProof/>
            <w:webHidden/>
          </w:rPr>
          <w:fldChar w:fldCharType="begin"/>
        </w:r>
        <w:r w:rsidR="003B4FCD">
          <w:rPr>
            <w:noProof/>
            <w:webHidden/>
          </w:rPr>
          <w:instrText xml:space="preserve"> PAGEREF _Toc341727628 \h </w:instrText>
        </w:r>
        <w:r w:rsidR="003B4FCD">
          <w:rPr>
            <w:noProof/>
            <w:webHidden/>
          </w:rPr>
        </w:r>
        <w:r w:rsidR="003B4FCD">
          <w:rPr>
            <w:noProof/>
            <w:webHidden/>
          </w:rPr>
          <w:fldChar w:fldCharType="separate"/>
        </w:r>
        <w:r w:rsidR="003B4FCD">
          <w:rPr>
            <w:noProof/>
            <w:webHidden/>
          </w:rPr>
          <w:t>7</w:t>
        </w:r>
        <w:r w:rsidR="003B4FCD">
          <w:rPr>
            <w:noProof/>
            <w:webHidden/>
          </w:rPr>
          <w:fldChar w:fldCharType="end"/>
        </w:r>
      </w:hyperlink>
    </w:p>
    <w:p w:rsidR="003B4FCD" w:rsidRPr="00823322" w:rsidRDefault="002D7036">
      <w:pPr>
        <w:pStyle w:val="TOC2"/>
        <w:tabs>
          <w:tab w:val="left" w:pos="880"/>
          <w:tab w:val="right" w:leader="dot" w:pos="8494"/>
        </w:tabs>
        <w:rPr>
          <w:noProof/>
          <w:sz w:val="22"/>
          <w:szCs w:val="22"/>
        </w:rPr>
      </w:pPr>
      <w:hyperlink w:anchor="_Toc341727629" w:history="1">
        <w:r w:rsidR="003B4FCD" w:rsidRPr="00262C31">
          <w:rPr>
            <w:rStyle w:val="Hyperlink"/>
            <w:noProof/>
            <w:lang w:val="en-US"/>
          </w:rPr>
          <w:t>2.1</w:t>
        </w:r>
        <w:r w:rsidR="003B4FCD" w:rsidRPr="00823322">
          <w:rPr>
            <w:noProof/>
            <w:sz w:val="22"/>
            <w:szCs w:val="22"/>
          </w:rPr>
          <w:tab/>
        </w:r>
        <w:r w:rsidR="003B4FCD" w:rsidRPr="00262C31">
          <w:rPr>
            <w:rStyle w:val="Hyperlink"/>
            <w:noProof/>
            <w:lang w:val="en-US"/>
          </w:rPr>
          <w:t>Defining a set of remote procedures</w:t>
        </w:r>
        <w:r w:rsidR="003B4FCD">
          <w:rPr>
            <w:noProof/>
            <w:webHidden/>
          </w:rPr>
          <w:tab/>
        </w:r>
        <w:r w:rsidR="003B4FCD">
          <w:rPr>
            <w:noProof/>
            <w:webHidden/>
          </w:rPr>
          <w:fldChar w:fldCharType="begin"/>
        </w:r>
        <w:r w:rsidR="003B4FCD">
          <w:rPr>
            <w:noProof/>
            <w:webHidden/>
          </w:rPr>
          <w:instrText xml:space="preserve"> PAGEREF _Toc341727629 \h </w:instrText>
        </w:r>
        <w:r w:rsidR="003B4FCD">
          <w:rPr>
            <w:noProof/>
            <w:webHidden/>
          </w:rPr>
        </w:r>
        <w:r w:rsidR="003B4FCD">
          <w:rPr>
            <w:noProof/>
            <w:webHidden/>
          </w:rPr>
          <w:fldChar w:fldCharType="separate"/>
        </w:r>
        <w:r w:rsidR="003B4FCD">
          <w:rPr>
            <w:noProof/>
            <w:webHidden/>
          </w:rPr>
          <w:t>8</w:t>
        </w:r>
        <w:r w:rsidR="003B4FCD">
          <w:rPr>
            <w:noProof/>
            <w:webHidden/>
          </w:rPr>
          <w:fldChar w:fldCharType="end"/>
        </w:r>
      </w:hyperlink>
    </w:p>
    <w:p w:rsidR="003B4FCD" w:rsidRPr="00823322" w:rsidRDefault="002D7036">
      <w:pPr>
        <w:pStyle w:val="TOC3"/>
        <w:tabs>
          <w:tab w:val="left" w:pos="1320"/>
          <w:tab w:val="right" w:leader="dot" w:pos="8494"/>
        </w:tabs>
        <w:rPr>
          <w:noProof/>
          <w:sz w:val="22"/>
          <w:szCs w:val="22"/>
        </w:rPr>
      </w:pPr>
      <w:hyperlink w:anchor="_Toc341727630" w:history="1">
        <w:r w:rsidR="003B4FCD" w:rsidRPr="00262C31">
          <w:rPr>
            <w:rStyle w:val="Hyperlink"/>
            <w:noProof/>
            <w:lang w:val="en-US"/>
          </w:rPr>
          <w:t>2.1.1</w:t>
        </w:r>
        <w:r w:rsidR="003B4FCD" w:rsidRPr="00823322">
          <w:rPr>
            <w:noProof/>
            <w:sz w:val="22"/>
            <w:szCs w:val="22"/>
          </w:rPr>
          <w:tab/>
        </w:r>
        <w:r w:rsidR="003B4FCD" w:rsidRPr="00262C31">
          <w:rPr>
            <w:rStyle w:val="Hyperlink"/>
            <w:noProof/>
            <w:lang w:val="en-US"/>
          </w:rPr>
          <w:t>IDL Syntax and mapping to C++</w:t>
        </w:r>
        <w:r w:rsidR="003B4FCD">
          <w:rPr>
            <w:noProof/>
            <w:webHidden/>
          </w:rPr>
          <w:tab/>
        </w:r>
        <w:r w:rsidR="003B4FCD">
          <w:rPr>
            <w:noProof/>
            <w:webHidden/>
          </w:rPr>
          <w:fldChar w:fldCharType="begin"/>
        </w:r>
        <w:r w:rsidR="003B4FCD">
          <w:rPr>
            <w:noProof/>
            <w:webHidden/>
          </w:rPr>
          <w:instrText xml:space="preserve"> PAGEREF _Toc341727630 \h </w:instrText>
        </w:r>
        <w:r w:rsidR="003B4FCD">
          <w:rPr>
            <w:noProof/>
            <w:webHidden/>
          </w:rPr>
        </w:r>
        <w:r w:rsidR="003B4FCD">
          <w:rPr>
            <w:noProof/>
            <w:webHidden/>
          </w:rPr>
          <w:fldChar w:fldCharType="separate"/>
        </w:r>
        <w:r w:rsidR="003B4FCD">
          <w:rPr>
            <w:noProof/>
            <w:webHidden/>
          </w:rPr>
          <w:t>9</w:t>
        </w:r>
        <w:r w:rsidR="003B4FCD">
          <w:rPr>
            <w:noProof/>
            <w:webHidden/>
          </w:rPr>
          <w:fldChar w:fldCharType="end"/>
        </w:r>
      </w:hyperlink>
    </w:p>
    <w:p w:rsidR="003B4FCD" w:rsidRPr="00823322" w:rsidRDefault="002D7036">
      <w:pPr>
        <w:pStyle w:val="TOC3"/>
        <w:tabs>
          <w:tab w:val="left" w:pos="1320"/>
          <w:tab w:val="right" w:leader="dot" w:pos="8494"/>
        </w:tabs>
        <w:rPr>
          <w:noProof/>
          <w:sz w:val="22"/>
          <w:szCs w:val="22"/>
        </w:rPr>
      </w:pPr>
      <w:hyperlink w:anchor="_Toc341727631" w:history="1">
        <w:r w:rsidR="003B4FCD" w:rsidRPr="00262C31">
          <w:rPr>
            <w:rStyle w:val="Hyperlink"/>
            <w:noProof/>
            <w:lang w:val="en-US"/>
          </w:rPr>
          <w:t>2.1.2</w:t>
        </w:r>
        <w:r w:rsidR="003B4FCD" w:rsidRPr="00823322">
          <w:rPr>
            <w:noProof/>
            <w:sz w:val="22"/>
            <w:szCs w:val="22"/>
          </w:rPr>
          <w:tab/>
        </w:r>
        <w:r w:rsidR="003B4FCD" w:rsidRPr="00262C31">
          <w:rPr>
            <w:rStyle w:val="Hyperlink"/>
            <w:noProof/>
            <w:lang w:val="en-US"/>
          </w:rPr>
          <w:t>Example</w:t>
        </w:r>
        <w:r w:rsidR="003B4FCD">
          <w:rPr>
            <w:noProof/>
            <w:webHidden/>
          </w:rPr>
          <w:tab/>
        </w:r>
        <w:r w:rsidR="003B4FCD">
          <w:rPr>
            <w:noProof/>
            <w:webHidden/>
          </w:rPr>
          <w:fldChar w:fldCharType="begin"/>
        </w:r>
        <w:r w:rsidR="003B4FCD">
          <w:rPr>
            <w:noProof/>
            <w:webHidden/>
          </w:rPr>
          <w:instrText xml:space="preserve"> PAGEREF _Toc341727631 \h </w:instrText>
        </w:r>
        <w:r w:rsidR="003B4FCD">
          <w:rPr>
            <w:noProof/>
            <w:webHidden/>
          </w:rPr>
        </w:r>
        <w:r w:rsidR="003B4FCD">
          <w:rPr>
            <w:noProof/>
            <w:webHidden/>
          </w:rPr>
          <w:fldChar w:fldCharType="separate"/>
        </w:r>
        <w:r w:rsidR="003B4FCD">
          <w:rPr>
            <w:noProof/>
            <w:webHidden/>
          </w:rPr>
          <w:t>13</w:t>
        </w:r>
        <w:r w:rsidR="003B4FCD">
          <w:rPr>
            <w:noProof/>
            <w:webHidden/>
          </w:rPr>
          <w:fldChar w:fldCharType="end"/>
        </w:r>
      </w:hyperlink>
    </w:p>
    <w:p w:rsidR="003B4FCD" w:rsidRPr="00823322" w:rsidRDefault="002D7036">
      <w:pPr>
        <w:pStyle w:val="TOC2"/>
        <w:tabs>
          <w:tab w:val="left" w:pos="880"/>
          <w:tab w:val="right" w:leader="dot" w:pos="8494"/>
        </w:tabs>
        <w:rPr>
          <w:noProof/>
          <w:sz w:val="22"/>
          <w:szCs w:val="22"/>
        </w:rPr>
      </w:pPr>
      <w:hyperlink w:anchor="_Toc341727632" w:history="1">
        <w:r w:rsidR="003B4FCD" w:rsidRPr="00262C31">
          <w:rPr>
            <w:rStyle w:val="Hyperlink"/>
            <w:noProof/>
            <w:lang w:val="en-US"/>
          </w:rPr>
          <w:t>2.2</w:t>
        </w:r>
        <w:r w:rsidR="003B4FCD" w:rsidRPr="00823322">
          <w:rPr>
            <w:noProof/>
            <w:sz w:val="22"/>
            <w:szCs w:val="22"/>
          </w:rPr>
          <w:tab/>
        </w:r>
        <w:r w:rsidR="003B4FCD" w:rsidRPr="00262C31">
          <w:rPr>
            <w:rStyle w:val="Hyperlink"/>
            <w:noProof/>
            <w:lang w:val="en-US"/>
          </w:rPr>
          <w:t>Generating specific remote procedure call support code</w:t>
        </w:r>
        <w:r w:rsidR="003B4FCD">
          <w:rPr>
            <w:noProof/>
            <w:webHidden/>
          </w:rPr>
          <w:tab/>
        </w:r>
        <w:r w:rsidR="003B4FCD">
          <w:rPr>
            <w:noProof/>
            <w:webHidden/>
          </w:rPr>
          <w:fldChar w:fldCharType="begin"/>
        </w:r>
        <w:r w:rsidR="003B4FCD">
          <w:rPr>
            <w:noProof/>
            <w:webHidden/>
          </w:rPr>
          <w:instrText xml:space="preserve"> PAGEREF _Toc341727632 \h </w:instrText>
        </w:r>
        <w:r w:rsidR="003B4FCD">
          <w:rPr>
            <w:noProof/>
            <w:webHidden/>
          </w:rPr>
        </w:r>
        <w:r w:rsidR="003B4FCD">
          <w:rPr>
            <w:noProof/>
            <w:webHidden/>
          </w:rPr>
          <w:fldChar w:fldCharType="separate"/>
        </w:r>
        <w:r w:rsidR="003B4FCD">
          <w:rPr>
            <w:noProof/>
            <w:webHidden/>
          </w:rPr>
          <w:t>14</w:t>
        </w:r>
        <w:r w:rsidR="003B4FCD">
          <w:rPr>
            <w:noProof/>
            <w:webHidden/>
          </w:rPr>
          <w:fldChar w:fldCharType="end"/>
        </w:r>
      </w:hyperlink>
    </w:p>
    <w:p w:rsidR="003B4FCD" w:rsidRPr="00823322" w:rsidRDefault="002D7036">
      <w:pPr>
        <w:pStyle w:val="TOC3"/>
        <w:tabs>
          <w:tab w:val="left" w:pos="1320"/>
          <w:tab w:val="right" w:leader="dot" w:pos="8494"/>
        </w:tabs>
        <w:rPr>
          <w:noProof/>
          <w:sz w:val="22"/>
          <w:szCs w:val="22"/>
        </w:rPr>
      </w:pPr>
      <w:hyperlink w:anchor="_Toc341727633" w:history="1">
        <w:r w:rsidR="003B4FCD" w:rsidRPr="00262C31">
          <w:rPr>
            <w:rStyle w:val="Hyperlink"/>
            <w:noProof/>
            <w:lang w:val="en-US"/>
          </w:rPr>
          <w:t>2.2.1</w:t>
        </w:r>
        <w:r w:rsidR="003B4FCD" w:rsidRPr="00823322">
          <w:rPr>
            <w:noProof/>
            <w:sz w:val="22"/>
            <w:szCs w:val="22"/>
          </w:rPr>
          <w:tab/>
        </w:r>
        <w:r w:rsidR="003B4FCD" w:rsidRPr="00262C31">
          <w:rPr>
            <w:rStyle w:val="Hyperlink"/>
            <w:noProof/>
            <w:lang w:val="en-US"/>
          </w:rPr>
          <w:t>RPCDDSGEN Command Syntax :</w:t>
        </w:r>
        <w:r w:rsidR="003B4FCD">
          <w:rPr>
            <w:noProof/>
            <w:webHidden/>
          </w:rPr>
          <w:tab/>
        </w:r>
        <w:r w:rsidR="003B4FCD">
          <w:rPr>
            <w:noProof/>
            <w:webHidden/>
          </w:rPr>
          <w:fldChar w:fldCharType="begin"/>
        </w:r>
        <w:r w:rsidR="003B4FCD">
          <w:rPr>
            <w:noProof/>
            <w:webHidden/>
          </w:rPr>
          <w:instrText xml:space="preserve"> PAGEREF _Toc341727633 \h </w:instrText>
        </w:r>
        <w:r w:rsidR="003B4FCD">
          <w:rPr>
            <w:noProof/>
            <w:webHidden/>
          </w:rPr>
        </w:r>
        <w:r w:rsidR="003B4FCD">
          <w:rPr>
            <w:noProof/>
            <w:webHidden/>
          </w:rPr>
          <w:fldChar w:fldCharType="separate"/>
        </w:r>
        <w:r w:rsidR="003B4FCD">
          <w:rPr>
            <w:noProof/>
            <w:webHidden/>
          </w:rPr>
          <w:t>14</w:t>
        </w:r>
        <w:r w:rsidR="003B4FCD">
          <w:rPr>
            <w:noProof/>
            <w:webHidden/>
          </w:rPr>
          <w:fldChar w:fldCharType="end"/>
        </w:r>
      </w:hyperlink>
    </w:p>
    <w:p w:rsidR="003B4FCD" w:rsidRPr="00823322" w:rsidRDefault="002D7036">
      <w:pPr>
        <w:pStyle w:val="TOC3"/>
        <w:tabs>
          <w:tab w:val="left" w:pos="1320"/>
          <w:tab w:val="right" w:leader="dot" w:pos="8494"/>
        </w:tabs>
        <w:rPr>
          <w:noProof/>
          <w:sz w:val="22"/>
          <w:szCs w:val="22"/>
        </w:rPr>
      </w:pPr>
      <w:hyperlink w:anchor="_Toc341727634" w:history="1">
        <w:r w:rsidR="003B4FCD" w:rsidRPr="00262C31">
          <w:rPr>
            <w:rStyle w:val="Hyperlink"/>
            <w:noProof/>
          </w:rPr>
          <w:t>2.2.2</w:t>
        </w:r>
        <w:r w:rsidR="003B4FCD" w:rsidRPr="00823322">
          <w:rPr>
            <w:noProof/>
            <w:sz w:val="22"/>
            <w:szCs w:val="22"/>
          </w:rPr>
          <w:tab/>
        </w:r>
        <w:r w:rsidR="003B4FCD" w:rsidRPr="00262C31">
          <w:rPr>
            <w:rStyle w:val="Hyperlink"/>
            <w:noProof/>
          </w:rPr>
          <w:t>Server side</w:t>
        </w:r>
        <w:r w:rsidR="003B4FCD">
          <w:rPr>
            <w:noProof/>
            <w:webHidden/>
          </w:rPr>
          <w:tab/>
        </w:r>
        <w:r w:rsidR="003B4FCD">
          <w:rPr>
            <w:noProof/>
            <w:webHidden/>
          </w:rPr>
          <w:fldChar w:fldCharType="begin"/>
        </w:r>
        <w:r w:rsidR="003B4FCD">
          <w:rPr>
            <w:noProof/>
            <w:webHidden/>
          </w:rPr>
          <w:instrText xml:space="preserve"> PAGEREF _Toc341727634 \h </w:instrText>
        </w:r>
        <w:r w:rsidR="003B4FCD">
          <w:rPr>
            <w:noProof/>
            <w:webHidden/>
          </w:rPr>
        </w:r>
        <w:r w:rsidR="003B4FCD">
          <w:rPr>
            <w:noProof/>
            <w:webHidden/>
          </w:rPr>
          <w:fldChar w:fldCharType="separate"/>
        </w:r>
        <w:r w:rsidR="003B4FCD">
          <w:rPr>
            <w:noProof/>
            <w:webHidden/>
          </w:rPr>
          <w:t>14</w:t>
        </w:r>
        <w:r w:rsidR="003B4FCD">
          <w:rPr>
            <w:noProof/>
            <w:webHidden/>
          </w:rPr>
          <w:fldChar w:fldCharType="end"/>
        </w:r>
      </w:hyperlink>
    </w:p>
    <w:p w:rsidR="003B4FCD" w:rsidRPr="00823322" w:rsidRDefault="002D7036">
      <w:pPr>
        <w:pStyle w:val="TOC3"/>
        <w:tabs>
          <w:tab w:val="left" w:pos="1320"/>
          <w:tab w:val="right" w:leader="dot" w:pos="8494"/>
        </w:tabs>
        <w:rPr>
          <w:noProof/>
          <w:sz w:val="22"/>
          <w:szCs w:val="22"/>
        </w:rPr>
      </w:pPr>
      <w:hyperlink w:anchor="_Toc341727635" w:history="1">
        <w:r w:rsidR="003B4FCD" w:rsidRPr="00262C31">
          <w:rPr>
            <w:rStyle w:val="Hyperlink"/>
            <w:noProof/>
          </w:rPr>
          <w:t>2.2.3</w:t>
        </w:r>
        <w:r w:rsidR="003B4FCD" w:rsidRPr="00823322">
          <w:rPr>
            <w:noProof/>
            <w:sz w:val="22"/>
            <w:szCs w:val="22"/>
          </w:rPr>
          <w:tab/>
        </w:r>
        <w:r w:rsidR="003B4FCD" w:rsidRPr="00262C31">
          <w:rPr>
            <w:rStyle w:val="Hyperlink"/>
            <w:noProof/>
          </w:rPr>
          <w:t>Client side</w:t>
        </w:r>
        <w:r w:rsidR="003B4FCD">
          <w:rPr>
            <w:noProof/>
            <w:webHidden/>
          </w:rPr>
          <w:tab/>
        </w:r>
        <w:r w:rsidR="003B4FCD">
          <w:rPr>
            <w:noProof/>
            <w:webHidden/>
          </w:rPr>
          <w:fldChar w:fldCharType="begin"/>
        </w:r>
        <w:r w:rsidR="003B4FCD">
          <w:rPr>
            <w:noProof/>
            <w:webHidden/>
          </w:rPr>
          <w:instrText xml:space="preserve"> PAGEREF _Toc341727635 \h </w:instrText>
        </w:r>
        <w:r w:rsidR="003B4FCD">
          <w:rPr>
            <w:noProof/>
            <w:webHidden/>
          </w:rPr>
        </w:r>
        <w:r w:rsidR="003B4FCD">
          <w:rPr>
            <w:noProof/>
            <w:webHidden/>
          </w:rPr>
          <w:fldChar w:fldCharType="separate"/>
        </w:r>
        <w:r w:rsidR="003B4FCD">
          <w:rPr>
            <w:noProof/>
            <w:webHidden/>
          </w:rPr>
          <w:t>14</w:t>
        </w:r>
        <w:r w:rsidR="003B4FCD">
          <w:rPr>
            <w:noProof/>
            <w:webHidden/>
          </w:rPr>
          <w:fldChar w:fldCharType="end"/>
        </w:r>
      </w:hyperlink>
    </w:p>
    <w:p w:rsidR="003B4FCD" w:rsidRPr="00823322" w:rsidRDefault="002D7036">
      <w:pPr>
        <w:pStyle w:val="TOC2"/>
        <w:tabs>
          <w:tab w:val="left" w:pos="880"/>
          <w:tab w:val="right" w:leader="dot" w:pos="8494"/>
        </w:tabs>
        <w:rPr>
          <w:noProof/>
          <w:sz w:val="22"/>
          <w:szCs w:val="22"/>
        </w:rPr>
      </w:pPr>
      <w:hyperlink w:anchor="_Toc341727636" w:history="1">
        <w:r w:rsidR="003B4FCD" w:rsidRPr="00262C31">
          <w:rPr>
            <w:rStyle w:val="Hyperlink"/>
            <w:noProof/>
          </w:rPr>
          <w:t>2.3</w:t>
        </w:r>
        <w:r w:rsidR="003B4FCD" w:rsidRPr="00823322">
          <w:rPr>
            <w:noProof/>
            <w:sz w:val="22"/>
            <w:szCs w:val="22"/>
          </w:rPr>
          <w:tab/>
        </w:r>
        <w:r w:rsidR="003B4FCD" w:rsidRPr="00262C31">
          <w:rPr>
            <w:rStyle w:val="Hyperlink"/>
            <w:noProof/>
          </w:rPr>
          <w:t>Implementation of the server</w:t>
        </w:r>
        <w:r w:rsidR="003B4FCD">
          <w:rPr>
            <w:noProof/>
            <w:webHidden/>
          </w:rPr>
          <w:tab/>
        </w:r>
        <w:r w:rsidR="003B4FCD">
          <w:rPr>
            <w:noProof/>
            <w:webHidden/>
          </w:rPr>
          <w:fldChar w:fldCharType="begin"/>
        </w:r>
        <w:r w:rsidR="003B4FCD">
          <w:rPr>
            <w:noProof/>
            <w:webHidden/>
          </w:rPr>
          <w:instrText xml:space="preserve"> PAGEREF _Toc341727636 \h </w:instrText>
        </w:r>
        <w:r w:rsidR="003B4FCD">
          <w:rPr>
            <w:noProof/>
            <w:webHidden/>
          </w:rPr>
        </w:r>
        <w:r w:rsidR="003B4FCD">
          <w:rPr>
            <w:noProof/>
            <w:webHidden/>
          </w:rPr>
          <w:fldChar w:fldCharType="separate"/>
        </w:r>
        <w:r w:rsidR="003B4FCD">
          <w:rPr>
            <w:noProof/>
            <w:webHidden/>
          </w:rPr>
          <w:t>15</w:t>
        </w:r>
        <w:r w:rsidR="003B4FCD">
          <w:rPr>
            <w:noProof/>
            <w:webHidden/>
          </w:rPr>
          <w:fldChar w:fldCharType="end"/>
        </w:r>
      </w:hyperlink>
    </w:p>
    <w:p w:rsidR="003B4FCD" w:rsidRPr="00823322" w:rsidRDefault="002D7036">
      <w:pPr>
        <w:pStyle w:val="TOC3"/>
        <w:tabs>
          <w:tab w:val="left" w:pos="1320"/>
          <w:tab w:val="right" w:leader="dot" w:pos="8494"/>
        </w:tabs>
        <w:rPr>
          <w:noProof/>
          <w:sz w:val="22"/>
          <w:szCs w:val="22"/>
        </w:rPr>
      </w:pPr>
      <w:hyperlink w:anchor="_Toc341727637" w:history="1">
        <w:r w:rsidR="003B4FCD" w:rsidRPr="00262C31">
          <w:rPr>
            <w:rStyle w:val="Hyperlink"/>
            <w:noProof/>
            <w:lang w:val="en-US"/>
          </w:rPr>
          <w:t>2.3.1</w:t>
        </w:r>
        <w:r w:rsidR="003B4FCD" w:rsidRPr="00823322">
          <w:rPr>
            <w:noProof/>
            <w:sz w:val="22"/>
            <w:szCs w:val="22"/>
          </w:rPr>
          <w:tab/>
        </w:r>
        <w:r w:rsidR="003B4FCD" w:rsidRPr="00262C31">
          <w:rPr>
            <w:rStyle w:val="Hyperlink"/>
            <w:noProof/>
            <w:lang w:val="en-US"/>
          </w:rPr>
          <w:t>API</w:t>
        </w:r>
        <w:r w:rsidR="003B4FCD">
          <w:rPr>
            <w:noProof/>
            <w:webHidden/>
          </w:rPr>
          <w:tab/>
        </w:r>
        <w:r w:rsidR="003B4FCD">
          <w:rPr>
            <w:noProof/>
            <w:webHidden/>
          </w:rPr>
          <w:fldChar w:fldCharType="begin"/>
        </w:r>
        <w:r w:rsidR="003B4FCD">
          <w:rPr>
            <w:noProof/>
            <w:webHidden/>
          </w:rPr>
          <w:instrText xml:space="preserve"> PAGEREF _Toc341727637 \h </w:instrText>
        </w:r>
        <w:r w:rsidR="003B4FCD">
          <w:rPr>
            <w:noProof/>
            <w:webHidden/>
          </w:rPr>
        </w:r>
        <w:r w:rsidR="003B4FCD">
          <w:rPr>
            <w:noProof/>
            <w:webHidden/>
          </w:rPr>
          <w:fldChar w:fldCharType="separate"/>
        </w:r>
        <w:r w:rsidR="003B4FCD">
          <w:rPr>
            <w:noProof/>
            <w:webHidden/>
          </w:rPr>
          <w:t>15</w:t>
        </w:r>
        <w:r w:rsidR="003B4FCD">
          <w:rPr>
            <w:noProof/>
            <w:webHidden/>
          </w:rPr>
          <w:fldChar w:fldCharType="end"/>
        </w:r>
      </w:hyperlink>
    </w:p>
    <w:p w:rsidR="003B4FCD" w:rsidRPr="00823322" w:rsidRDefault="002D7036">
      <w:pPr>
        <w:pStyle w:val="TOC3"/>
        <w:tabs>
          <w:tab w:val="left" w:pos="1320"/>
          <w:tab w:val="right" w:leader="dot" w:pos="8494"/>
        </w:tabs>
        <w:rPr>
          <w:noProof/>
          <w:sz w:val="22"/>
          <w:szCs w:val="22"/>
        </w:rPr>
      </w:pPr>
      <w:hyperlink w:anchor="_Toc341727638" w:history="1">
        <w:r w:rsidR="003B4FCD" w:rsidRPr="00262C31">
          <w:rPr>
            <w:rStyle w:val="Hyperlink"/>
            <w:noProof/>
          </w:rPr>
          <w:t>2.3.2</w:t>
        </w:r>
        <w:r w:rsidR="003B4FCD" w:rsidRPr="00823322">
          <w:rPr>
            <w:noProof/>
            <w:sz w:val="22"/>
            <w:szCs w:val="22"/>
          </w:rPr>
          <w:tab/>
        </w:r>
        <w:r w:rsidR="003B4FCD" w:rsidRPr="00262C31">
          <w:rPr>
            <w:rStyle w:val="Hyperlink"/>
            <w:noProof/>
          </w:rPr>
          <w:t>Exceptions</w:t>
        </w:r>
        <w:r w:rsidR="003B4FCD">
          <w:rPr>
            <w:noProof/>
            <w:webHidden/>
          </w:rPr>
          <w:tab/>
        </w:r>
        <w:r w:rsidR="003B4FCD">
          <w:rPr>
            <w:noProof/>
            <w:webHidden/>
          </w:rPr>
          <w:fldChar w:fldCharType="begin"/>
        </w:r>
        <w:r w:rsidR="003B4FCD">
          <w:rPr>
            <w:noProof/>
            <w:webHidden/>
          </w:rPr>
          <w:instrText xml:space="preserve"> PAGEREF _Toc341727638 \h </w:instrText>
        </w:r>
        <w:r w:rsidR="003B4FCD">
          <w:rPr>
            <w:noProof/>
            <w:webHidden/>
          </w:rPr>
        </w:r>
        <w:r w:rsidR="003B4FCD">
          <w:rPr>
            <w:noProof/>
            <w:webHidden/>
          </w:rPr>
          <w:fldChar w:fldCharType="separate"/>
        </w:r>
        <w:r w:rsidR="003B4FCD">
          <w:rPr>
            <w:noProof/>
            <w:webHidden/>
          </w:rPr>
          <w:t>16</w:t>
        </w:r>
        <w:r w:rsidR="003B4FCD">
          <w:rPr>
            <w:noProof/>
            <w:webHidden/>
          </w:rPr>
          <w:fldChar w:fldCharType="end"/>
        </w:r>
      </w:hyperlink>
    </w:p>
    <w:p w:rsidR="003B4FCD" w:rsidRPr="00823322" w:rsidRDefault="002D7036">
      <w:pPr>
        <w:pStyle w:val="TOC3"/>
        <w:tabs>
          <w:tab w:val="left" w:pos="1320"/>
          <w:tab w:val="right" w:leader="dot" w:pos="8494"/>
        </w:tabs>
        <w:rPr>
          <w:noProof/>
          <w:sz w:val="22"/>
          <w:szCs w:val="22"/>
        </w:rPr>
      </w:pPr>
      <w:hyperlink w:anchor="_Toc341727639" w:history="1">
        <w:r w:rsidR="003B4FCD" w:rsidRPr="00262C31">
          <w:rPr>
            <w:rStyle w:val="Hyperlink"/>
            <w:noProof/>
            <w:lang w:val="en-US"/>
          </w:rPr>
          <w:t>2.3.3</w:t>
        </w:r>
        <w:r w:rsidR="003B4FCD" w:rsidRPr="00823322">
          <w:rPr>
            <w:noProof/>
            <w:sz w:val="22"/>
            <w:szCs w:val="22"/>
          </w:rPr>
          <w:tab/>
        </w:r>
        <w:r w:rsidR="003B4FCD" w:rsidRPr="00262C31">
          <w:rPr>
            <w:rStyle w:val="Hyperlink"/>
            <w:noProof/>
            <w:lang w:val="en-US"/>
          </w:rPr>
          <w:t>Example</w:t>
        </w:r>
        <w:r w:rsidR="003B4FCD">
          <w:rPr>
            <w:noProof/>
            <w:webHidden/>
          </w:rPr>
          <w:tab/>
        </w:r>
        <w:r w:rsidR="003B4FCD">
          <w:rPr>
            <w:noProof/>
            <w:webHidden/>
          </w:rPr>
          <w:fldChar w:fldCharType="begin"/>
        </w:r>
        <w:r w:rsidR="003B4FCD">
          <w:rPr>
            <w:noProof/>
            <w:webHidden/>
          </w:rPr>
          <w:instrText xml:space="preserve"> PAGEREF _Toc341727639 \h </w:instrText>
        </w:r>
        <w:r w:rsidR="003B4FCD">
          <w:rPr>
            <w:noProof/>
            <w:webHidden/>
          </w:rPr>
        </w:r>
        <w:r w:rsidR="003B4FCD">
          <w:rPr>
            <w:noProof/>
            <w:webHidden/>
          </w:rPr>
          <w:fldChar w:fldCharType="separate"/>
        </w:r>
        <w:r w:rsidR="003B4FCD">
          <w:rPr>
            <w:noProof/>
            <w:webHidden/>
          </w:rPr>
          <w:t>16</w:t>
        </w:r>
        <w:r w:rsidR="003B4FCD">
          <w:rPr>
            <w:noProof/>
            <w:webHidden/>
          </w:rPr>
          <w:fldChar w:fldCharType="end"/>
        </w:r>
      </w:hyperlink>
    </w:p>
    <w:p w:rsidR="003B4FCD" w:rsidRPr="00823322" w:rsidRDefault="002D7036">
      <w:pPr>
        <w:pStyle w:val="TOC2"/>
        <w:tabs>
          <w:tab w:val="left" w:pos="880"/>
          <w:tab w:val="right" w:leader="dot" w:pos="8494"/>
        </w:tabs>
        <w:rPr>
          <w:noProof/>
          <w:sz w:val="22"/>
          <w:szCs w:val="22"/>
        </w:rPr>
      </w:pPr>
      <w:hyperlink w:anchor="_Toc341727640" w:history="1">
        <w:r w:rsidR="003B4FCD" w:rsidRPr="00262C31">
          <w:rPr>
            <w:rStyle w:val="Hyperlink"/>
            <w:noProof/>
            <w:lang w:val="en-US"/>
          </w:rPr>
          <w:t>2.4</w:t>
        </w:r>
        <w:r w:rsidR="003B4FCD" w:rsidRPr="00823322">
          <w:rPr>
            <w:noProof/>
            <w:sz w:val="22"/>
            <w:szCs w:val="22"/>
          </w:rPr>
          <w:tab/>
        </w:r>
        <w:r w:rsidR="003B4FCD" w:rsidRPr="00262C31">
          <w:rPr>
            <w:rStyle w:val="Hyperlink"/>
            <w:noProof/>
            <w:lang w:val="en-US"/>
          </w:rPr>
          <w:t>Implementation of the client</w:t>
        </w:r>
        <w:r w:rsidR="003B4FCD">
          <w:rPr>
            <w:noProof/>
            <w:webHidden/>
          </w:rPr>
          <w:tab/>
        </w:r>
        <w:r w:rsidR="003B4FCD">
          <w:rPr>
            <w:noProof/>
            <w:webHidden/>
          </w:rPr>
          <w:fldChar w:fldCharType="begin"/>
        </w:r>
        <w:r w:rsidR="003B4FCD">
          <w:rPr>
            <w:noProof/>
            <w:webHidden/>
          </w:rPr>
          <w:instrText xml:space="preserve"> PAGEREF _Toc341727640 \h </w:instrText>
        </w:r>
        <w:r w:rsidR="003B4FCD">
          <w:rPr>
            <w:noProof/>
            <w:webHidden/>
          </w:rPr>
        </w:r>
        <w:r w:rsidR="003B4FCD">
          <w:rPr>
            <w:noProof/>
            <w:webHidden/>
          </w:rPr>
          <w:fldChar w:fldCharType="separate"/>
        </w:r>
        <w:r w:rsidR="003B4FCD">
          <w:rPr>
            <w:noProof/>
            <w:webHidden/>
          </w:rPr>
          <w:t>16</w:t>
        </w:r>
        <w:r w:rsidR="003B4FCD">
          <w:rPr>
            <w:noProof/>
            <w:webHidden/>
          </w:rPr>
          <w:fldChar w:fldCharType="end"/>
        </w:r>
      </w:hyperlink>
    </w:p>
    <w:p w:rsidR="003B4FCD" w:rsidRPr="00823322" w:rsidRDefault="002D7036">
      <w:pPr>
        <w:pStyle w:val="TOC3"/>
        <w:tabs>
          <w:tab w:val="left" w:pos="1320"/>
          <w:tab w:val="right" w:leader="dot" w:pos="8494"/>
        </w:tabs>
        <w:rPr>
          <w:noProof/>
          <w:sz w:val="22"/>
          <w:szCs w:val="22"/>
        </w:rPr>
      </w:pPr>
      <w:hyperlink w:anchor="_Toc341727641" w:history="1">
        <w:r w:rsidR="003B4FCD" w:rsidRPr="00262C31">
          <w:rPr>
            <w:rStyle w:val="Hyperlink"/>
            <w:noProof/>
            <w:lang w:val="en-US"/>
          </w:rPr>
          <w:t>2.4.1</w:t>
        </w:r>
        <w:r w:rsidR="003B4FCD" w:rsidRPr="00823322">
          <w:rPr>
            <w:noProof/>
            <w:sz w:val="22"/>
            <w:szCs w:val="22"/>
          </w:rPr>
          <w:tab/>
        </w:r>
        <w:r w:rsidR="003B4FCD" w:rsidRPr="00262C31">
          <w:rPr>
            <w:rStyle w:val="Hyperlink"/>
            <w:noProof/>
            <w:lang w:val="en-US"/>
          </w:rPr>
          <w:t>API</w:t>
        </w:r>
        <w:r w:rsidR="003B4FCD">
          <w:rPr>
            <w:noProof/>
            <w:webHidden/>
          </w:rPr>
          <w:tab/>
        </w:r>
        <w:r w:rsidR="003B4FCD">
          <w:rPr>
            <w:noProof/>
            <w:webHidden/>
          </w:rPr>
          <w:fldChar w:fldCharType="begin"/>
        </w:r>
        <w:r w:rsidR="003B4FCD">
          <w:rPr>
            <w:noProof/>
            <w:webHidden/>
          </w:rPr>
          <w:instrText xml:space="preserve"> PAGEREF _Toc341727641 \h </w:instrText>
        </w:r>
        <w:r w:rsidR="003B4FCD">
          <w:rPr>
            <w:noProof/>
            <w:webHidden/>
          </w:rPr>
        </w:r>
        <w:r w:rsidR="003B4FCD">
          <w:rPr>
            <w:noProof/>
            <w:webHidden/>
          </w:rPr>
          <w:fldChar w:fldCharType="separate"/>
        </w:r>
        <w:r w:rsidR="003B4FCD">
          <w:rPr>
            <w:noProof/>
            <w:webHidden/>
          </w:rPr>
          <w:t>17</w:t>
        </w:r>
        <w:r w:rsidR="003B4FCD">
          <w:rPr>
            <w:noProof/>
            <w:webHidden/>
          </w:rPr>
          <w:fldChar w:fldCharType="end"/>
        </w:r>
      </w:hyperlink>
    </w:p>
    <w:p w:rsidR="003B4FCD" w:rsidRPr="00823322" w:rsidRDefault="002D7036">
      <w:pPr>
        <w:pStyle w:val="TOC3"/>
        <w:tabs>
          <w:tab w:val="left" w:pos="1320"/>
          <w:tab w:val="right" w:leader="dot" w:pos="8494"/>
        </w:tabs>
        <w:rPr>
          <w:noProof/>
          <w:sz w:val="22"/>
          <w:szCs w:val="22"/>
        </w:rPr>
      </w:pPr>
      <w:hyperlink w:anchor="_Toc341727642" w:history="1">
        <w:r w:rsidR="003B4FCD" w:rsidRPr="00262C31">
          <w:rPr>
            <w:rStyle w:val="Hyperlink"/>
            <w:noProof/>
            <w:lang w:val="en-US"/>
          </w:rPr>
          <w:t>2.4.2</w:t>
        </w:r>
        <w:r w:rsidR="003B4FCD" w:rsidRPr="00823322">
          <w:rPr>
            <w:noProof/>
            <w:sz w:val="22"/>
            <w:szCs w:val="22"/>
          </w:rPr>
          <w:tab/>
        </w:r>
        <w:r w:rsidR="003B4FCD" w:rsidRPr="00262C31">
          <w:rPr>
            <w:rStyle w:val="Hyperlink"/>
            <w:noProof/>
            <w:lang w:val="en-US"/>
          </w:rPr>
          <w:t>Exceptions</w:t>
        </w:r>
        <w:r w:rsidR="003B4FCD">
          <w:rPr>
            <w:noProof/>
            <w:webHidden/>
          </w:rPr>
          <w:tab/>
        </w:r>
        <w:r w:rsidR="003B4FCD">
          <w:rPr>
            <w:noProof/>
            <w:webHidden/>
          </w:rPr>
          <w:fldChar w:fldCharType="begin"/>
        </w:r>
        <w:r w:rsidR="003B4FCD">
          <w:rPr>
            <w:noProof/>
            <w:webHidden/>
          </w:rPr>
          <w:instrText xml:space="preserve"> PAGEREF _Toc341727642 \h </w:instrText>
        </w:r>
        <w:r w:rsidR="003B4FCD">
          <w:rPr>
            <w:noProof/>
            <w:webHidden/>
          </w:rPr>
        </w:r>
        <w:r w:rsidR="003B4FCD">
          <w:rPr>
            <w:noProof/>
            <w:webHidden/>
          </w:rPr>
          <w:fldChar w:fldCharType="separate"/>
        </w:r>
        <w:r w:rsidR="003B4FCD">
          <w:rPr>
            <w:noProof/>
            <w:webHidden/>
          </w:rPr>
          <w:t>17</w:t>
        </w:r>
        <w:r w:rsidR="003B4FCD">
          <w:rPr>
            <w:noProof/>
            <w:webHidden/>
          </w:rPr>
          <w:fldChar w:fldCharType="end"/>
        </w:r>
      </w:hyperlink>
    </w:p>
    <w:p w:rsidR="003B4FCD" w:rsidRPr="00823322" w:rsidRDefault="002D7036">
      <w:pPr>
        <w:pStyle w:val="TOC3"/>
        <w:tabs>
          <w:tab w:val="left" w:pos="1320"/>
          <w:tab w:val="right" w:leader="dot" w:pos="8494"/>
        </w:tabs>
        <w:rPr>
          <w:noProof/>
          <w:sz w:val="22"/>
          <w:szCs w:val="22"/>
        </w:rPr>
      </w:pPr>
      <w:hyperlink w:anchor="_Toc341727643" w:history="1">
        <w:r w:rsidR="003B4FCD" w:rsidRPr="00262C31">
          <w:rPr>
            <w:rStyle w:val="Hyperlink"/>
            <w:noProof/>
            <w:lang w:val="en-US"/>
          </w:rPr>
          <w:t>2.4.3</w:t>
        </w:r>
        <w:r w:rsidR="003B4FCD" w:rsidRPr="00823322">
          <w:rPr>
            <w:noProof/>
            <w:sz w:val="22"/>
            <w:szCs w:val="22"/>
          </w:rPr>
          <w:tab/>
        </w:r>
        <w:r w:rsidR="003B4FCD" w:rsidRPr="00262C31">
          <w:rPr>
            <w:rStyle w:val="Hyperlink"/>
            <w:noProof/>
            <w:lang w:val="en-US"/>
          </w:rPr>
          <w:t>Example</w:t>
        </w:r>
        <w:r w:rsidR="003B4FCD">
          <w:rPr>
            <w:noProof/>
            <w:webHidden/>
          </w:rPr>
          <w:tab/>
        </w:r>
        <w:r w:rsidR="003B4FCD">
          <w:rPr>
            <w:noProof/>
            <w:webHidden/>
          </w:rPr>
          <w:fldChar w:fldCharType="begin"/>
        </w:r>
        <w:r w:rsidR="003B4FCD">
          <w:rPr>
            <w:noProof/>
            <w:webHidden/>
          </w:rPr>
          <w:instrText xml:space="preserve"> PAGEREF _Toc341727643 \h </w:instrText>
        </w:r>
        <w:r w:rsidR="003B4FCD">
          <w:rPr>
            <w:noProof/>
            <w:webHidden/>
          </w:rPr>
        </w:r>
        <w:r w:rsidR="003B4FCD">
          <w:rPr>
            <w:noProof/>
            <w:webHidden/>
          </w:rPr>
          <w:fldChar w:fldCharType="separate"/>
        </w:r>
        <w:r w:rsidR="003B4FCD">
          <w:rPr>
            <w:noProof/>
            <w:webHidden/>
          </w:rPr>
          <w:t>18</w:t>
        </w:r>
        <w:r w:rsidR="003B4FCD">
          <w:rPr>
            <w:noProof/>
            <w:webHidden/>
          </w:rPr>
          <w:fldChar w:fldCharType="end"/>
        </w:r>
      </w:hyperlink>
    </w:p>
    <w:p w:rsidR="003B4FCD" w:rsidRPr="00823322" w:rsidRDefault="002D7036">
      <w:pPr>
        <w:pStyle w:val="TOC1"/>
        <w:tabs>
          <w:tab w:val="left" w:pos="440"/>
          <w:tab w:val="right" w:leader="dot" w:pos="8494"/>
        </w:tabs>
        <w:rPr>
          <w:noProof/>
          <w:sz w:val="22"/>
          <w:szCs w:val="22"/>
        </w:rPr>
      </w:pPr>
      <w:hyperlink w:anchor="_Toc341727644" w:history="1">
        <w:r w:rsidR="003B4FCD" w:rsidRPr="00262C31">
          <w:rPr>
            <w:rStyle w:val="Hyperlink"/>
            <w:noProof/>
            <w:lang w:val="en-US"/>
          </w:rPr>
          <w:t>3</w:t>
        </w:r>
        <w:r w:rsidR="003B4FCD" w:rsidRPr="00823322">
          <w:rPr>
            <w:noProof/>
            <w:sz w:val="22"/>
            <w:szCs w:val="22"/>
          </w:rPr>
          <w:tab/>
        </w:r>
        <w:r w:rsidR="003B4FCD" w:rsidRPr="00262C31">
          <w:rPr>
            <w:rStyle w:val="Hyperlink"/>
            <w:noProof/>
            <w:lang w:val="en-US"/>
          </w:rPr>
          <w:t>Advanced concepts</w:t>
        </w:r>
        <w:r w:rsidR="003B4FCD">
          <w:rPr>
            <w:noProof/>
            <w:webHidden/>
          </w:rPr>
          <w:tab/>
        </w:r>
        <w:r w:rsidR="003B4FCD">
          <w:rPr>
            <w:noProof/>
            <w:webHidden/>
          </w:rPr>
          <w:fldChar w:fldCharType="begin"/>
        </w:r>
        <w:r w:rsidR="003B4FCD">
          <w:rPr>
            <w:noProof/>
            <w:webHidden/>
          </w:rPr>
          <w:instrText xml:space="preserve"> PAGEREF _Toc341727644 \h </w:instrText>
        </w:r>
        <w:r w:rsidR="003B4FCD">
          <w:rPr>
            <w:noProof/>
            <w:webHidden/>
          </w:rPr>
        </w:r>
        <w:r w:rsidR="003B4FCD">
          <w:rPr>
            <w:noProof/>
            <w:webHidden/>
          </w:rPr>
          <w:fldChar w:fldCharType="separate"/>
        </w:r>
        <w:r w:rsidR="003B4FCD">
          <w:rPr>
            <w:noProof/>
            <w:webHidden/>
          </w:rPr>
          <w:t>19</w:t>
        </w:r>
        <w:r w:rsidR="003B4FCD">
          <w:rPr>
            <w:noProof/>
            <w:webHidden/>
          </w:rPr>
          <w:fldChar w:fldCharType="end"/>
        </w:r>
      </w:hyperlink>
    </w:p>
    <w:p w:rsidR="003B4FCD" w:rsidRPr="00823322" w:rsidRDefault="002D7036">
      <w:pPr>
        <w:pStyle w:val="TOC2"/>
        <w:tabs>
          <w:tab w:val="left" w:pos="880"/>
          <w:tab w:val="right" w:leader="dot" w:pos="8494"/>
        </w:tabs>
        <w:rPr>
          <w:noProof/>
          <w:sz w:val="22"/>
          <w:szCs w:val="22"/>
        </w:rPr>
      </w:pPr>
      <w:hyperlink w:anchor="_Toc341727645" w:history="1">
        <w:r w:rsidR="003B4FCD" w:rsidRPr="00262C31">
          <w:rPr>
            <w:rStyle w:val="Hyperlink"/>
            <w:noProof/>
            <w:lang w:val="en-US"/>
          </w:rPr>
          <w:t>3.1</w:t>
        </w:r>
        <w:r w:rsidR="003B4FCD" w:rsidRPr="00823322">
          <w:rPr>
            <w:noProof/>
            <w:sz w:val="22"/>
            <w:szCs w:val="22"/>
          </w:rPr>
          <w:tab/>
        </w:r>
        <w:r w:rsidR="003B4FCD" w:rsidRPr="00262C31">
          <w:rPr>
            <w:rStyle w:val="Hyperlink"/>
            <w:noProof/>
            <w:lang w:val="en-US"/>
          </w:rPr>
          <w:t>Network transports</w:t>
        </w:r>
        <w:r w:rsidR="003B4FCD">
          <w:rPr>
            <w:noProof/>
            <w:webHidden/>
          </w:rPr>
          <w:tab/>
        </w:r>
        <w:r w:rsidR="003B4FCD">
          <w:rPr>
            <w:noProof/>
            <w:webHidden/>
          </w:rPr>
          <w:fldChar w:fldCharType="begin"/>
        </w:r>
        <w:r w:rsidR="003B4FCD">
          <w:rPr>
            <w:noProof/>
            <w:webHidden/>
          </w:rPr>
          <w:instrText xml:space="preserve"> PAGEREF _Toc341727645 \h </w:instrText>
        </w:r>
        <w:r w:rsidR="003B4FCD">
          <w:rPr>
            <w:noProof/>
            <w:webHidden/>
          </w:rPr>
        </w:r>
        <w:r w:rsidR="003B4FCD">
          <w:rPr>
            <w:noProof/>
            <w:webHidden/>
          </w:rPr>
          <w:fldChar w:fldCharType="separate"/>
        </w:r>
        <w:r w:rsidR="003B4FCD">
          <w:rPr>
            <w:noProof/>
            <w:webHidden/>
          </w:rPr>
          <w:t>19</w:t>
        </w:r>
        <w:r w:rsidR="003B4FCD">
          <w:rPr>
            <w:noProof/>
            <w:webHidden/>
          </w:rPr>
          <w:fldChar w:fldCharType="end"/>
        </w:r>
      </w:hyperlink>
    </w:p>
    <w:p w:rsidR="003B4FCD" w:rsidRPr="00823322" w:rsidRDefault="002D7036">
      <w:pPr>
        <w:pStyle w:val="TOC3"/>
        <w:tabs>
          <w:tab w:val="left" w:pos="1320"/>
          <w:tab w:val="right" w:leader="dot" w:pos="8494"/>
        </w:tabs>
        <w:rPr>
          <w:noProof/>
          <w:sz w:val="22"/>
          <w:szCs w:val="22"/>
        </w:rPr>
      </w:pPr>
      <w:hyperlink w:anchor="_Toc341727646" w:history="1">
        <w:r w:rsidR="003B4FCD" w:rsidRPr="00262C31">
          <w:rPr>
            <w:rStyle w:val="Hyperlink"/>
            <w:noProof/>
            <w:lang w:val="en-US"/>
          </w:rPr>
          <w:t>3.1.1</w:t>
        </w:r>
        <w:r w:rsidR="003B4FCD" w:rsidRPr="00823322">
          <w:rPr>
            <w:noProof/>
            <w:sz w:val="22"/>
            <w:szCs w:val="22"/>
          </w:rPr>
          <w:tab/>
        </w:r>
        <w:r w:rsidR="003B4FCD" w:rsidRPr="00262C31">
          <w:rPr>
            <w:rStyle w:val="Hyperlink"/>
            <w:noProof/>
            <w:lang w:val="en-US"/>
          </w:rPr>
          <w:t>UDP Transport</w:t>
        </w:r>
        <w:r w:rsidR="003B4FCD">
          <w:rPr>
            <w:noProof/>
            <w:webHidden/>
          </w:rPr>
          <w:tab/>
        </w:r>
        <w:r w:rsidR="003B4FCD">
          <w:rPr>
            <w:noProof/>
            <w:webHidden/>
          </w:rPr>
          <w:fldChar w:fldCharType="begin"/>
        </w:r>
        <w:r w:rsidR="003B4FCD">
          <w:rPr>
            <w:noProof/>
            <w:webHidden/>
          </w:rPr>
          <w:instrText xml:space="preserve"> PAGEREF _Toc341727646 \h </w:instrText>
        </w:r>
        <w:r w:rsidR="003B4FCD">
          <w:rPr>
            <w:noProof/>
            <w:webHidden/>
          </w:rPr>
        </w:r>
        <w:r w:rsidR="003B4FCD">
          <w:rPr>
            <w:noProof/>
            <w:webHidden/>
          </w:rPr>
          <w:fldChar w:fldCharType="separate"/>
        </w:r>
        <w:r w:rsidR="003B4FCD">
          <w:rPr>
            <w:noProof/>
            <w:webHidden/>
          </w:rPr>
          <w:t>19</w:t>
        </w:r>
        <w:r w:rsidR="003B4FCD">
          <w:rPr>
            <w:noProof/>
            <w:webHidden/>
          </w:rPr>
          <w:fldChar w:fldCharType="end"/>
        </w:r>
      </w:hyperlink>
    </w:p>
    <w:p w:rsidR="003B4FCD" w:rsidRPr="00823322" w:rsidRDefault="002D7036">
      <w:pPr>
        <w:pStyle w:val="TOC3"/>
        <w:tabs>
          <w:tab w:val="left" w:pos="1320"/>
          <w:tab w:val="right" w:leader="dot" w:pos="8494"/>
        </w:tabs>
        <w:rPr>
          <w:noProof/>
          <w:sz w:val="22"/>
          <w:szCs w:val="22"/>
        </w:rPr>
      </w:pPr>
      <w:hyperlink w:anchor="_Toc341727647" w:history="1">
        <w:r w:rsidR="003B4FCD" w:rsidRPr="00262C31">
          <w:rPr>
            <w:rStyle w:val="Hyperlink"/>
            <w:noProof/>
            <w:lang w:val="en-US"/>
          </w:rPr>
          <w:t>3.1.2</w:t>
        </w:r>
        <w:r w:rsidR="003B4FCD" w:rsidRPr="00823322">
          <w:rPr>
            <w:noProof/>
            <w:sz w:val="22"/>
            <w:szCs w:val="22"/>
          </w:rPr>
          <w:tab/>
        </w:r>
        <w:r w:rsidR="003B4FCD" w:rsidRPr="00262C31">
          <w:rPr>
            <w:rStyle w:val="Hyperlink"/>
            <w:noProof/>
            <w:lang w:val="en-US"/>
          </w:rPr>
          <w:t>TCP Transport</w:t>
        </w:r>
        <w:r w:rsidR="003B4FCD">
          <w:rPr>
            <w:noProof/>
            <w:webHidden/>
          </w:rPr>
          <w:tab/>
        </w:r>
        <w:r w:rsidR="003B4FCD">
          <w:rPr>
            <w:noProof/>
            <w:webHidden/>
          </w:rPr>
          <w:fldChar w:fldCharType="begin"/>
        </w:r>
        <w:r w:rsidR="003B4FCD">
          <w:rPr>
            <w:noProof/>
            <w:webHidden/>
          </w:rPr>
          <w:instrText xml:space="preserve"> PAGEREF _Toc341727647 \h </w:instrText>
        </w:r>
        <w:r w:rsidR="003B4FCD">
          <w:rPr>
            <w:noProof/>
            <w:webHidden/>
          </w:rPr>
        </w:r>
        <w:r w:rsidR="003B4FCD">
          <w:rPr>
            <w:noProof/>
            <w:webHidden/>
          </w:rPr>
          <w:fldChar w:fldCharType="separate"/>
        </w:r>
        <w:r w:rsidR="003B4FCD">
          <w:rPr>
            <w:noProof/>
            <w:webHidden/>
          </w:rPr>
          <w:t>21</w:t>
        </w:r>
        <w:r w:rsidR="003B4FCD">
          <w:rPr>
            <w:noProof/>
            <w:webHidden/>
          </w:rPr>
          <w:fldChar w:fldCharType="end"/>
        </w:r>
      </w:hyperlink>
    </w:p>
    <w:p w:rsidR="003B4FCD" w:rsidRPr="00823322" w:rsidRDefault="002D7036">
      <w:pPr>
        <w:pStyle w:val="TOC2"/>
        <w:tabs>
          <w:tab w:val="left" w:pos="880"/>
          <w:tab w:val="right" w:leader="dot" w:pos="8494"/>
        </w:tabs>
        <w:rPr>
          <w:noProof/>
          <w:sz w:val="22"/>
          <w:szCs w:val="22"/>
        </w:rPr>
      </w:pPr>
      <w:hyperlink w:anchor="_Toc341727648" w:history="1">
        <w:r w:rsidR="003B4FCD" w:rsidRPr="00262C31">
          <w:rPr>
            <w:rStyle w:val="Hyperlink"/>
            <w:noProof/>
            <w:lang w:val="en-US"/>
          </w:rPr>
          <w:t>3.2</w:t>
        </w:r>
        <w:r w:rsidR="003B4FCD" w:rsidRPr="00823322">
          <w:rPr>
            <w:noProof/>
            <w:sz w:val="22"/>
            <w:szCs w:val="22"/>
          </w:rPr>
          <w:tab/>
        </w:r>
        <w:r w:rsidR="003B4FCD" w:rsidRPr="00262C31">
          <w:rPr>
            <w:rStyle w:val="Hyperlink"/>
            <w:noProof/>
            <w:lang w:val="en-US"/>
          </w:rPr>
          <w:t>Asynchronous calls</w:t>
        </w:r>
        <w:r w:rsidR="003B4FCD">
          <w:rPr>
            <w:noProof/>
            <w:webHidden/>
          </w:rPr>
          <w:tab/>
        </w:r>
        <w:r w:rsidR="003B4FCD">
          <w:rPr>
            <w:noProof/>
            <w:webHidden/>
          </w:rPr>
          <w:fldChar w:fldCharType="begin"/>
        </w:r>
        <w:r w:rsidR="003B4FCD">
          <w:rPr>
            <w:noProof/>
            <w:webHidden/>
          </w:rPr>
          <w:instrText xml:space="preserve"> PAGEREF _Toc341727648 \h </w:instrText>
        </w:r>
        <w:r w:rsidR="003B4FCD">
          <w:rPr>
            <w:noProof/>
            <w:webHidden/>
          </w:rPr>
        </w:r>
        <w:r w:rsidR="003B4FCD">
          <w:rPr>
            <w:noProof/>
            <w:webHidden/>
          </w:rPr>
          <w:fldChar w:fldCharType="separate"/>
        </w:r>
        <w:r w:rsidR="003B4FCD">
          <w:rPr>
            <w:noProof/>
            <w:webHidden/>
          </w:rPr>
          <w:t>24</w:t>
        </w:r>
        <w:r w:rsidR="003B4FCD">
          <w:rPr>
            <w:noProof/>
            <w:webHidden/>
          </w:rPr>
          <w:fldChar w:fldCharType="end"/>
        </w:r>
      </w:hyperlink>
    </w:p>
    <w:p w:rsidR="003B4FCD" w:rsidRPr="00823322" w:rsidRDefault="002D7036">
      <w:pPr>
        <w:pStyle w:val="TOC3"/>
        <w:tabs>
          <w:tab w:val="left" w:pos="1320"/>
          <w:tab w:val="right" w:leader="dot" w:pos="8494"/>
        </w:tabs>
        <w:rPr>
          <w:noProof/>
          <w:sz w:val="22"/>
          <w:szCs w:val="22"/>
        </w:rPr>
      </w:pPr>
      <w:hyperlink w:anchor="_Toc341727649" w:history="1">
        <w:r w:rsidR="003B4FCD" w:rsidRPr="00262C31">
          <w:rPr>
            <w:rStyle w:val="Hyperlink"/>
            <w:noProof/>
            <w:lang w:val="en-US"/>
          </w:rPr>
          <w:t>3.2.1</w:t>
        </w:r>
        <w:r w:rsidR="003B4FCD" w:rsidRPr="00823322">
          <w:rPr>
            <w:noProof/>
            <w:sz w:val="22"/>
            <w:szCs w:val="22"/>
          </w:rPr>
          <w:tab/>
        </w:r>
        <w:r w:rsidR="003B4FCD" w:rsidRPr="00262C31">
          <w:rPr>
            <w:rStyle w:val="Hyperlink"/>
            <w:noProof/>
            <w:lang w:val="en-US"/>
          </w:rPr>
          <w:t>Calling a Remote procedure asynchronously</w:t>
        </w:r>
        <w:r w:rsidR="003B4FCD">
          <w:rPr>
            <w:noProof/>
            <w:webHidden/>
          </w:rPr>
          <w:tab/>
        </w:r>
        <w:r w:rsidR="003B4FCD">
          <w:rPr>
            <w:noProof/>
            <w:webHidden/>
          </w:rPr>
          <w:fldChar w:fldCharType="begin"/>
        </w:r>
        <w:r w:rsidR="003B4FCD">
          <w:rPr>
            <w:noProof/>
            <w:webHidden/>
          </w:rPr>
          <w:instrText xml:space="preserve"> PAGEREF _Toc341727649 \h </w:instrText>
        </w:r>
        <w:r w:rsidR="003B4FCD">
          <w:rPr>
            <w:noProof/>
            <w:webHidden/>
          </w:rPr>
        </w:r>
        <w:r w:rsidR="003B4FCD">
          <w:rPr>
            <w:noProof/>
            <w:webHidden/>
          </w:rPr>
          <w:fldChar w:fldCharType="separate"/>
        </w:r>
        <w:r w:rsidR="003B4FCD">
          <w:rPr>
            <w:noProof/>
            <w:webHidden/>
          </w:rPr>
          <w:t>24</w:t>
        </w:r>
        <w:r w:rsidR="003B4FCD">
          <w:rPr>
            <w:noProof/>
            <w:webHidden/>
          </w:rPr>
          <w:fldChar w:fldCharType="end"/>
        </w:r>
      </w:hyperlink>
    </w:p>
    <w:p w:rsidR="003B4FCD" w:rsidRPr="00823322" w:rsidRDefault="002D7036">
      <w:pPr>
        <w:pStyle w:val="TOC3"/>
        <w:tabs>
          <w:tab w:val="left" w:pos="1320"/>
          <w:tab w:val="right" w:leader="dot" w:pos="8494"/>
        </w:tabs>
        <w:rPr>
          <w:noProof/>
          <w:sz w:val="22"/>
          <w:szCs w:val="22"/>
        </w:rPr>
      </w:pPr>
      <w:hyperlink w:anchor="_Toc341727650" w:history="1">
        <w:r w:rsidR="003B4FCD" w:rsidRPr="00262C31">
          <w:rPr>
            <w:rStyle w:val="Hyperlink"/>
            <w:noProof/>
            <w:lang w:val="en-US"/>
          </w:rPr>
          <w:t>3.2.2</w:t>
        </w:r>
        <w:r w:rsidR="003B4FCD" w:rsidRPr="00823322">
          <w:rPr>
            <w:noProof/>
            <w:sz w:val="22"/>
            <w:szCs w:val="22"/>
          </w:rPr>
          <w:tab/>
        </w:r>
        <w:r w:rsidR="003B4FCD" w:rsidRPr="00262C31">
          <w:rPr>
            <w:rStyle w:val="Hyperlink"/>
            <w:noProof/>
            <w:lang w:val="en-US"/>
          </w:rPr>
          <w:t>Reply Call-back object</w:t>
        </w:r>
        <w:r w:rsidR="003B4FCD">
          <w:rPr>
            <w:noProof/>
            <w:webHidden/>
          </w:rPr>
          <w:tab/>
        </w:r>
        <w:r w:rsidR="003B4FCD">
          <w:rPr>
            <w:noProof/>
            <w:webHidden/>
          </w:rPr>
          <w:fldChar w:fldCharType="begin"/>
        </w:r>
        <w:r w:rsidR="003B4FCD">
          <w:rPr>
            <w:noProof/>
            <w:webHidden/>
          </w:rPr>
          <w:instrText xml:space="preserve"> PAGEREF _Toc341727650 \h </w:instrText>
        </w:r>
        <w:r w:rsidR="003B4FCD">
          <w:rPr>
            <w:noProof/>
            <w:webHidden/>
          </w:rPr>
        </w:r>
        <w:r w:rsidR="003B4FCD">
          <w:rPr>
            <w:noProof/>
            <w:webHidden/>
          </w:rPr>
          <w:fldChar w:fldCharType="separate"/>
        </w:r>
        <w:r w:rsidR="003B4FCD">
          <w:rPr>
            <w:noProof/>
            <w:webHidden/>
          </w:rPr>
          <w:t>25</w:t>
        </w:r>
        <w:r w:rsidR="003B4FCD">
          <w:rPr>
            <w:noProof/>
            <w:webHidden/>
          </w:rPr>
          <w:fldChar w:fldCharType="end"/>
        </w:r>
      </w:hyperlink>
    </w:p>
    <w:p w:rsidR="003B4FCD" w:rsidRPr="00823322" w:rsidRDefault="002D7036">
      <w:pPr>
        <w:pStyle w:val="TOC2"/>
        <w:tabs>
          <w:tab w:val="left" w:pos="880"/>
          <w:tab w:val="right" w:leader="dot" w:pos="8494"/>
        </w:tabs>
        <w:rPr>
          <w:noProof/>
          <w:sz w:val="22"/>
          <w:szCs w:val="22"/>
        </w:rPr>
      </w:pPr>
      <w:hyperlink w:anchor="_Toc341727651" w:history="1">
        <w:r w:rsidR="003B4FCD" w:rsidRPr="00262C31">
          <w:rPr>
            <w:rStyle w:val="Hyperlink"/>
            <w:noProof/>
          </w:rPr>
          <w:t>3.3</w:t>
        </w:r>
        <w:r w:rsidR="003B4FCD" w:rsidRPr="00823322">
          <w:rPr>
            <w:noProof/>
            <w:sz w:val="22"/>
            <w:szCs w:val="22"/>
          </w:rPr>
          <w:tab/>
        </w:r>
        <w:r w:rsidR="003B4FCD" w:rsidRPr="00262C31">
          <w:rPr>
            <w:rStyle w:val="Hyperlink"/>
            <w:noProof/>
          </w:rPr>
          <w:t>One-way calls</w:t>
        </w:r>
        <w:r w:rsidR="003B4FCD">
          <w:rPr>
            <w:noProof/>
            <w:webHidden/>
          </w:rPr>
          <w:tab/>
        </w:r>
        <w:r w:rsidR="003B4FCD">
          <w:rPr>
            <w:noProof/>
            <w:webHidden/>
          </w:rPr>
          <w:fldChar w:fldCharType="begin"/>
        </w:r>
        <w:r w:rsidR="003B4FCD">
          <w:rPr>
            <w:noProof/>
            <w:webHidden/>
          </w:rPr>
          <w:instrText xml:space="preserve"> PAGEREF _Toc341727651 \h </w:instrText>
        </w:r>
        <w:r w:rsidR="003B4FCD">
          <w:rPr>
            <w:noProof/>
            <w:webHidden/>
          </w:rPr>
        </w:r>
        <w:r w:rsidR="003B4FCD">
          <w:rPr>
            <w:noProof/>
            <w:webHidden/>
          </w:rPr>
          <w:fldChar w:fldCharType="separate"/>
        </w:r>
        <w:r w:rsidR="003B4FCD">
          <w:rPr>
            <w:noProof/>
            <w:webHidden/>
          </w:rPr>
          <w:t>26</w:t>
        </w:r>
        <w:r w:rsidR="003B4FCD">
          <w:rPr>
            <w:noProof/>
            <w:webHidden/>
          </w:rPr>
          <w:fldChar w:fldCharType="end"/>
        </w:r>
      </w:hyperlink>
    </w:p>
    <w:p w:rsidR="003B4FCD" w:rsidRPr="00823322" w:rsidRDefault="002D7036">
      <w:pPr>
        <w:pStyle w:val="TOC2"/>
        <w:tabs>
          <w:tab w:val="left" w:pos="880"/>
          <w:tab w:val="right" w:leader="dot" w:pos="8494"/>
        </w:tabs>
        <w:rPr>
          <w:noProof/>
          <w:sz w:val="22"/>
          <w:szCs w:val="22"/>
        </w:rPr>
      </w:pPr>
      <w:hyperlink w:anchor="_Toc341727652" w:history="1">
        <w:r w:rsidR="003B4FCD" w:rsidRPr="00262C31">
          <w:rPr>
            <w:rStyle w:val="Hyperlink"/>
            <w:noProof/>
            <w:lang w:val="en-US"/>
          </w:rPr>
          <w:t>3.4</w:t>
        </w:r>
        <w:r w:rsidR="003B4FCD" w:rsidRPr="00823322">
          <w:rPr>
            <w:noProof/>
            <w:sz w:val="22"/>
            <w:szCs w:val="22"/>
          </w:rPr>
          <w:tab/>
        </w:r>
        <w:r w:rsidR="003B4FCD" w:rsidRPr="00262C31">
          <w:rPr>
            <w:rStyle w:val="Hyperlink"/>
            <w:noProof/>
            <w:lang w:val="en-US"/>
          </w:rPr>
          <w:t>Threading Server strategies</w:t>
        </w:r>
        <w:r w:rsidR="003B4FCD">
          <w:rPr>
            <w:noProof/>
            <w:webHidden/>
          </w:rPr>
          <w:tab/>
        </w:r>
        <w:r w:rsidR="003B4FCD">
          <w:rPr>
            <w:noProof/>
            <w:webHidden/>
          </w:rPr>
          <w:fldChar w:fldCharType="begin"/>
        </w:r>
        <w:r w:rsidR="003B4FCD">
          <w:rPr>
            <w:noProof/>
            <w:webHidden/>
          </w:rPr>
          <w:instrText xml:space="preserve"> PAGEREF _Toc341727652 \h </w:instrText>
        </w:r>
        <w:r w:rsidR="003B4FCD">
          <w:rPr>
            <w:noProof/>
            <w:webHidden/>
          </w:rPr>
        </w:r>
        <w:r w:rsidR="003B4FCD">
          <w:rPr>
            <w:noProof/>
            <w:webHidden/>
          </w:rPr>
          <w:fldChar w:fldCharType="separate"/>
        </w:r>
        <w:r w:rsidR="003B4FCD">
          <w:rPr>
            <w:noProof/>
            <w:webHidden/>
          </w:rPr>
          <w:t>27</w:t>
        </w:r>
        <w:r w:rsidR="003B4FCD">
          <w:rPr>
            <w:noProof/>
            <w:webHidden/>
          </w:rPr>
          <w:fldChar w:fldCharType="end"/>
        </w:r>
      </w:hyperlink>
    </w:p>
    <w:p w:rsidR="003B4FCD" w:rsidRPr="00823322" w:rsidRDefault="002D7036">
      <w:pPr>
        <w:pStyle w:val="TOC3"/>
        <w:tabs>
          <w:tab w:val="left" w:pos="1320"/>
          <w:tab w:val="right" w:leader="dot" w:pos="8494"/>
        </w:tabs>
        <w:rPr>
          <w:noProof/>
          <w:sz w:val="22"/>
          <w:szCs w:val="22"/>
        </w:rPr>
      </w:pPr>
      <w:hyperlink w:anchor="_Toc341727653" w:history="1">
        <w:r w:rsidR="003B4FCD" w:rsidRPr="00262C31">
          <w:rPr>
            <w:rStyle w:val="Hyperlink"/>
            <w:noProof/>
            <w:lang w:val="en-US"/>
          </w:rPr>
          <w:t>3.4.1</w:t>
        </w:r>
        <w:r w:rsidR="003B4FCD" w:rsidRPr="00823322">
          <w:rPr>
            <w:noProof/>
            <w:sz w:val="22"/>
            <w:szCs w:val="22"/>
          </w:rPr>
          <w:tab/>
        </w:r>
        <w:r w:rsidR="003B4FCD" w:rsidRPr="00262C31">
          <w:rPr>
            <w:rStyle w:val="Hyperlink"/>
            <w:noProof/>
            <w:lang w:val="en-US"/>
          </w:rPr>
          <w:t>Single thread strategy</w:t>
        </w:r>
        <w:r w:rsidR="003B4FCD">
          <w:rPr>
            <w:noProof/>
            <w:webHidden/>
          </w:rPr>
          <w:tab/>
        </w:r>
        <w:r w:rsidR="003B4FCD">
          <w:rPr>
            <w:noProof/>
            <w:webHidden/>
          </w:rPr>
          <w:fldChar w:fldCharType="begin"/>
        </w:r>
        <w:r w:rsidR="003B4FCD">
          <w:rPr>
            <w:noProof/>
            <w:webHidden/>
          </w:rPr>
          <w:instrText xml:space="preserve"> PAGEREF _Toc341727653 \h </w:instrText>
        </w:r>
        <w:r w:rsidR="003B4FCD">
          <w:rPr>
            <w:noProof/>
            <w:webHidden/>
          </w:rPr>
        </w:r>
        <w:r w:rsidR="003B4FCD">
          <w:rPr>
            <w:noProof/>
            <w:webHidden/>
          </w:rPr>
          <w:fldChar w:fldCharType="separate"/>
        </w:r>
        <w:r w:rsidR="003B4FCD">
          <w:rPr>
            <w:noProof/>
            <w:webHidden/>
          </w:rPr>
          <w:t>27</w:t>
        </w:r>
        <w:r w:rsidR="003B4FCD">
          <w:rPr>
            <w:noProof/>
            <w:webHidden/>
          </w:rPr>
          <w:fldChar w:fldCharType="end"/>
        </w:r>
      </w:hyperlink>
    </w:p>
    <w:p w:rsidR="003B4FCD" w:rsidRPr="00823322" w:rsidRDefault="002D7036">
      <w:pPr>
        <w:pStyle w:val="TOC3"/>
        <w:tabs>
          <w:tab w:val="left" w:pos="1320"/>
          <w:tab w:val="right" w:leader="dot" w:pos="8494"/>
        </w:tabs>
        <w:rPr>
          <w:noProof/>
          <w:sz w:val="22"/>
          <w:szCs w:val="22"/>
        </w:rPr>
      </w:pPr>
      <w:hyperlink w:anchor="_Toc341727654" w:history="1">
        <w:r w:rsidR="003B4FCD" w:rsidRPr="00262C31">
          <w:rPr>
            <w:rStyle w:val="Hyperlink"/>
            <w:noProof/>
            <w:lang w:val="en-US"/>
          </w:rPr>
          <w:t>3.4.2</w:t>
        </w:r>
        <w:r w:rsidR="003B4FCD" w:rsidRPr="00823322">
          <w:rPr>
            <w:noProof/>
            <w:sz w:val="22"/>
            <w:szCs w:val="22"/>
          </w:rPr>
          <w:tab/>
        </w:r>
        <w:r w:rsidR="003B4FCD" w:rsidRPr="00262C31">
          <w:rPr>
            <w:rStyle w:val="Hyperlink"/>
            <w:noProof/>
            <w:lang w:val="en-US"/>
          </w:rPr>
          <w:t>Thread Pool strategy</w:t>
        </w:r>
        <w:r w:rsidR="003B4FCD">
          <w:rPr>
            <w:noProof/>
            <w:webHidden/>
          </w:rPr>
          <w:tab/>
        </w:r>
        <w:r w:rsidR="003B4FCD">
          <w:rPr>
            <w:noProof/>
            <w:webHidden/>
          </w:rPr>
          <w:fldChar w:fldCharType="begin"/>
        </w:r>
        <w:r w:rsidR="003B4FCD">
          <w:rPr>
            <w:noProof/>
            <w:webHidden/>
          </w:rPr>
          <w:instrText xml:space="preserve"> PAGEREF _Toc341727654 \h </w:instrText>
        </w:r>
        <w:r w:rsidR="003B4FCD">
          <w:rPr>
            <w:noProof/>
            <w:webHidden/>
          </w:rPr>
        </w:r>
        <w:r w:rsidR="003B4FCD">
          <w:rPr>
            <w:noProof/>
            <w:webHidden/>
          </w:rPr>
          <w:fldChar w:fldCharType="separate"/>
        </w:r>
        <w:r w:rsidR="003B4FCD">
          <w:rPr>
            <w:noProof/>
            <w:webHidden/>
          </w:rPr>
          <w:t>27</w:t>
        </w:r>
        <w:r w:rsidR="003B4FCD">
          <w:rPr>
            <w:noProof/>
            <w:webHidden/>
          </w:rPr>
          <w:fldChar w:fldCharType="end"/>
        </w:r>
      </w:hyperlink>
    </w:p>
    <w:p w:rsidR="003B4FCD" w:rsidRPr="00823322" w:rsidRDefault="002D7036">
      <w:pPr>
        <w:pStyle w:val="TOC3"/>
        <w:tabs>
          <w:tab w:val="left" w:pos="1320"/>
          <w:tab w:val="right" w:leader="dot" w:pos="8494"/>
        </w:tabs>
        <w:rPr>
          <w:noProof/>
          <w:sz w:val="22"/>
          <w:szCs w:val="22"/>
        </w:rPr>
      </w:pPr>
      <w:hyperlink w:anchor="_Toc341727655" w:history="1">
        <w:r w:rsidR="003B4FCD" w:rsidRPr="00262C31">
          <w:rPr>
            <w:rStyle w:val="Hyperlink"/>
            <w:noProof/>
            <w:lang w:val="en-US"/>
          </w:rPr>
          <w:t>3.4.3</w:t>
        </w:r>
        <w:r w:rsidR="003B4FCD" w:rsidRPr="00823322">
          <w:rPr>
            <w:noProof/>
            <w:sz w:val="22"/>
            <w:szCs w:val="22"/>
          </w:rPr>
          <w:tab/>
        </w:r>
        <w:r w:rsidR="003B4FCD" w:rsidRPr="00262C31">
          <w:rPr>
            <w:rStyle w:val="Hyperlink"/>
            <w:noProof/>
            <w:lang w:val="en-US"/>
          </w:rPr>
          <w:t>Thread per request strategy</w:t>
        </w:r>
        <w:r w:rsidR="003B4FCD">
          <w:rPr>
            <w:noProof/>
            <w:webHidden/>
          </w:rPr>
          <w:tab/>
        </w:r>
        <w:r w:rsidR="003B4FCD">
          <w:rPr>
            <w:noProof/>
            <w:webHidden/>
          </w:rPr>
          <w:fldChar w:fldCharType="begin"/>
        </w:r>
        <w:r w:rsidR="003B4FCD">
          <w:rPr>
            <w:noProof/>
            <w:webHidden/>
          </w:rPr>
          <w:instrText xml:space="preserve"> PAGEREF _Toc341727655 \h </w:instrText>
        </w:r>
        <w:r w:rsidR="003B4FCD">
          <w:rPr>
            <w:noProof/>
            <w:webHidden/>
          </w:rPr>
        </w:r>
        <w:r w:rsidR="003B4FCD">
          <w:rPr>
            <w:noProof/>
            <w:webHidden/>
          </w:rPr>
          <w:fldChar w:fldCharType="separate"/>
        </w:r>
        <w:r w:rsidR="003B4FCD">
          <w:rPr>
            <w:noProof/>
            <w:webHidden/>
          </w:rPr>
          <w:t>28</w:t>
        </w:r>
        <w:r w:rsidR="003B4FCD">
          <w:rPr>
            <w:noProof/>
            <w:webHidden/>
          </w:rPr>
          <w:fldChar w:fldCharType="end"/>
        </w:r>
      </w:hyperlink>
    </w:p>
    <w:p w:rsidR="003B4FCD" w:rsidRPr="00823322" w:rsidRDefault="002D7036">
      <w:pPr>
        <w:pStyle w:val="TOC1"/>
        <w:tabs>
          <w:tab w:val="left" w:pos="440"/>
          <w:tab w:val="right" w:leader="dot" w:pos="8494"/>
        </w:tabs>
        <w:rPr>
          <w:noProof/>
          <w:sz w:val="22"/>
          <w:szCs w:val="22"/>
        </w:rPr>
      </w:pPr>
      <w:hyperlink w:anchor="_Toc341727656" w:history="1">
        <w:r w:rsidR="003B4FCD" w:rsidRPr="00262C31">
          <w:rPr>
            <w:rStyle w:val="Hyperlink"/>
            <w:noProof/>
            <w:lang w:val="en-US"/>
          </w:rPr>
          <w:t>4</w:t>
        </w:r>
        <w:r w:rsidR="003B4FCD" w:rsidRPr="00823322">
          <w:rPr>
            <w:noProof/>
            <w:sz w:val="22"/>
            <w:szCs w:val="22"/>
          </w:rPr>
          <w:tab/>
        </w:r>
        <w:r w:rsidR="003B4FCD" w:rsidRPr="00262C31">
          <w:rPr>
            <w:rStyle w:val="Hyperlink"/>
            <w:noProof/>
            <w:lang w:val="en-US"/>
          </w:rPr>
          <w:t>WAN communication</w:t>
        </w:r>
        <w:r w:rsidR="003B4FCD">
          <w:rPr>
            <w:noProof/>
            <w:webHidden/>
          </w:rPr>
          <w:tab/>
        </w:r>
        <w:r w:rsidR="003B4FCD">
          <w:rPr>
            <w:noProof/>
            <w:webHidden/>
          </w:rPr>
          <w:fldChar w:fldCharType="begin"/>
        </w:r>
        <w:r w:rsidR="003B4FCD">
          <w:rPr>
            <w:noProof/>
            <w:webHidden/>
          </w:rPr>
          <w:instrText xml:space="preserve"> PAGEREF _Toc341727656 \h </w:instrText>
        </w:r>
        <w:r w:rsidR="003B4FCD">
          <w:rPr>
            <w:noProof/>
            <w:webHidden/>
          </w:rPr>
        </w:r>
        <w:r w:rsidR="003B4FCD">
          <w:rPr>
            <w:noProof/>
            <w:webHidden/>
          </w:rPr>
          <w:fldChar w:fldCharType="separate"/>
        </w:r>
        <w:r w:rsidR="003B4FCD">
          <w:rPr>
            <w:noProof/>
            <w:webHidden/>
          </w:rPr>
          <w:t>29</w:t>
        </w:r>
        <w:r w:rsidR="003B4FCD">
          <w:rPr>
            <w:noProof/>
            <w:webHidden/>
          </w:rPr>
          <w:fldChar w:fldCharType="end"/>
        </w:r>
      </w:hyperlink>
    </w:p>
    <w:p w:rsidR="003B4FCD" w:rsidRPr="00823322" w:rsidRDefault="002D7036">
      <w:pPr>
        <w:pStyle w:val="TOC1"/>
        <w:tabs>
          <w:tab w:val="left" w:pos="440"/>
          <w:tab w:val="right" w:leader="dot" w:pos="8494"/>
        </w:tabs>
        <w:rPr>
          <w:noProof/>
          <w:sz w:val="22"/>
          <w:szCs w:val="22"/>
        </w:rPr>
      </w:pPr>
      <w:hyperlink w:anchor="_Toc341727657" w:history="1">
        <w:r w:rsidR="003B4FCD" w:rsidRPr="00262C31">
          <w:rPr>
            <w:rStyle w:val="Hyperlink"/>
            <w:noProof/>
            <w:lang w:val="en-US"/>
          </w:rPr>
          <w:t>5</w:t>
        </w:r>
        <w:r w:rsidR="003B4FCD" w:rsidRPr="00823322">
          <w:rPr>
            <w:noProof/>
            <w:sz w:val="22"/>
            <w:szCs w:val="22"/>
          </w:rPr>
          <w:tab/>
        </w:r>
        <w:r w:rsidR="003B4FCD" w:rsidRPr="00262C31">
          <w:rPr>
            <w:rStyle w:val="Hyperlink"/>
            <w:noProof/>
            <w:lang w:val="en-US"/>
          </w:rPr>
          <w:t>Known Issues</w:t>
        </w:r>
        <w:r w:rsidR="003B4FCD">
          <w:rPr>
            <w:noProof/>
            <w:webHidden/>
          </w:rPr>
          <w:tab/>
        </w:r>
        <w:r w:rsidR="003B4FCD">
          <w:rPr>
            <w:noProof/>
            <w:webHidden/>
          </w:rPr>
          <w:fldChar w:fldCharType="begin"/>
        </w:r>
        <w:r w:rsidR="003B4FCD">
          <w:rPr>
            <w:noProof/>
            <w:webHidden/>
          </w:rPr>
          <w:instrText xml:space="preserve"> PAGEREF _Toc341727657 \h </w:instrText>
        </w:r>
        <w:r w:rsidR="003B4FCD">
          <w:rPr>
            <w:noProof/>
            <w:webHidden/>
          </w:rPr>
        </w:r>
        <w:r w:rsidR="003B4FCD">
          <w:rPr>
            <w:noProof/>
            <w:webHidden/>
          </w:rPr>
          <w:fldChar w:fldCharType="separate"/>
        </w:r>
        <w:r w:rsidR="003B4FCD">
          <w:rPr>
            <w:noProof/>
            <w:webHidden/>
          </w:rPr>
          <w:t>30</w:t>
        </w:r>
        <w:r w:rsidR="003B4FCD">
          <w:rPr>
            <w:noProof/>
            <w:webHidden/>
          </w:rPr>
          <w:fldChar w:fldCharType="end"/>
        </w:r>
      </w:hyperlink>
    </w:p>
    <w:p w:rsidR="003B4FCD" w:rsidRPr="00823322" w:rsidRDefault="002D7036">
      <w:pPr>
        <w:pStyle w:val="TOC2"/>
        <w:tabs>
          <w:tab w:val="left" w:pos="880"/>
          <w:tab w:val="right" w:leader="dot" w:pos="8494"/>
        </w:tabs>
        <w:rPr>
          <w:noProof/>
          <w:sz w:val="22"/>
          <w:szCs w:val="22"/>
        </w:rPr>
      </w:pPr>
      <w:hyperlink w:anchor="_Toc341727658" w:history="1">
        <w:r w:rsidR="003B4FCD" w:rsidRPr="00262C31">
          <w:rPr>
            <w:rStyle w:val="Hyperlink"/>
            <w:noProof/>
            <w:lang w:val="en-US"/>
          </w:rPr>
          <w:t>5.1</w:t>
        </w:r>
        <w:r w:rsidR="003B4FCD" w:rsidRPr="00823322">
          <w:rPr>
            <w:noProof/>
            <w:sz w:val="22"/>
            <w:szCs w:val="22"/>
          </w:rPr>
          <w:tab/>
        </w:r>
        <w:r w:rsidR="003B4FCD" w:rsidRPr="00262C31">
          <w:rPr>
            <w:rStyle w:val="Hyperlink"/>
            <w:noProof/>
            <w:lang w:val="en-US"/>
          </w:rPr>
          <w:t>RPCDDSGEN:</w:t>
        </w:r>
        <w:r w:rsidR="003B4FCD">
          <w:rPr>
            <w:noProof/>
            <w:webHidden/>
          </w:rPr>
          <w:tab/>
        </w:r>
        <w:r w:rsidR="003B4FCD">
          <w:rPr>
            <w:noProof/>
            <w:webHidden/>
          </w:rPr>
          <w:fldChar w:fldCharType="begin"/>
        </w:r>
        <w:r w:rsidR="003B4FCD">
          <w:rPr>
            <w:noProof/>
            <w:webHidden/>
          </w:rPr>
          <w:instrText xml:space="preserve"> PAGEREF _Toc341727658 \h </w:instrText>
        </w:r>
        <w:r w:rsidR="003B4FCD">
          <w:rPr>
            <w:noProof/>
            <w:webHidden/>
          </w:rPr>
        </w:r>
        <w:r w:rsidR="003B4FCD">
          <w:rPr>
            <w:noProof/>
            <w:webHidden/>
          </w:rPr>
          <w:fldChar w:fldCharType="separate"/>
        </w:r>
        <w:r w:rsidR="003B4FCD">
          <w:rPr>
            <w:noProof/>
            <w:webHidden/>
          </w:rPr>
          <w:t>30</w:t>
        </w:r>
        <w:r w:rsidR="003B4FCD">
          <w:rPr>
            <w:noProof/>
            <w:webHidden/>
          </w:rPr>
          <w:fldChar w:fldCharType="end"/>
        </w:r>
      </w:hyperlink>
    </w:p>
    <w:p w:rsidR="003B4FCD" w:rsidRPr="00823322" w:rsidRDefault="002D7036">
      <w:pPr>
        <w:pStyle w:val="TOC2"/>
        <w:tabs>
          <w:tab w:val="left" w:pos="880"/>
          <w:tab w:val="right" w:leader="dot" w:pos="8494"/>
        </w:tabs>
        <w:rPr>
          <w:noProof/>
          <w:sz w:val="22"/>
          <w:szCs w:val="22"/>
        </w:rPr>
      </w:pPr>
      <w:hyperlink w:anchor="_Toc341727659" w:history="1">
        <w:r w:rsidR="003B4FCD" w:rsidRPr="00262C31">
          <w:rPr>
            <w:rStyle w:val="Hyperlink"/>
            <w:noProof/>
            <w:lang w:val="en-US"/>
          </w:rPr>
          <w:t>5.2</w:t>
        </w:r>
        <w:r w:rsidR="003B4FCD" w:rsidRPr="00823322">
          <w:rPr>
            <w:noProof/>
            <w:sz w:val="22"/>
            <w:szCs w:val="22"/>
          </w:rPr>
          <w:tab/>
        </w:r>
        <w:r w:rsidR="003B4FCD" w:rsidRPr="00262C31">
          <w:rPr>
            <w:rStyle w:val="Hyperlink"/>
            <w:noProof/>
            <w:lang w:val="en-US"/>
          </w:rPr>
          <w:t>TRANSPORTS:</w:t>
        </w:r>
        <w:r w:rsidR="003B4FCD">
          <w:rPr>
            <w:noProof/>
            <w:webHidden/>
          </w:rPr>
          <w:tab/>
        </w:r>
        <w:r w:rsidR="003B4FCD">
          <w:rPr>
            <w:noProof/>
            <w:webHidden/>
          </w:rPr>
          <w:fldChar w:fldCharType="begin"/>
        </w:r>
        <w:r w:rsidR="003B4FCD">
          <w:rPr>
            <w:noProof/>
            <w:webHidden/>
          </w:rPr>
          <w:instrText xml:space="preserve"> PAGEREF _Toc341727659 \h </w:instrText>
        </w:r>
        <w:r w:rsidR="003B4FCD">
          <w:rPr>
            <w:noProof/>
            <w:webHidden/>
          </w:rPr>
        </w:r>
        <w:r w:rsidR="003B4FCD">
          <w:rPr>
            <w:noProof/>
            <w:webHidden/>
          </w:rPr>
          <w:fldChar w:fldCharType="separate"/>
        </w:r>
        <w:r w:rsidR="003B4FCD">
          <w:rPr>
            <w:noProof/>
            <w:webHidden/>
          </w:rPr>
          <w:t>30</w:t>
        </w:r>
        <w:r w:rsidR="003B4FCD">
          <w:rPr>
            <w:noProof/>
            <w:webHidden/>
          </w:rPr>
          <w:fldChar w:fldCharType="end"/>
        </w:r>
      </w:hyperlink>
    </w:p>
    <w:p w:rsidR="003B4FCD" w:rsidRPr="00823322" w:rsidRDefault="002D7036">
      <w:pPr>
        <w:pStyle w:val="TOC1"/>
        <w:tabs>
          <w:tab w:val="left" w:pos="440"/>
          <w:tab w:val="right" w:leader="dot" w:pos="8494"/>
        </w:tabs>
        <w:rPr>
          <w:noProof/>
          <w:sz w:val="22"/>
          <w:szCs w:val="22"/>
        </w:rPr>
      </w:pPr>
      <w:hyperlink w:anchor="_Toc341727660" w:history="1">
        <w:r w:rsidR="003B4FCD" w:rsidRPr="00262C31">
          <w:rPr>
            <w:rStyle w:val="Hyperlink"/>
            <w:noProof/>
            <w:lang w:val="en-US"/>
          </w:rPr>
          <w:t>6</w:t>
        </w:r>
        <w:r w:rsidR="003B4FCD" w:rsidRPr="00823322">
          <w:rPr>
            <w:noProof/>
            <w:sz w:val="22"/>
            <w:szCs w:val="22"/>
          </w:rPr>
          <w:tab/>
        </w:r>
        <w:r w:rsidR="003B4FCD" w:rsidRPr="00262C31">
          <w:rPr>
            <w:rStyle w:val="Hyperlink"/>
            <w:noProof/>
            <w:lang w:val="en-US"/>
          </w:rPr>
          <w:t>HelloWorld example in Visual Studio 2010</w:t>
        </w:r>
        <w:r w:rsidR="003B4FCD">
          <w:rPr>
            <w:noProof/>
            <w:webHidden/>
          </w:rPr>
          <w:tab/>
        </w:r>
        <w:r w:rsidR="003B4FCD">
          <w:rPr>
            <w:noProof/>
            <w:webHidden/>
          </w:rPr>
          <w:fldChar w:fldCharType="begin"/>
        </w:r>
        <w:r w:rsidR="003B4FCD">
          <w:rPr>
            <w:noProof/>
            <w:webHidden/>
          </w:rPr>
          <w:instrText xml:space="preserve"> PAGEREF _Toc341727660 \h </w:instrText>
        </w:r>
        <w:r w:rsidR="003B4FCD">
          <w:rPr>
            <w:noProof/>
            <w:webHidden/>
          </w:rPr>
        </w:r>
        <w:r w:rsidR="003B4FCD">
          <w:rPr>
            <w:noProof/>
            <w:webHidden/>
          </w:rPr>
          <w:fldChar w:fldCharType="separate"/>
        </w:r>
        <w:r w:rsidR="003B4FCD">
          <w:rPr>
            <w:noProof/>
            <w:webHidden/>
          </w:rPr>
          <w:t>31</w:t>
        </w:r>
        <w:r w:rsidR="003B4FCD">
          <w:rPr>
            <w:noProof/>
            <w:webHidden/>
          </w:rPr>
          <w:fldChar w:fldCharType="end"/>
        </w:r>
      </w:hyperlink>
    </w:p>
    <w:p w:rsidR="003B4FCD" w:rsidRPr="00823322" w:rsidRDefault="002D7036">
      <w:pPr>
        <w:pStyle w:val="TOC2"/>
        <w:tabs>
          <w:tab w:val="left" w:pos="880"/>
          <w:tab w:val="right" w:leader="dot" w:pos="8494"/>
        </w:tabs>
        <w:rPr>
          <w:noProof/>
          <w:sz w:val="22"/>
          <w:szCs w:val="22"/>
        </w:rPr>
      </w:pPr>
      <w:hyperlink w:anchor="_Toc341727661" w:history="1">
        <w:r w:rsidR="003B4FCD" w:rsidRPr="00262C31">
          <w:rPr>
            <w:rStyle w:val="Hyperlink"/>
            <w:noProof/>
            <w:lang w:val="en-US"/>
          </w:rPr>
          <w:t>6.1</w:t>
        </w:r>
        <w:r w:rsidR="003B4FCD" w:rsidRPr="00823322">
          <w:rPr>
            <w:noProof/>
            <w:sz w:val="22"/>
            <w:szCs w:val="22"/>
          </w:rPr>
          <w:tab/>
        </w:r>
        <w:r w:rsidR="003B4FCD" w:rsidRPr="00262C31">
          <w:rPr>
            <w:rStyle w:val="Hyperlink"/>
            <w:noProof/>
            <w:lang w:val="en-US"/>
          </w:rPr>
          <w:t>Writing the IDL file</w:t>
        </w:r>
        <w:r w:rsidR="003B4FCD">
          <w:rPr>
            <w:noProof/>
            <w:webHidden/>
          </w:rPr>
          <w:tab/>
        </w:r>
        <w:r w:rsidR="003B4FCD">
          <w:rPr>
            <w:noProof/>
            <w:webHidden/>
          </w:rPr>
          <w:fldChar w:fldCharType="begin"/>
        </w:r>
        <w:r w:rsidR="003B4FCD">
          <w:rPr>
            <w:noProof/>
            <w:webHidden/>
          </w:rPr>
          <w:instrText xml:space="preserve"> PAGEREF _Toc341727661 \h </w:instrText>
        </w:r>
        <w:r w:rsidR="003B4FCD">
          <w:rPr>
            <w:noProof/>
            <w:webHidden/>
          </w:rPr>
        </w:r>
        <w:r w:rsidR="003B4FCD">
          <w:rPr>
            <w:noProof/>
            <w:webHidden/>
          </w:rPr>
          <w:fldChar w:fldCharType="separate"/>
        </w:r>
        <w:r w:rsidR="003B4FCD">
          <w:rPr>
            <w:noProof/>
            <w:webHidden/>
          </w:rPr>
          <w:t>31</w:t>
        </w:r>
        <w:r w:rsidR="003B4FCD">
          <w:rPr>
            <w:noProof/>
            <w:webHidden/>
          </w:rPr>
          <w:fldChar w:fldCharType="end"/>
        </w:r>
      </w:hyperlink>
    </w:p>
    <w:p w:rsidR="003B4FCD" w:rsidRPr="00823322" w:rsidRDefault="002D7036">
      <w:pPr>
        <w:pStyle w:val="TOC2"/>
        <w:tabs>
          <w:tab w:val="left" w:pos="880"/>
          <w:tab w:val="right" w:leader="dot" w:pos="8494"/>
        </w:tabs>
        <w:rPr>
          <w:noProof/>
          <w:sz w:val="22"/>
          <w:szCs w:val="22"/>
        </w:rPr>
      </w:pPr>
      <w:hyperlink w:anchor="_Toc341727662" w:history="1">
        <w:r w:rsidR="003B4FCD" w:rsidRPr="00262C31">
          <w:rPr>
            <w:rStyle w:val="Hyperlink"/>
            <w:noProof/>
            <w:lang w:val="en-US"/>
          </w:rPr>
          <w:t>6.2</w:t>
        </w:r>
        <w:r w:rsidR="003B4FCD" w:rsidRPr="00823322">
          <w:rPr>
            <w:noProof/>
            <w:sz w:val="22"/>
            <w:szCs w:val="22"/>
          </w:rPr>
          <w:tab/>
        </w:r>
        <w:r w:rsidR="003B4FCD" w:rsidRPr="00262C31">
          <w:rPr>
            <w:rStyle w:val="Hyperlink"/>
            <w:noProof/>
            <w:lang w:val="en-US"/>
          </w:rPr>
          <w:t>Generating specific code</w:t>
        </w:r>
        <w:r w:rsidR="003B4FCD">
          <w:rPr>
            <w:noProof/>
            <w:webHidden/>
          </w:rPr>
          <w:tab/>
        </w:r>
        <w:r w:rsidR="003B4FCD">
          <w:rPr>
            <w:noProof/>
            <w:webHidden/>
          </w:rPr>
          <w:fldChar w:fldCharType="begin"/>
        </w:r>
        <w:r w:rsidR="003B4FCD">
          <w:rPr>
            <w:noProof/>
            <w:webHidden/>
          </w:rPr>
          <w:instrText xml:space="preserve"> PAGEREF _Toc341727662 \h </w:instrText>
        </w:r>
        <w:r w:rsidR="003B4FCD">
          <w:rPr>
            <w:noProof/>
            <w:webHidden/>
          </w:rPr>
        </w:r>
        <w:r w:rsidR="003B4FCD">
          <w:rPr>
            <w:noProof/>
            <w:webHidden/>
          </w:rPr>
          <w:fldChar w:fldCharType="separate"/>
        </w:r>
        <w:r w:rsidR="003B4FCD">
          <w:rPr>
            <w:noProof/>
            <w:webHidden/>
          </w:rPr>
          <w:t>31</w:t>
        </w:r>
        <w:r w:rsidR="003B4FCD">
          <w:rPr>
            <w:noProof/>
            <w:webHidden/>
          </w:rPr>
          <w:fldChar w:fldCharType="end"/>
        </w:r>
      </w:hyperlink>
    </w:p>
    <w:p w:rsidR="003B4FCD" w:rsidRPr="00823322" w:rsidRDefault="002D7036">
      <w:pPr>
        <w:pStyle w:val="TOC2"/>
        <w:tabs>
          <w:tab w:val="left" w:pos="880"/>
          <w:tab w:val="right" w:leader="dot" w:pos="8494"/>
        </w:tabs>
        <w:rPr>
          <w:noProof/>
          <w:sz w:val="22"/>
          <w:szCs w:val="22"/>
        </w:rPr>
      </w:pPr>
      <w:hyperlink w:anchor="_Toc341727663" w:history="1">
        <w:r w:rsidR="003B4FCD" w:rsidRPr="00262C31">
          <w:rPr>
            <w:rStyle w:val="Hyperlink"/>
            <w:noProof/>
          </w:rPr>
          <w:t>6.3</w:t>
        </w:r>
        <w:r w:rsidR="003B4FCD" w:rsidRPr="00823322">
          <w:rPr>
            <w:noProof/>
            <w:sz w:val="22"/>
            <w:szCs w:val="22"/>
          </w:rPr>
          <w:tab/>
        </w:r>
        <w:r w:rsidR="003B4FCD" w:rsidRPr="00262C31">
          <w:rPr>
            <w:rStyle w:val="Hyperlink"/>
            <w:noProof/>
          </w:rPr>
          <w:t>Implementation of the client</w:t>
        </w:r>
        <w:r w:rsidR="003B4FCD">
          <w:rPr>
            <w:noProof/>
            <w:webHidden/>
          </w:rPr>
          <w:tab/>
        </w:r>
        <w:r w:rsidR="003B4FCD">
          <w:rPr>
            <w:noProof/>
            <w:webHidden/>
          </w:rPr>
          <w:fldChar w:fldCharType="begin"/>
        </w:r>
        <w:r w:rsidR="003B4FCD">
          <w:rPr>
            <w:noProof/>
            <w:webHidden/>
          </w:rPr>
          <w:instrText xml:space="preserve"> PAGEREF _Toc341727663 \h </w:instrText>
        </w:r>
        <w:r w:rsidR="003B4FCD">
          <w:rPr>
            <w:noProof/>
            <w:webHidden/>
          </w:rPr>
        </w:r>
        <w:r w:rsidR="003B4FCD">
          <w:rPr>
            <w:noProof/>
            <w:webHidden/>
          </w:rPr>
          <w:fldChar w:fldCharType="separate"/>
        </w:r>
        <w:r w:rsidR="003B4FCD">
          <w:rPr>
            <w:noProof/>
            <w:webHidden/>
          </w:rPr>
          <w:t>32</w:t>
        </w:r>
        <w:r w:rsidR="003B4FCD">
          <w:rPr>
            <w:noProof/>
            <w:webHidden/>
          </w:rPr>
          <w:fldChar w:fldCharType="end"/>
        </w:r>
      </w:hyperlink>
    </w:p>
    <w:p w:rsidR="003B4FCD" w:rsidRPr="00823322" w:rsidRDefault="002D7036">
      <w:pPr>
        <w:pStyle w:val="TOC2"/>
        <w:tabs>
          <w:tab w:val="left" w:pos="880"/>
          <w:tab w:val="right" w:leader="dot" w:pos="8494"/>
        </w:tabs>
        <w:rPr>
          <w:noProof/>
          <w:sz w:val="22"/>
          <w:szCs w:val="22"/>
        </w:rPr>
      </w:pPr>
      <w:hyperlink w:anchor="_Toc341727664" w:history="1">
        <w:r w:rsidR="003B4FCD" w:rsidRPr="00262C31">
          <w:rPr>
            <w:rStyle w:val="Hyperlink"/>
            <w:noProof/>
          </w:rPr>
          <w:t>6.4</w:t>
        </w:r>
        <w:r w:rsidR="003B4FCD" w:rsidRPr="00823322">
          <w:rPr>
            <w:noProof/>
            <w:sz w:val="22"/>
            <w:szCs w:val="22"/>
          </w:rPr>
          <w:tab/>
        </w:r>
        <w:r w:rsidR="003B4FCD" w:rsidRPr="00262C31">
          <w:rPr>
            <w:rStyle w:val="Hyperlink"/>
            <w:noProof/>
          </w:rPr>
          <w:t>Implementation of the server</w:t>
        </w:r>
        <w:r w:rsidR="003B4FCD">
          <w:rPr>
            <w:noProof/>
            <w:webHidden/>
          </w:rPr>
          <w:tab/>
        </w:r>
        <w:r w:rsidR="003B4FCD">
          <w:rPr>
            <w:noProof/>
            <w:webHidden/>
          </w:rPr>
          <w:fldChar w:fldCharType="begin"/>
        </w:r>
        <w:r w:rsidR="003B4FCD">
          <w:rPr>
            <w:noProof/>
            <w:webHidden/>
          </w:rPr>
          <w:instrText xml:space="preserve"> PAGEREF _Toc341727664 \h </w:instrText>
        </w:r>
        <w:r w:rsidR="003B4FCD">
          <w:rPr>
            <w:noProof/>
            <w:webHidden/>
          </w:rPr>
        </w:r>
        <w:r w:rsidR="003B4FCD">
          <w:rPr>
            <w:noProof/>
            <w:webHidden/>
          </w:rPr>
          <w:fldChar w:fldCharType="separate"/>
        </w:r>
        <w:r w:rsidR="003B4FCD">
          <w:rPr>
            <w:noProof/>
            <w:webHidden/>
          </w:rPr>
          <w:t>33</w:t>
        </w:r>
        <w:r w:rsidR="003B4FCD">
          <w:rPr>
            <w:noProof/>
            <w:webHidden/>
          </w:rPr>
          <w:fldChar w:fldCharType="end"/>
        </w:r>
      </w:hyperlink>
    </w:p>
    <w:p w:rsidR="003B4FCD" w:rsidRPr="00823322" w:rsidRDefault="002D7036">
      <w:pPr>
        <w:pStyle w:val="TOC2"/>
        <w:tabs>
          <w:tab w:val="left" w:pos="880"/>
          <w:tab w:val="right" w:leader="dot" w:pos="8494"/>
        </w:tabs>
        <w:rPr>
          <w:noProof/>
          <w:sz w:val="22"/>
          <w:szCs w:val="22"/>
        </w:rPr>
      </w:pPr>
      <w:hyperlink w:anchor="_Toc341727665" w:history="1">
        <w:r w:rsidR="003B4FCD" w:rsidRPr="00262C31">
          <w:rPr>
            <w:rStyle w:val="Hyperlink"/>
            <w:noProof/>
            <w:lang w:val="en-US"/>
          </w:rPr>
          <w:t>6.5</w:t>
        </w:r>
        <w:r w:rsidR="003B4FCD" w:rsidRPr="00823322">
          <w:rPr>
            <w:noProof/>
            <w:sz w:val="22"/>
            <w:szCs w:val="22"/>
          </w:rPr>
          <w:tab/>
        </w:r>
        <w:r w:rsidR="003B4FCD" w:rsidRPr="00262C31">
          <w:rPr>
            <w:rStyle w:val="Hyperlink"/>
            <w:noProof/>
            <w:lang w:val="en-US"/>
          </w:rPr>
          <w:t>Build and execute</w:t>
        </w:r>
        <w:r w:rsidR="003B4FCD">
          <w:rPr>
            <w:noProof/>
            <w:webHidden/>
          </w:rPr>
          <w:tab/>
        </w:r>
        <w:r w:rsidR="003B4FCD">
          <w:rPr>
            <w:noProof/>
            <w:webHidden/>
          </w:rPr>
          <w:fldChar w:fldCharType="begin"/>
        </w:r>
        <w:r w:rsidR="003B4FCD">
          <w:rPr>
            <w:noProof/>
            <w:webHidden/>
          </w:rPr>
          <w:instrText xml:space="preserve"> PAGEREF _Toc341727665 \h </w:instrText>
        </w:r>
        <w:r w:rsidR="003B4FCD">
          <w:rPr>
            <w:noProof/>
            <w:webHidden/>
          </w:rPr>
        </w:r>
        <w:r w:rsidR="003B4FCD">
          <w:rPr>
            <w:noProof/>
            <w:webHidden/>
          </w:rPr>
          <w:fldChar w:fldCharType="separate"/>
        </w:r>
        <w:r w:rsidR="003B4FCD">
          <w:rPr>
            <w:noProof/>
            <w:webHidden/>
          </w:rPr>
          <w:t>33</w:t>
        </w:r>
        <w:r w:rsidR="003B4FCD">
          <w:rPr>
            <w:noProof/>
            <w:webHidden/>
          </w:rPr>
          <w:fldChar w:fldCharType="end"/>
        </w:r>
      </w:hyperlink>
    </w:p>
    <w:p w:rsidR="00984313" w:rsidRDefault="00830DC5" w:rsidP="0033225F">
      <w:r>
        <w:fldChar w:fldCharType="end"/>
      </w:r>
    </w:p>
    <w:p w:rsidR="001041CB" w:rsidRPr="00725987" w:rsidRDefault="006B1606" w:rsidP="006B1606">
      <w:pPr>
        <w:pStyle w:val="Heading1"/>
        <w:rPr>
          <w:lang w:val="en-US"/>
        </w:rPr>
      </w:pPr>
      <w:r>
        <w:rPr>
          <w:lang w:val="en-US"/>
        </w:rPr>
        <w:br w:type="page"/>
      </w:r>
      <w:bookmarkStart w:id="10" w:name="_Toc341719006"/>
      <w:bookmarkStart w:id="11" w:name="_Ref341724419"/>
      <w:bookmarkStart w:id="12" w:name="_Toc341727625"/>
      <w:r w:rsidR="003F5257" w:rsidRPr="00725987">
        <w:rPr>
          <w:lang w:val="en-US"/>
        </w:rPr>
        <w:lastRenderedPageBreak/>
        <w:t>Introduction</w:t>
      </w:r>
      <w:bookmarkEnd w:id="10"/>
      <w:bookmarkEnd w:id="11"/>
      <w:bookmarkEnd w:id="12"/>
    </w:p>
    <w:p w:rsidR="006B1606" w:rsidRDefault="006B1606" w:rsidP="006B1606">
      <w:pPr>
        <w:jc w:val="both"/>
        <w:rPr>
          <w:lang w:val="en-US"/>
        </w:rPr>
      </w:pPr>
      <w:proofErr w:type="spellStart"/>
      <w:proofErr w:type="gramStart"/>
      <w:r>
        <w:rPr>
          <w:lang w:val="en-US"/>
        </w:rPr>
        <w:t>eProsima</w:t>
      </w:r>
      <w:proofErr w:type="spellEnd"/>
      <w:proofErr w:type="gramEnd"/>
      <w:r>
        <w:rPr>
          <w:lang w:val="en-US"/>
        </w:rPr>
        <w:t xml:space="preserve"> RPC over DD</w:t>
      </w:r>
      <w:r w:rsidR="00E9578D">
        <w:rPr>
          <w:lang w:val="en-US"/>
        </w:rPr>
        <w:t xml:space="preserve">S is a high performance remote procedure call (RPC) framework. It combines a software stack with a code generation engine to build services that work efficiently in </w:t>
      </w:r>
      <w:proofErr w:type="spellStart"/>
      <w:r w:rsidR="00E9578D">
        <w:rPr>
          <w:lang w:val="en-US"/>
        </w:rPr>
        <w:t>serveral</w:t>
      </w:r>
      <w:proofErr w:type="spellEnd"/>
      <w:r w:rsidR="00E9578D">
        <w:rPr>
          <w:lang w:val="en-US"/>
        </w:rPr>
        <w:t xml:space="preserve"> platforms and programming languages. </w:t>
      </w:r>
    </w:p>
    <w:p w:rsidR="00E9578D" w:rsidRDefault="00E9578D" w:rsidP="006B1606">
      <w:pPr>
        <w:jc w:val="both"/>
        <w:rPr>
          <w:lang w:val="en-US"/>
        </w:rPr>
      </w:pPr>
    </w:p>
    <w:p w:rsidR="00E9578D" w:rsidRPr="00725987" w:rsidRDefault="00E9578D" w:rsidP="006B1606">
      <w:pPr>
        <w:jc w:val="both"/>
        <w:rPr>
          <w:lang w:val="en-US"/>
        </w:rPr>
      </w:pPr>
      <w:proofErr w:type="spellStart"/>
      <w:proofErr w:type="gramStart"/>
      <w:r>
        <w:rPr>
          <w:lang w:val="en-US"/>
        </w:rPr>
        <w:t>eProsima</w:t>
      </w:r>
      <w:proofErr w:type="spellEnd"/>
      <w:proofErr w:type="gramEnd"/>
      <w:r>
        <w:rPr>
          <w:lang w:val="en-US"/>
        </w:rPr>
        <w:t xml:space="preserve"> RPC over DDS uses the Data Distribution Service (DDS) standard from the Object Management Group (OMG) as the communications engine to transmit the requests and the replays of remote procedure calls.</w:t>
      </w:r>
    </w:p>
    <w:p w:rsidR="00BC5982" w:rsidRPr="00725987" w:rsidRDefault="00BC5982" w:rsidP="00BC5982">
      <w:pPr>
        <w:pStyle w:val="Heading2"/>
        <w:rPr>
          <w:lang w:val="en-US"/>
        </w:rPr>
      </w:pPr>
      <w:bookmarkStart w:id="13" w:name="_Toc341719007"/>
      <w:bookmarkStart w:id="14" w:name="_Toc341727626"/>
      <w:r w:rsidRPr="00725987">
        <w:rPr>
          <w:lang w:val="en-US"/>
        </w:rPr>
        <w:t>Clien</w:t>
      </w:r>
      <w:r w:rsidR="00D90542" w:rsidRPr="00725987">
        <w:rPr>
          <w:lang w:val="en-US"/>
        </w:rPr>
        <w:t>t/Server communications over DDS</w:t>
      </w:r>
      <w:bookmarkEnd w:id="13"/>
      <w:bookmarkEnd w:id="14"/>
    </w:p>
    <w:p w:rsidR="00BA1715" w:rsidRPr="00725987" w:rsidRDefault="00BC5982" w:rsidP="005E23CF">
      <w:pPr>
        <w:jc w:val="both"/>
        <w:rPr>
          <w:lang w:val="en-US"/>
        </w:rPr>
      </w:pPr>
      <w:r w:rsidRPr="00725987">
        <w:rPr>
          <w:lang w:val="en-US"/>
        </w:rPr>
        <w:t>Distributed applications usually follow a communication pattern or paradigm to interact</w:t>
      </w:r>
      <w:r w:rsidR="004E1DDD" w:rsidRPr="00725987">
        <w:rPr>
          <w:lang w:val="en-US"/>
        </w:rPr>
        <w:t xml:space="preserve"> between them</w:t>
      </w:r>
      <w:r w:rsidRPr="00725987">
        <w:rPr>
          <w:lang w:val="en-US"/>
        </w:rPr>
        <w:t xml:space="preserve">. Actually there are three main patterns used in distributed </w:t>
      </w:r>
      <w:r w:rsidR="00E9578D">
        <w:rPr>
          <w:lang w:val="en-US"/>
        </w:rPr>
        <w:t>systems</w:t>
      </w:r>
      <w:r w:rsidRPr="00725987">
        <w:rPr>
          <w:lang w:val="en-US"/>
        </w:rPr>
        <w:t>:</w:t>
      </w:r>
    </w:p>
    <w:p w:rsidR="00BA1715" w:rsidRDefault="00BC5982" w:rsidP="00BA1715">
      <w:pPr>
        <w:numPr>
          <w:ilvl w:val="0"/>
          <w:numId w:val="23"/>
        </w:numPr>
      </w:pPr>
      <w:proofErr w:type="spellStart"/>
      <w:r>
        <w:t>Publish</w:t>
      </w:r>
      <w:proofErr w:type="spellEnd"/>
      <w:r>
        <w:t>/Subscribe</w:t>
      </w:r>
    </w:p>
    <w:p w:rsidR="00BA1715" w:rsidRDefault="00BA1715" w:rsidP="00BA1715">
      <w:pPr>
        <w:numPr>
          <w:ilvl w:val="0"/>
          <w:numId w:val="23"/>
        </w:numPr>
      </w:pPr>
      <w:proofErr w:type="spellStart"/>
      <w:r>
        <w:t>Client</w:t>
      </w:r>
      <w:proofErr w:type="spellEnd"/>
      <w:r>
        <w:t>/Server</w:t>
      </w:r>
    </w:p>
    <w:p w:rsidR="00E9578D" w:rsidRDefault="00BC5982" w:rsidP="00E9578D">
      <w:pPr>
        <w:numPr>
          <w:ilvl w:val="0"/>
          <w:numId w:val="23"/>
        </w:numPr>
      </w:pPr>
      <w:r>
        <w:t xml:space="preserve">Peer </w:t>
      </w:r>
      <w:proofErr w:type="spellStart"/>
      <w:r>
        <w:t>to</w:t>
      </w:r>
      <w:proofErr w:type="spellEnd"/>
      <w:r>
        <w:t xml:space="preserve"> Peer (P2P)</w:t>
      </w:r>
    </w:p>
    <w:p w:rsidR="00564FA4" w:rsidRDefault="00564FA4" w:rsidP="005E23CF">
      <w:pPr>
        <w:jc w:val="both"/>
        <w:rPr>
          <w:lang w:val="en-US"/>
        </w:rPr>
      </w:pPr>
      <w:r w:rsidRPr="00725987">
        <w:rPr>
          <w:lang w:val="en-US"/>
        </w:rPr>
        <w:t xml:space="preserve">One example of client/server paradigm is </w:t>
      </w:r>
      <w:r w:rsidR="00277463" w:rsidRPr="00725987">
        <w:rPr>
          <w:lang w:val="en-US"/>
        </w:rPr>
        <w:t>the Remote Procedure Call (RPC). RPC allows an application to cause a subroutine or procedure to execute in another address space (commonly on another computer on a shared network).</w:t>
      </w:r>
    </w:p>
    <w:p w:rsidR="00E9578D" w:rsidRPr="00725987" w:rsidRDefault="00E9578D" w:rsidP="005E23CF">
      <w:pPr>
        <w:jc w:val="both"/>
        <w:rPr>
          <w:lang w:val="en-US"/>
        </w:rPr>
      </w:pPr>
    </w:p>
    <w:p w:rsidR="00DD5152" w:rsidRPr="00725987" w:rsidRDefault="00E9578D" w:rsidP="005E23CF">
      <w:pPr>
        <w:jc w:val="both"/>
        <w:rPr>
          <w:lang w:val="en-US"/>
        </w:rPr>
      </w:pPr>
      <w:proofErr w:type="spellStart"/>
      <w:proofErr w:type="gramStart"/>
      <w:r>
        <w:rPr>
          <w:lang w:val="en-US"/>
        </w:rPr>
        <w:t>eProsima</w:t>
      </w:r>
      <w:proofErr w:type="spellEnd"/>
      <w:proofErr w:type="gramEnd"/>
      <w:r>
        <w:rPr>
          <w:lang w:val="en-US"/>
        </w:rPr>
        <w:t xml:space="preserve"> RPC over DDS</w:t>
      </w:r>
      <w:r w:rsidRPr="00725987">
        <w:rPr>
          <w:lang w:val="en-US"/>
        </w:rPr>
        <w:t xml:space="preserve"> </w:t>
      </w:r>
      <w:r w:rsidR="00DD5152" w:rsidRPr="00725987">
        <w:rPr>
          <w:lang w:val="en-US"/>
        </w:rPr>
        <w:t xml:space="preserve">provides an </w:t>
      </w:r>
      <w:r w:rsidR="00564FA4" w:rsidRPr="00725987">
        <w:rPr>
          <w:lang w:val="en-US"/>
        </w:rPr>
        <w:t xml:space="preserve">implementation of </w:t>
      </w:r>
      <w:r w:rsidR="00277463" w:rsidRPr="00725987">
        <w:rPr>
          <w:lang w:val="en-US"/>
        </w:rPr>
        <w:t>this</w:t>
      </w:r>
      <w:r w:rsidR="00564FA4" w:rsidRPr="00725987">
        <w:rPr>
          <w:lang w:val="en-US"/>
        </w:rPr>
        <w:t xml:space="preserve"> general concept of</w:t>
      </w:r>
      <w:r w:rsidR="00D90542" w:rsidRPr="00725987">
        <w:rPr>
          <w:lang w:val="en-US"/>
        </w:rPr>
        <w:t xml:space="preserve"> invoking remote procedures. </w:t>
      </w:r>
      <w:proofErr w:type="spellStart"/>
      <w:proofErr w:type="gramStart"/>
      <w:r>
        <w:rPr>
          <w:lang w:val="en-US"/>
        </w:rPr>
        <w:t>eProsima</w:t>
      </w:r>
      <w:proofErr w:type="spellEnd"/>
      <w:proofErr w:type="gramEnd"/>
      <w:r>
        <w:rPr>
          <w:lang w:val="en-US"/>
        </w:rPr>
        <w:t xml:space="preserve"> RPC over DDS</w:t>
      </w:r>
      <w:r w:rsidR="00564FA4" w:rsidRPr="00725987">
        <w:rPr>
          <w:lang w:val="en-US"/>
        </w:rPr>
        <w:t xml:space="preserve"> is a service invocation framework that enables developers to build distributed applications with minimal effort. It makes transparent the remote procedure call to developer</w:t>
      </w:r>
      <w:r w:rsidR="00277463" w:rsidRPr="00725987">
        <w:rPr>
          <w:lang w:val="en-US"/>
        </w:rPr>
        <w:t xml:space="preserve"> without the programmer explicitly coding the details for this remote interaction</w:t>
      </w:r>
      <w:r w:rsidR="00564FA4" w:rsidRPr="00725987">
        <w:rPr>
          <w:lang w:val="en-US"/>
        </w:rPr>
        <w:t xml:space="preserve"> and allows </w:t>
      </w:r>
      <w:r w:rsidR="00277463" w:rsidRPr="00725987">
        <w:rPr>
          <w:lang w:val="en-US"/>
        </w:rPr>
        <w:t>developers</w:t>
      </w:r>
      <w:r w:rsidR="00564FA4" w:rsidRPr="00725987">
        <w:rPr>
          <w:lang w:val="en-US"/>
        </w:rPr>
        <w:t xml:space="preserve"> to focus his efforts on their application logic.</w:t>
      </w:r>
    </w:p>
    <w:p w:rsidR="002E3F86" w:rsidRDefault="00D90542" w:rsidP="00292BA2">
      <w:r>
        <w:object w:dxaOrig="10146" w:dyaOrig="2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118.5pt" o:ole="">
            <v:imagedata r:id="rId14" o:title=""/>
          </v:shape>
          <o:OLEObject Type="Embed" ProgID="Visio.Drawing.11" ShapeID="_x0000_i1025" DrawAspect="Content" ObjectID="_1416217628" r:id="rId15"/>
        </w:object>
      </w:r>
    </w:p>
    <w:p w:rsidR="00975457" w:rsidRPr="00725987" w:rsidRDefault="005C442B" w:rsidP="00975457">
      <w:pPr>
        <w:pStyle w:val="Heading2"/>
        <w:rPr>
          <w:lang w:val="en-US"/>
        </w:rPr>
      </w:pPr>
      <w:bookmarkStart w:id="15" w:name="_Toc341719008"/>
      <w:r>
        <w:rPr>
          <w:lang w:val="en-US"/>
        </w:rPr>
        <w:br w:type="page"/>
      </w:r>
      <w:bookmarkStart w:id="16" w:name="_Toc341727627"/>
      <w:r w:rsidR="00880C25">
        <w:rPr>
          <w:lang w:val="en-US"/>
        </w:rPr>
        <w:lastRenderedPageBreak/>
        <w:t>Main Features</w:t>
      </w:r>
      <w:bookmarkEnd w:id="15"/>
      <w:bookmarkEnd w:id="16"/>
    </w:p>
    <w:p w:rsidR="00880C25" w:rsidRDefault="00880C25" w:rsidP="007E5CC3">
      <w:pPr>
        <w:pStyle w:val="ListParagraph"/>
        <w:ind w:left="0"/>
        <w:rPr>
          <w:lang w:val="en-US"/>
        </w:rPr>
      </w:pPr>
      <w:r>
        <w:rPr>
          <w:lang w:val="en-US"/>
        </w:rPr>
        <w:t>eProsima RPC over DDS</w:t>
      </w:r>
      <w:r w:rsidRPr="00725987">
        <w:rPr>
          <w:lang w:val="en-US"/>
        </w:rPr>
        <w:t xml:space="preserve"> </w:t>
      </w:r>
      <w:r w:rsidR="007E5CC3" w:rsidRPr="00725987">
        <w:rPr>
          <w:lang w:val="en-US"/>
        </w:rPr>
        <w:t>provides a</w:t>
      </w:r>
      <w:r w:rsidR="00292BA2" w:rsidRPr="00725987">
        <w:rPr>
          <w:lang w:val="en-US"/>
        </w:rPr>
        <w:t>n easy</w:t>
      </w:r>
      <w:r w:rsidR="007E5CC3" w:rsidRPr="00725987">
        <w:rPr>
          <w:lang w:val="en-US"/>
        </w:rPr>
        <w:t xml:space="preserve"> way to invoke remote procedures</w:t>
      </w:r>
      <w:r>
        <w:rPr>
          <w:lang w:val="en-US"/>
        </w:rPr>
        <w:t>and a high performance and reliable communications engine (DDS).</w:t>
      </w:r>
    </w:p>
    <w:p w:rsidR="00880C25" w:rsidRDefault="00880C25" w:rsidP="007E5CC3">
      <w:pPr>
        <w:pStyle w:val="ListParagraph"/>
        <w:ind w:left="0"/>
        <w:rPr>
          <w:lang w:val="en-US"/>
        </w:rPr>
      </w:pPr>
    </w:p>
    <w:p w:rsidR="00A148B1" w:rsidRDefault="00880C25" w:rsidP="007E5CC3">
      <w:pPr>
        <w:pStyle w:val="ListParagraph"/>
        <w:ind w:left="0"/>
        <w:rPr>
          <w:lang w:val="en-US"/>
        </w:rPr>
      </w:pPr>
      <w:r>
        <w:rPr>
          <w:lang w:val="en-US"/>
        </w:rPr>
        <w:t xml:space="preserve">eProsima </w:t>
      </w:r>
      <w:r w:rsidR="00743EE0" w:rsidRPr="005E23CF">
        <w:rPr>
          <w:lang w:val="en-US"/>
        </w:rPr>
        <w:t>RPC</w:t>
      </w:r>
      <w:r>
        <w:rPr>
          <w:lang w:val="en-US"/>
        </w:rPr>
        <w:t xml:space="preserve"> over </w:t>
      </w:r>
      <w:r w:rsidR="00D90542" w:rsidRPr="005E23CF">
        <w:rPr>
          <w:lang w:val="en-US"/>
        </w:rPr>
        <w:t>DDS</w:t>
      </w:r>
      <w:r w:rsidR="00743EE0" w:rsidRPr="005E23CF">
        <w:rPr>
          <w:lang w:val="en-US"/>
        </w:rPr>
        <w:t xml:space="preserve"> also </w:t>
      </w:r>
      <w:r w:rsidRPr="005E23CF">
        <w:rPr>
          <w:lang w:val="en-US"/>
        </w:rPr>
        <w:t xml:space="preserve">exposes these </w:t>
      </w:r>
      <w:r w:rsidR="00743EE0" w:rsidRPr="005E23CF">
        <w:rPr>
          <w:lang w:val="en-US"/>
        </w:rPr>
        <w:t>features:</w:t>
      </w:r>
    </w:p>
    <w:p w:rsidR="00E17AAA" w:rsidRDefault="00E17AAA" w:rsidP="007E5CC3">
      <w:pPr>
        <w:pStyle w:val="ListParagraph"/>
        <w:ind w:left="0"/>
        <w:rPr>
          <w:lang w:val="en-US"/>
        </w:rPr>
      </w:pPr>
    </w:p>
    <w:p w:rsidR="00E17AAA" w:rsidRDefault="00743EE0" w:rsidP="005E23CF">
      <w:pPr>
        <w:pStyle w:val="ListParagraph"/>
        <w:numPr>
          <w:ilvl w:val="0"/>
          <w:numId w:val="35"/>
        </w:numPr>
        <w:jc w:val="both"/>
        <w:rPr>
          <w:lang w:val="en-US"/>
        </w:rPr>
      </w:pPr>
      <w:r w:rsidRPr="005E23CF">
        <w:rPr>
          <w:b/>
          <w:lang w:val="en-US"/>
        </w:rPr>
        <w:t>Synchronous, asynchronous and one</w:t>
      </w:r>
      <w:r w:rsidR="00125621" w:rsidRPr="005E23CF">
        <w:rPr>
          <w:b/>
          <w:lang w:val="en-US"/>
        </w:rPr>
        <w:t>-</w:t>
      </w:r>
      <w:r w:rsidRPr="005E23CF">
        <w:rPr>
          <w:b/>
          <w:lang w:val="en-US"/>
        </w:rPr>
        <w:t>way invocations</w:t>
      </w:r>
      <w:r w:rsidRPr="006B1606">
        <w:rPr>
          <w:lang w:val="en-US"/>
        </w:rPr>
        <w:t xml:space="preserve">. </w:t>
      </w:r>
    </w:p>
    <w:p w:rsidR="00E17AAA" w:rsidRDefault="00743EE0" w:rsidP="005E23CF">
      <w:pPr>
        <w:pStyle w:val="ListParagraph"/>
        <w:numPr>
          <w:ilvl w:val="1"/>
          <w:numId w:val="35"/>
        </w:numPr>
        <w:jc w:val="both"/>
        <w:rPr>
          <w:lang w:val="en-US"/>
        </w:rPr>
      </w:pPr>
      <w:r w:rsidRPr="006B1606">
        <w:rPr>
          <w:lang w:val="en-US"/>
        </w:rPr>
        <w:t>The synchronous invocation is the common invocation and it blocks the client</w:t>
      </w:r>
      <w:r w:rsidR="00B146FE" w:rsidRPr="006B1606">
        <w:rPr>
          <w:lang w:val="en-US"/>
        </w:rPr>
        <w:t>’s</w:t>
      </w:r>
      <w:r w:rsidRPr="006B1606">
        <w:rPr>
          <w:lang w:val="en-US"/>
        </w:rPr>
        <w:t xml:space="preserve"> thread until the reply is received from the server. </w:t>
      </w:r>
    </w:p>
    <w:p w:rsidR="00E17AAA" w:rsidRDefault="00743EE0" w:rsidP="005E23CF">
      <w:pPr>
        <w:pStyle w:val="ListParagraph"/>
        <w:numPr>
          <w:ilvl w:val="1"/>
          <w:numId w:val="35"/>
        </w:numPr>
        <w:jc w:val="both"/>
        <w:rPr>
          <w:lang w:val="en-US"/>
        </w:rPr>
      </w:pPr>
      <w:r w:rsidRPr="006B1606">
        <w:rPr>
          <w:lang w:val="en-US"/>
        </w:rPr>
        <w:t>The asynchronous invocation sends the request to the server but it doesn’t blocks the client</w:t>
      </w:r>
      <w:r w:rsidR="00B146FE" w:rsidRPr="006B1606">
        <w:rPr>
          <w:lang w:val="en-US"/>
        </w:rPr>
        <w:t>’s</w:t>
      </w:r>
      <w:r w:rsidRPr="006B1606">
        <w:rPr>
          <w:lang w:val="en-US"/>
        </w:rPr>
        <w:t xml:space="preserve"> thread. </w:t>
      </w:r>
      <w:r w:rsidRPr="00725987">
        <w:rPr>
          <w:lang w:val="en-US"/>
        </w:rPr>
        <w:t xml:space="preserve">In the asynchronous invocation the developer provides a callback object that will be invoked when the reply is received from the server. </w:t>
      </w:r>
    </w:p>
    <w:p w:rsidR="00743EE0" w:rsidRPr="00725987" w:rsidRDefault="00743EE0" w:rsidP="005E23CF">
      <w:pPr>
        <w:pStyle w:val="ListParagraph"/>
        <w:numPr>
          <w:ilvl w:val="1"/>
          <w:numId w:val="35"/>
        </w:numPr>
        <w:jc w:val="both"/>
        <w:rPr>
          <w:lang w:val="en-US"/>
        </w:rPr>
      </w:pPr>
      <w:r w:rsidRPr="00725987">
        <w:rPr>
          <w:lang w:val="en-US"/>
        </w:rPr>
        <w:t>The one</w:t>
      </w:r>
      <w:r w:rsidR="00125621" w:rsidRPr="00725987">
        <w:rPr>
          <w:lang w:val="en-US"/>
        </w:rPr>
        <w:t>-</w:t>
      </w:r>
      <w:r w:rsidRPr="00725987">
        <w:rPr>
          <w:lang w:val="en-US"/>
        </w:rPr>
        <w:t>way invocation</w:t>
      </w:r>
      <w:r w:rsidR="00125621" w:rsidRPr="00725987">
        <w:rPr>
          <w:lang w:val="en-US"/>
        </w:rPr>
        <w:t xml:space="preserve"> is a fire-and-forget invocation where the client does not care about the success or failure of the invocation. The one-way invocation does not expect any reply from the server.</w:t>
      </w:r>
    </w:p>
    <w:p w:rsidR="00E17AAA" w:rsidRDefault="00880C25" w:rsidP="005E23CF">
      <w:pPr>
        <w:pStyle w:val="ListParagraph"/>
        <w:numPr>
          <w:ilvl w:val="0"/>
          <w:numId w:val="35"/>
        </w:numPr>
        <w:jc w:val="both"/>
        <w:rPr>
          <w:lang w:val="en-US"/>
        </w:rPr>
      </w:pPr>
      <w:r w:rsidRPr="005E23CF">
        <w:rPr>
          <w:b/>
          <w:lang w:val="en-US"/>
        </w:rPr>
        <w:t>Different threading</w:t>
      </w:r>
      <w:r w:rsidR="00125621" w:rsidRPr="005E23CF">
        <w:rPr>
          <w:b/>
          <w:lang w:val="en-US"/>
        </w:rPr>
        <w:t xml:space="preserve"> strategies for the server</w:t>
      </w:r>
      <w:r w:rsidR="00125621" w:rsidRPr="00725987">
        <w:rPr>
          <w:lang w:val="en-US"/>
        </w:rPr>
        <w:t xml:space="preserve">. These strategies define how the server acts when a new request is received. Current supported strategies are: single-thread strategy, thread-pool strategy and thread-per-request strategy. </w:t>
      </w:r>
    </w:p>
    <w:p w:rsidR="00E17AAA" w:rsidRDefault="00125621" w:rsidP="005E23CF">
      <w:pPr>
        <w:pStyle w:val="ListParagraph"/>
        <w:numPr>
          <w:ilvl w:val="1"/>
          <w:numId w:val="35"/>
        </w:numPr>
        <w:jc w:val="both"/>
        <w:rPr>
          <w:lang w:val="en-US"/>
        </w:rPr>
      </w:pPr>
      <w:r w:rsidRPr="00725987">
        <w:rPr>
          <w:lang w:val="en-US"/>
        </w:rPr>
        <w:t>Single-thread strategy uses one thread for all incoming reques</w:t>
      </w:r>
      <w:r w:rsidR="00B146FE" w:rsidRPr="00725987">
        <w:rPr>
          <w:lang w:val="en-US"/>
        </w:rPr>
        <w:t xml:space="preserve">ts. </w:t>
      </w:r>
    </w:p>
    <w:p w:rsidR="00E17AAA" w:rsidRDefault="00B146FE" w:rsidP="005E23CF">
      <w:pPr>
        <w:pStyle w:val="ListParagraph"/>
        <w:numPr>
          <w:ilvl w:val="1"/>
          <w:numId w:val="35"/>
        </w:numPr>
        <w:jc w:val="both"/>
        <w:rPr>
          <w:lang w:val="en-US"/>
        </w:rPr>
      </w:pPr>
      <w:r w:rsidRPr="00725987">
        <w:rPr>
          <w:lang w:val="en-US"/>
        </w:rPr>
        <w:t xml:space="preserve">Thread-pool strategy uses </w:t>
      </w:r>
      <w:r w:rsidR="00125621" w:rsidRPr="00725987">
        <w:rPr>
          <w:lang w:val="en-US"/>
        </w:rPr>
        <w:t xml:space="preserve">thread-pool’s threads to process the incoming requests. </w:t>
      </w:r>
    </w:p>
    <w:p w:rsidR="004E5553" w:rsidRPr="005C442B" w:rsidRDefault="00125621" w:rsidP="005C442B">
      <w:pPr>
        <w:pStyle w:val="ListParagraph"/>
        <w:numPr>
          <w:ilvl w:val="1"/>
          <w:numId w:val="35"/>
        </w:numPr>
        <w:jc w:val="both"/>
        <w:rPr>
          <w:lang w:val="en-US"/>
        </w:rPr>
      </w:pPr>
      <w:r w:rsidRPr="00725987">
        <w:rPr>
          <w:lang w:val="en-US"/>
        </w:rPr>
        <w:t xml:space="preserve">Thread-per-request strategy creates a new thread </w:t>
      </w:r>
      <w:r w:rsidR="00B146FE" w:rsidRPr="00725987">
        <w:rPr>
          <w:lang w:val="en-US"/>
        </w:rPr>
        <w:t>for each new incoming request and t</w:t>
      </w:r>
      <w:r w:rsidRPr="00725987">
        <w:rPr>
          <w:lang w:val="en-US"/>
        </w:rPr>
        <w:t>his new thread will process the request.</w:t>
      </w:r>
    </w:p>
    <w:p w:rsidR="00E17AAA" w:rsidRDefault="00E17AAA" w:rsidP="004E5553">
      <w:pPr>
        <w:pStyle w:val="ListParagraph"/>
        <w:numPr>
          <w:ilvl w:val="0"/>
          <w:numId w:val="35"/>
        </w:numPr>
        <w:rPr>
          <w:lang w:val="en-US"/>
        </w:rPr>
      </w:pPr>
      <w:r w:rsidRPr="005E23CF">
        <w:rPr>
          <w:b/>
          <w:lang w:val="en-US"/>
        </w:rPr>
        <w:t>Several communications transports</w:t>
      </w:r>
      <w:r>
        <w:rPr>
          <w:lang w:val="en-US"/>
        </w:rPr>
        <w:t xml:space="preserve">: </w:t>
      </w:r>
    </w:p>
    <w:p w:rsidR="00E17AAA" w:rsidRDefault="00E17AAA" w:rsidP="005E23CF">
      <w:pPr>
        <w:pStyle w:val="ListParagraph"/>
        <w:numPr>
          <w:ilvl w:val="1"/>
          <w:numId w:val="35"/>
        </w:numPr>
        <w:rPr>
          <w:lang w:val="en-US"/>
        </w:rPr>
      </w:pPr>
      <w:r>
        <w:rPr>
          <w:lang w:val="en-US"/>
        </w:rPr>
        <w:t>Reliable and high performance UDP transport</w:t>
      </w:r>
    </w:p>
    <w:p w:rsidR="00E17AAA" w:rsidRDefault="00E17AAA" w:rsidP="005E23CF">
      <w:pPr>
        <w:pStyle w:val="ListParagraph"/>
        <w:numPr>
          <w:ilvl w:val="1"/>
          <w:numId w:val="35"/>
        </w:numPr>
        <w:rPr>
          <w:lang w:val="en-US"/>
        </w:rPr>
      </w:pPr>
      <w:r>
        <w:rPr>
          <w:lang w:val="en-US"/>
        </w:rPr>
        <w:t>NAT and firewall friendly TCP transport</w:t>
      </w:r>
    </w:p>
    <w:p w:rsidR="00E17AAA" w:rsidRDefault="00E17AAA" w:rsidP="005E23CF">
      <w:pPr>
        <w:pStyle w:val="ListParagraph"/>
        <w:numPr>
          <w:ilvl w:val="1"/>
          <w:numId w:val="35"/>
        </w:numPr>
        <w:rPr>
          <w:lang w:val="en-US"/>
        </w:rPr>
      </w:pPr>
      <w:r>
        <w:rPr>
          <w:lang w:val="en-US"/>
        </w:rPr>
        <w:t>Shared Memory transport.</w:t>
      </w:r>
    </w:p>
    <w:p w:rsidR="00E17AAA" w:rsidRDefault="00E17AAA" w:rsidP="005E23CF">
      <w:pPr>
        <w:pStyle w:val="ListParagraph"/>
        <w:numPr>
          <w:ilvl w:val="0"/>
          <w:numId w:val="35"/>
        </w:numPr>
        <w:jc w:val="both"/>
        <w:rPr>
          <w:lang w:val="en-US"/>
        </w:rPr>
      </w:pPr>
      <w:r w:rsidRPr="005E23CF">
        <w:rPr>
          <w:b/>
          <w:lang w:val="en-US"/>
        </w:rPr>
        <w:t>Automatic Discovery</w:t>
      </w:r>
      <w:r>
        <w:rPr>
          <w:lang w:val="en-US"/>
        </w:rPr>
        <w:t>: The framework makes use of the underlying DDS discovery protocol to discover the different clients, servers and services.</w:t>
      </w:r>
    </w:p>
    <w:p w:rsidR="00E17AAA" w:rsidRPr="00E17AAA" w:rsidRDefault="00E17AAA" w:rsidP="005E23CF">
      <w:pPr>
        <w:pStyle w:val="ListParagraph"/>
        <w:numPr>
          <w:ilvl w:val="0"/>
          <w:numId w:val="35"/>
        </w:numPr>
        <w:jc w:val="both"/>
        <w:rPr>
          <w:lang w:val="en-US"/>
        </w:rPr>
      </w:pPr>
      <w:r>
        <w:rPr>
          <w:b/>
          <w:lang w:val="en-US"/>
        </w:rPr>
        <w:t xml:space="preserve">Complete Publish/Subscribe Frameworks: </w:t>
      </w:r>
      <w:r>
        <w:rPr>
          <w:lang w:val="en-US"/>
        </w:rPr>
        <w:t>Users can mix RPC with DDS Publish/Subscribe code in their applications.</w:t>
      </w:r>
    </w:p>
    <w:p w:rsidR="00952E9E" w:rsidRPr="00725987" w:rsidRDefault="005C442B" w:rsidP="00EF03D8">
      <w:pPr>
        <w:pStyle w:val="Heading1"/>
        <w:rPr>
          <w:lang w:val="en-US"/>
        </w:rPr>
      </w:pPr>
      <w:bookmarkStart w:id="17" w:name="_Toc341719009"/>
      <w:r>
        <w:rPr>
          <w:lang w:val="en-US"/>
        </w:rPr>
        <w:br w:type="page"/>
      </w:r>
      <w:bookmarkStart w:id="18" w:name="_Toc341727628"/>
      <w:r w:rsidR="00134F47" w:rsidRPr="00725987">
        <w:rPr>
          <w:lang w:val="en-US"/>
        </w:rPr>
        <w:lastRenderedPageBreak/>
        <w:t>Building a</w:t>
      </w:r>
      <w:r w:rsidR="00910374">
        <w:rPr>
          <w:lang w:val="en-US"/>
        </w:rPr>
        <w:t>n</w:t>
      </w:r>
      <w:r>
        <w:rPr>
          <w:lang w:val="en-US"/>
        </w:rPr>
        <w:t xml:space="preserve"> </w:t>
      </w:r>
      <w:r w:rsidR="00134F47" w:rsidRPr="00725987">
        <w:rPr>
          <w:lang w:val="en-US"/>
        </w:rPr>
        <w:t>application</w:t>
      </w:r>
      <w:bookmarkEnd w:id="17"/>
      <w:bookmarkEnd w:id="18"/>
    </w:p>
    <w:p w:rsidR="00FD6BC0" w:rsidRDefault="00910374" w:rsidP="005E23CF">
      <w:pPr>
        <w:jc w:val="both"/>
        <w:rPr>
          <w:lang w:val="en-US"/>
        </w:rPr>
      </w:pPr>
      <w:r>
        <w:rPr>
          <w:lang w:val="en-US"/>
        </w:rPr>
        <w:t>eProsima RPC over DDS</w:t>
      </w:r>
      <w:r w:rsidRPr="00725987">
        <w:rPr>
          <w:lang w:val="en-US"/>
        </w:rPr>
        <w:t xml:space="preserve"> </w:t>
      </w:r>
      <w:r w:rsidR="00FD6BC0" w:rsidRPr="00725987">
        <w:rPr>
          <w:lang w:val="en-US"/>
        </w:rPr>
        <w:t xml:space="preserve">allows a </w:t>
      </w:r>
      <w:r w:rsidR="00637085" w:rsidRPr="00725987">
        <w:rPr>
          <w:lang w:val="en-US"/>
        </w:rPr>
        <w:t>developer</w:t>
      </w:r>
      <w:r w:rsidR="00FD6BC0" w:rsidRPr="00725987">
        <w:rPr>
          <w:lang w:val="en-US"/>
        </w:rPr>
        <w:t xml:space="preserve"> to </w:t>
      </w:r>
      <w:r w:rsidR="0020631B" w:rsidRPr="00725987">
        <w:rPr>
          <w:lang w:val="en-US"/>
        </w:rPr>
        <w:t xml:space="preserve">implement easily a distributed application </w:t>
      </w:r>
      <w:r w:rsidR="00FB396D" w:rsidRPr="00725987">
        <w:rPr>
          <w:lang w:val="en-US"/>
        </w:rPr>
        <w:t>using</w:t>
      </w:r>
      <w:r w:rsidR="0020631B" w:rsidRPr="00725987">
        <w:rPr>
          <w:lang w:val="en-US"/>
        </w:rPr>
        <w:t xml:space="preserve"> </w:t>
      </w:r>
      <w:r w:rsidR="00DB1DD7" w:rsidRPr="00725987">
        <w:rPr>
          <w:lang w:val="en-US"/>
        </w:rPr>
        <w:t>remote procedure invocations</w:t>
      </w:r>
      <w:r w:rsidR="00FD6BC0" w:rsidRPr="00725987">
        <w:rPr>
          <w:lang w:val="en-US"/>
        </w:rPr>
        <w:t>.</w:t>
      </w:r>
      <w:r w:rsidR="0020631B" w:rsidRPr="00725987">
        <w:rPr>
          <w:lang w:val="en-US"/>
        </w:rPr>
        <w:t xml:space="preserve"> </w:t>
      </w:r>
      <w:r w:rsidR="00FB396D" w:rsidRPr="00725987">
        <w:rPr>
          <w:lang w:val="en-US"/>
        </w:rPr>
        <w:t xml:space="preserve">In this paradigm a server offers a set of remote procedures </w:t>
      </w:r>
      <w:r w:rsidR="008E389B" w:rsidRPr="00725987">
        <w:rPr>
          <w:lang w:val="en-US"/>
        </w:rPr>
        <w:t xml:space="preserve">that the client can call remotely. How </w:t>
      </w:r>
      <w:r>
        <w:rPr>
          <w:lang w:val="en-US"/>
        </w:rPr>
        <w:t xml:space="preserve">the </w:t>
      </w:r>
      <w:r w:rsidR="008E389B" w:rsidRPr="00725987">
        <w:rPr>
          <w:lang w:val="en-US"/>
        </w:rPr>
        <w:t>client</w:t>
      </w:r>
      <w:r>
        <w:rPr>
          <w:lang w:val="en-US"/>
        </w:rPr>
        <w:t>s</w:t>
      </w:r>
      <w:r w:rsidR="008E389B" w:rsidRPr="00725987">
        <w:rPr>
          <w:lang w:val="en-US"/>
        </w:rPr>
        <w:t xml:space="preserve"> call these remote procedures </w:t>
      </w:r>
      <w:r w:rsidR="00543A17" w:rsidRPr="00725987">
        <w:rPr>
          <w:lang w:val="en-US"/>
        </w:rPr>
        <w:t>should</w:t>
      </w:r>
      <w:r w:rsidR="008E389B" w:rsidRPr="00725987">
        <w:rPr>
          <w:lang w:val="en-US"/>
        </w:rPr>
        <w:t xml:space="preserve"> be transparent for the developer. From the point of view of the developer, a</w:t>
      </w:r>
      <w:r>
        <w:rPr>
          <w:lang w:val="en-US"/>
        </w:rPr>
        <w:t xml:space="preserve"> proxy</w:t>
      </w:r>
      <w:r w:rsidR="008E389B" w:rsidRPr="00725987">
        <w:rPr>
          <w:lang w:val="en-US"/>
        </w:rPr>
        <w:t xml:space="preserve"> object that represents the remote server could be created in his application and this object </w:t>
      </w:r>
      <w:r w:rsidR="00543A17" w:rsidRPr="00725987">
        <w:rPr>
          <w:lang w:val="en-US"/>
        </w:rPr>
        <w:t>would offer</w:t>
      </w:r>
      <w:r w:rsidR="00123EEC" w:rsidRPr="00725987">
        <w:rPr>
          <w:lang w:val="en-US"/>
        </w:rPr>
        <w:t xml:space="preserve"> the set of remote procedures that the server implements.</w:t>
      </w:r>
      <w:r w:rsidR="005C0CE0" w:rsidRPr="00725987">
        <w:rPr>
          <w:lang w:val="en-US"/>
        </w:rPr>
        <w:t xml:space="preserve"> </w:t>
      </w:r>
      <w:r w:rsidR="00123EEC" w:rsidRPr="00725987">
        <w:rPr>
          <w:lang w:val="en-US"/>
        </w:rPr>
        <w:t xml:space="preserve">In the same way, how server obtains a request from the network and sends the reply </w:t>
      </w:r>
      <w:r w:rsidR="00543A17" w:rsidRPr="00725987">
        <w:rPr>
          <w:lang w:val="en-US"/>
        </w:rPr>
        <w:t>should</w:t>
      </w:r>
      <w:r w:rsidR="00123EEC" w:rsidRPr="00725987">
        <w:rPr>
          <w:lang w:val="en-US"/>
        </w:rPr>
        <w:t xml:space="preserve"> be transparent for the developer. Only the implementation of remote procedures concerns to the developer.</w:t>
      </w:r>
    </w:p>
    <w:p w:rsidR="00DE3557" w:rsidRPr="00725987" w:rsidRDefault="00DE3557" w:rsidP="005E23CF">
      <w:pPr>
        <w:jc w:val="both"/>
        <w:rPr>
          <w:lang w:val="en-US"/>
        </w:rPr>
      </w:pPr>
    </w:p>
    <w:p w:rsidR="00910374" w:rsidRDefault="00910374" w:rsidP="00D20486">
      <w:pPr>
        <w:rPr>
          <w:lang w:val="en-US"/>
        </w:rPr>
      </w:pPr>
      <w:r>
        <w:rPr>
          <w:lang w:val="en-US"/>
        </w:rPr>
        <w:t>eProsima RPC over DDS</w:t>
      </w:r>
      <w:r w:rsidRPr="00725987">
        <w:rPr>
          <w:lang w:val="en-US"/>
        </w:rPr>
        <w:t xml:space="preserve"> </w:t>
      </w:r>
      <w:r w:rsidR="005C0CE0" w:rsidRPr="00725987">
        <w:rPr>
          <w:lang w:val="en-US"/>
        </w:rPr>
        <w:t xml:space="preserve">offers this transparency to the </w:t>
      </w:r>
      <w:r w:rsidR="00637085" w:rsidRPr="00725987">
        <w:rPr>
          <w:lang w:val="en-US"/>
        </w:rPr>
        <w:t>developer</w:t>
      </w:r>
      <w:r w:rsidR="005C0CE0" w:rsidRPr="00725987">
        <w:rPr>
          <w:lang w:val="en-US"/>
        </w:rPr>
        <w:t xml:space="preserve"> and facilitates the development. </w:t>
      </w:r>
    </w:p>
    <w:p w:rsidR="00910374" w:rsidRDefault="00910374" w:rsidP="005C442B">
      <w:pPr>
        <w:rPr>
          <w:lang w:val="en-US"/>
        </w:rPr>
      </w:pPr>
      <w:r>
        <w:rPr>
          <w:lang w:val="en-US"/>
        </w:rPr>
        <w:t>The general steps to build an application are</w:t>
      </w:r>
      <w:r w:rsidR="005C0CE0" w:rsidRPr="005E23CF">
        <w:rPr>
          <w:lang w:val="en-US"/>
        </w:rPr>
        <w:t>:</w:t>
      </w:r>
    </w:p>
    <w:p w:rsidR="00DE3557" w:rsidRDefault="00BA10B4" w:rsidP="005C442B">
      <w:pPr>
        <w:numPr>
          <w:ilvl w:val="0"/>
          <w:numId w:val="28"/>
        </w:numPr>
        <w:jc w:val="both"/>
        <w:rPr>
          <w:lang w:val="en-US"/>
        </w:rPr>
      </w:pPr>
      <w:r>
        <w:rPr>
          <w:lang w:val="en-US"/>
        </w:rPr>
        <w:t>Define a set</w:t>
      </w:r>
      <w:r w:rsidR="00DE3557">
        <w:rPr>
          <w:lang w:val="en-US"/>
        </w:rPr>
        <w:t xml:space="preserve"> of </w:t>
      </w:r>
      <w:r w:rsidR="000D79FB">
        <w:rPr>
          <w:lang w:val="en-US"/>
        </w:rPr>
        <w:t xml:space="preserve">remote </w:t>
      </w:r>
      <w:r w:rsidR="00DE3557">
        <w:rPr>
          <w:lang w:val="en-US"/>
        </w:rPr>
        <w:t>procedures</w:t>
      </w:r>
      <w:r w:rsidR="0002397F">
        <w:rPr>
          <w:lang w:val="en-US"/>
        </w:rPr>
        <w:t>, using an Interface Definition Language.</w:t>
      </w:r>
    </w:p>
    <w:p w:rsidR="00DE3557" w:rsidRDefault="0002397F" w:rsidP="005C442B">
      <w:pPr>
        <w:numPr>
          <w:ilvl w:val="0"/>
          <w:numId w:val="28"/>
        </w:numPr>
        <w:jc w:val="both"/>
        <w:rPr>
          <w:lang w:val="en-US"/>
        </w:rPr>
      </w:pPr>
      <w:r>
        <w:rPr>
          <w:lang w:val="en-US"/>
        </w:rPr>
        <w:t xml:space="preserve">Generation of </w:t>
      </w:r>
      <w:r w:rsidR="00BA10B4">
        <w:rPr>
          <w:lang w:val="en-US"/>
        </w:rPr>
        <w:t xml:space="preserve">specific </w:t>
      </w:r>
      <w:r>
        <w:rPr>
          <w:lang w:val="en-US"/>
        </w:rPr>
        <w:t>remote procedure call support code: a Client Proxy and a Server Skeleton.</w:t>
      </w:r>
    </w:p>
    <w:p w:rsidR="0002397F" w:rsidRDefault="0002397F" w:rsidP="005C442B">
      <w:pPr>
        <w:numPr>
          <w:ilvl w:val="0"/>
          <w:numId w:val="28"/>
        </w:numPr>
        <w:jc w:val="both"/>
        <w:rPr>
          <w:lang w:val="en-US"/>
        </w:rPr>
      </w:pPr>
      <w:r>
        <w:rPr>
          <w:lang w:val="en-US"/>
        </w:rPr>
        <w:t xml:space="preserve">Implement the </w:t>
      </w:r>
      <w:r w:rsidR="00BA10B4">
        <w:rPr>
          <w:lang w:val="en-US"/>
        </w:rPr>
        <w:t xml:space="preserve">server: Fill </w:t>
      </w:r>
      <w:r>
        <w:rPr>
          <w:lang w:val="en-US"/>
        </w:rPr>
        <w:t>the server skeleton</w:t>
      </w:r>
      <w:r w:rsidR="00BA10B4">
        <w:rPr>
          <w:lang w:val="en-US"/>
        </w:rPr>
        <w:t xml:space="preserve"> with the procedures behavior.</w:t>
      </w:r>
    </w:p>
    <w:p w:rsidR="0002397F" w:rsidRPr="00725987" w:rsidRDefault="00BA10B4" w:rsidP="005C442B">
      <w:pPr>
        <w:numPr>
          <w:ilvl w:val="0"/>
          <w:numId w:val="28"/>
        </w:numPr>
        <w:jc w:val="both"/>
        <w:rPr>
          <w:lang w:val="en-US"/>
        </w:rPr>
      </w:pPr>
      <w:r>
        <w:rPr>
          <w:lang w:val="en-US"/>
        </w:rPr>
        <w:t xml:space="preserve">Implement the client: </w:t>
      </w:r>
      <w:r w:rsidR="0002397F">
        <w:rPr>
          <w:lang w:val="en-US"/>
        </w:rPr>
        <w:t>Use the client proxy to invoke the remote procedures.</w:t>
      </w:r>
    </w:p>
    <w:p w:rsidR="00EA444C" w:rsidRPr="00725987" w:rsidRDefault="00543A17" w:rsidP="005E23CF">
      <w:pPr>
        <w:jc w:val="both"/>
        <w:rPr>
          <w:lang w:val="en-US"/>
        </w:rPr>
      </w:pPr>
      <w:r w:rsidRPr="00725987">
        <w:rPr>
          <w:lang w:val="en-US"/>
        </w:rPr>
        <w:t xml:space="preserve">This section will describe the basic concepts of these four steps that a </w:t>
      </w:r>
      <w:r w:rsidR="00637085" w:rsidRPr="00725987">
        <w:rPr>
          <w:lang w:val="en-US"/>
        </w:rPr>
        <w:t>developer</w:t>
      </w:r>
      <w:r w:rsidRPr="00725987">
        <w:rPr>
          <w:lang w:val="en-US"/>
        </w:rPr>
        <w:t xml:space="preserve"> has to follow to implement its distributed application.</w:t>
      </w:r>
      <w:r w:rsidR="00C15E2C" w:rsidRPr="00725987">
        <w:rPr>
          <w:lang w:val="en-US"/>
        </w:rPr>
        <w:t xml:space="preserve"> Advanced</w:t>
      </w:r>
      <w:r w:rsidR="0021749E" w:rsidRPr="00725987">
        <w:rPr>
          <w:lang w:val="en-US"/>
        </w:rPr>
        <w:t xml:space="preserve"> concepts are described in </w:t>
      </w:r>
      <w:r w:rsidR="00C15E2C" w:rsidRPr="00875C4C">
        <w:t>sectio</w:t>
      </w:r>
      <w:r w:rsidR="00B13918" w:rsidRPr="00875C4C">
        <w:t>n</w:t>
      </w:r>
      <w:r w:rsidR="00B13918" w:rsidRPr="00875C4C">
        <w:rPr>
          <w:i/>
          <w:lang w:val="en-US"/>
        </w:rPr>
        <w:t xml:space="preserve"> </w:t>
      </w:r>
      <w:r w:rsidR="00D17561">
        <w:rPr>
          <w:i/>
          <w:lang w:val="en-US"/>
        </w:rPr>
        <w:t>[Advanced concepts]</w:t>
      </w:r>
      <w:r w:rsidR="00875C4C">
        <w:rPr>
          <w:lang w:val="en-US"/>
        </w:rPr>
        <w:t>.</w:t>
      </w:r>
    </w:p>
    <w:p w:rsidR="00EA3251" w:rsidRPr="00725987" w:rsidRDefault="00875C4C" w:rsidP="00EA3251">
      <w:pPr>
        <w:pStyle w:val="Heading2"/>
        <w:rPr>
          <w:lang w:val="en-US"/>
        </w:rPr>
      </w:pPr>
      <w:r>
        <w:rPr>
          <w:lang w:val="en-US"/>
        </w:rPr>
        <w:br w:type="page"/>
      </w:r>
      <w:r w:rsidR="00EA3251" w:rsidRPr="00725987">
        <w:rPr>
          <w:lang w:val="en-US"/>
        </w:rPr>
        <w:lastRenderedPageBreak/>
        <w:t xml:space="preserve"> </w:t>
      </w:r>
      <w:bookmarkStart w:id="19" w:name="_Toc341719010"/>
      <w:bookmarkStart w:id="20" w:name="_Toc341727629"/>
      <w:r w:rsidR="00543A17" w:rsidRPr="00725987">
        <w:rPr>
          <w:lang w:val="en-US"/>
        </w:rPr>
        <w:t>Defining a set of remote procedures</w:t>
      </w:r>
      <w:bookmarkEnd w:id="19"/>
      <w:bookmarkEnd w:id="20"/>
      <w:r w:rsidR="00D20486" w:rsidRPr="00725987">
        <w:rPr>
          <w:lang w:val="en-US"/>
        </w:rPr>
        <w:t xml:space="preserve"> </w:t>
      </w:r>
    </w:p>
    <w:p w:rsidR="00EA3251" w:rsidRPr="00725987" w:rsidRDefault="001452F6" w:rsidP="005E23CF">
      <w:pPr>
        <w:jc w:val="both"/>
        <w:rPr>
          <w:lang w:val="en-US"/>
        </w:rPr>
      </w:pPr>
      <w:r w:rsidRPr="00725987">
        <w:rPr>
          <w:lang w:val="en-US"/>
        </w:rPr>
        <w:t xml:space="preserve">Interface Definition Language (IDL) </w:t>
      </w:r>
      <w:r w:rsidR="005C1485" w:rsidRPr="00725987">
        <w:rPr>
          <w:lang w:val="en-US"/>
        </w:rPr>
        <w:t>is used</w:t>
      </w:r>
      <w:r w:rsidR="00B4310B" w:rsidRPr="00725987">
        <w:rPr>
          <w:lang w:val="en-US"/>
        </w:rPr>
        <w:t xml:space="preserve"> by</w:t>
      </w:r>
      <w:r w:rsidR="00543A17" w:rsidRPr="00725987">
        <w:rPr>
          <w:lang w:val="en-US"/>
        </w:rPr>
        <w:t xml:space="preserve"> </w:t>
      </w:r>
      <w:r w:rsidR="0002397F">
        <w:rPr>
          <w:lang w:val="en-US"/>
        </w:rPr>
        <w:t>eProsima RPC over DDS</w:t>
      </w:r>
      <w:r w:rsidR="0002397F" w:rsidRPr="00725987">
        <w:rPr>
          <w:lang w:val="en-US"/>
        </w:rPr>
        <w:t xml:space="preserve"> </w:t>
      </w:r>
      <w:r w:rsidRPr="00725987">
        <w:rPr>
          <w:lang w:val="en-US"/>
        </w:rPr>
        <w:t xml:space="preserve">to define the </w:t>
      </w:r>
      <w:r w:rsidR="00543A17" w:rsidRPr="00725987">
        <w:rPr>
          <w:lang w:val="en-US"/>
        </w:rPr>
        <w:t xml:space="preserve">remote </w:t>
      </w:r>
      <w:r w:rsidRPr="00725987">
        <w:rPr>
          <w:lang w:val="en-US"/>
        </w:rPr>
        <w:t xml:space="preserve">procedures that server will offer to clients. </w:t>
      </w:r>
      <w:r w:rsidR="00BA10B4">
        <w:rPr>
          <w:lang w:val="en-US"/>
        </w:rPr>
        <w:t>Data T</w:t>
      </w:r>
      <w:r w:rsidR="00543A17" w:rsidRPr="00725987">
        <w:rPr>
          <w:lang w:val="en-US"/>
        </w:rPr>
        <w:t xml:space="preserve">ype definitions used </w:t>
      </w:r>
      <w:r w:rsidR="00BA10B4">
        <w:rPr>
          <w:lang w:val="en-US"/>
        </w:rPr>
        <w:t xml:space="preserve">for </w:t>
      </w:r>
      <w:r w:rsidR="00BA10B4" w:rsidRPr="00725987">
        <w:rPr>
          <w:lang w:val="en-US"/>
        </w:rPr>
        <w:t xml:space="preserve"> </w:t>
      </w:r>
      <w:r w:rsidR="00543A17" w:rsidRPr="00725987">
        <w:rPr>
          <w:lang w:val="en-US"/>
        </w:rPr>
        <w:t>parameters</w:t>
      </w:r>
      <w:r w:rsidR="005C1485" w:rsidRPr="00725987">
        <w:rPr>
          <w:lang w:val="en-US"/>
        </w:rPr>
        <w:t xml:space="preserve"> </w:t>
      </w:r>
      <w:r w:rsidR="00B4310B" w:rsidRPr="00725987">
        <w:rPr>
          <w:lang w:val="en-US"/>
        </w:rPr>
        <w:t xml:space="preserve">in these remote procedures </w:t>
      </w:r>
      <w:r w:rsidR="005C1485" w:rsidRPr="00725987">
        <w:rPr>
          <w:lang w:val="en-US"/>
        </w:rPr>
        <w:t xml:space="preserve">are </w:t>
      </w:r>
      <w:r w:rsidR="00BA10B4">
        <w:rPr>
          <w:lang w:val="en-US"/>
        </w:rPr>
        <w:t xml:space="preserve">also </w:t>
      </w:r>
      <w:r w:rsidR="005C1485" w:rsidRPr="00725987">
        <w:rPr>
          <w:lang w:val="en-US"/>
        </w:rPr>
        <w:t xml:space="preserve">defined </w:t>
      </w:r>
      <w:r w:rsidR="00FB3722" w:rsidRPr="00725987">
        <w:rPr>
          <w:lang w:val="en-US"/>
        </w:rPr>
        <w:t>in the IDL file</w:t>
      </w:r>
      <w:r w:rsidR="005C1485" w:rsidRPr="00725987">
        <w:rPr>
          <w:lang w:val="en-US"/>
        </w:rPr>
        <w:t xml:space="preserve">. </w:t>
      </w:r>
      <w:r w:rsidR="00006146" w:rsidRPr="00725987">
        <w:rPr>
          <w:lang w:val="en-US"/>
        </w:rPr>
        <w:t xml:space="preserve">The IDL structure </w:t>
      </w:r>
      <w:r w:rsidR="00B4310B" w:rsidRPr="00725987">
        <w:rPr>
          <w:lang w:val="en-US"/>
        </w:rPr>
        <w:t xml:space="preserve">is based in CORBA 2.x IDL and it </w:t>
      </w:r>
      <w:r w:rsidR="001D51F1" w:rsidRPr="00725987">
        <w:rPr>
          <w:lang w:val="en-US"/>
        </w:rPr>
        <w:t>is described in the following schema:</w:t>
      </w:r>
    </w:p>
    <w:p w:rsidR="001D51F1" w:rsidRDefault="002708FF" w:rsidP="00B94934">
      <w:pPr>
        <w:jc w:val="center"/>
      </w:pPr>
      <w:r>
        <w:rPr>
          <w:noProof/>
        </w:rPr>
        <mc:AlternateContent>
          <mc:Choice Requires="wps">
            <w:drawing>
              <wp:anchor distT="0" distB="0" distL="114300" distR="114300" simplePos="0" relativeHeight="34" behindDoc="0" locked="0" layoutInCell="1" allowOverlap="1">
                <wp:simplePos x="0" y="0"/>
                <wp:positionH relativeFrom="column">
                  <wp:posOffset>1424305</wp:posOffset>
                </wp:positionH>
                <wp:positionV relativeFrom="paragraph">
                  <wp:posOffset>1407795</wp:posOffset>
                </wp:positionV>
                <wp:extent cx="2401570" cy="621030"/>
                <wp:effectExtent l="5080" t="7620" r="12700" b="9525"/>
                <wp:wrapNone/>
                <wp:docPr id="3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1570" cy="621030"/>
                        </a:xfrm>
                        <a:prstGeom prst="rect">
                          <a:avLst/>
                        </a:prstGeom>
                        <a:solidFill>
                          <a:srgbClr val="D99594"/>
                        </a:solidFill>
                        <a:ln w="9525">
                          <a:solidFill>
                            <a:srgbClr val="000000"/>
                          </a:solidFill>
                          <a:miter lim="800000"/>
                          <a:headEnd/>
                          <a:tailEnd/>
                        </a:ln>
                      </wps:spPr>
                      <wps:txbx>
                        <w:txbxContent>
                          <w:p w:rsidR="00AA52FE" w:rsidRPr="001D51F1" w:rsidRDefault="00AA52FE" w:rsidP="001D51F1">
                            <w:pPr>
                              <w:jc w:val="center"/>
                            </w:pPr>
                            <w:r>
                              <w:br/>
                            </w:r>
                            <w:proofErr w:type="spellStart"/>
                            <w:r>
                              <w:t>Procedure</w:t>
                            </w:r>
                            <w:proofErr w:type="spellEnd"/>
                            <w:r>
                              <w:t xml:space="preserve"> </w:t>
                            </w:r>
                            <w:proofErr w:type="spellStart"/>
                            <w:r>
                              <w:t>definitions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left:0;text-align:left;margin-left:112.15pt;margin-top:110.85pt;width:189.1pt;height:48.9pt;z-index: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" fillcolor="#d99594">
                <v:textbox>
                  <w:txbxContent>
                    <w:p w:rsidR="00AA52FE" w:rsidRPr="001D51F1" w:rsidRDefault="00AA52FE" w:rsidP="001D51F1">
                      <w:pPr>
                        <w:jc w:val="center"/>
                      </w:pPr>
                      <w:r>
                        <w:br/>
                      </w:r>
                      <w:proofErr w:type="spellStart"/>
                      <w:r>
                        <w:t>Procedure</w:t>
                      </w:r>
                      <w:proofErr w:type="spellEnd"/>
                      <w:r>
                        <w:t xml:space="preserve"> </w:t>
                      </w:r>
                      <w:proofErr w:type="spellStart"/>
                      <w:r>
                        <w:t>definitions</w:t>
                      </w:r>
                      <w:proofErr w:type="spellEnd"/>
                    </w:p>
                  </w:txbxContent>
                </v:textbox>
              </v:rect>
            </w:pict>
          </mc:Fallback>
        </mc:AlternateContent>
      </w:r>
      <w:r>
        <w:rPr>
          <w:noProof/>
        </w:rPr>
        <mc:AlternateContent>
          <mc:Choice Requires="wps">
            <w:drawing>
              <wp:anchor distT="0" distB="0" distL="114300" distR="114300" simplePos="0" relativeHeight="33" behindDoc="0" locked="0" layoutInCell="1" allowOverlap="1">
                <wp:simplePos x="0" y="0"/>
                <wp:positionH relativeFrom="column">
                  <wp:posOffset>1322070</wp:posOffset>
                </wp:positionH>
                <wp:positionV relativeFrom="paragraph">
                  <wp:posOffset>1121410</wp:posOffset>
                </wp:positionV>
                <wp:extent cx="2613660" cy="1050925"/>
                <wp:effectExtent l="7620" t="6985" r="7620" b="8890"/>
                <wp:wrapNone/>
                <wp:docPr id="3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3660" cy="1050925"/>
                        </a:xfrm>
                        <a:prstGeom prst="rect">
                          <a:avLst/>
                        </a:prstGeom>
                        <a:solidFill>
                          <a:srgbClr val="FABF8F"/>
                        </a:solidFill>
                        <a:ln w="9525">
                          <a:solidFill>
                            <a:srgbClr val="000000"/>
                          </a:solidFill>
                          <a:miter lim="800000"/>
                          <a:headEnd/>
                          <a:tailEnd/>
                        </a:ln>
                      </wps:spPr>
                      <wps:txbx>
                        <w:txbxContent>
                          <w:p w:rsidR="00AA52FE" w:rsidRPr="001D51F1" w:rsidRDefault="00AA52FE">
                            <w:r>
                              <w:t xml:space="preserve">Interface </w:t>
                            </w:r>
                            <w:proofErr w:type="spellStart"/>
                            <w:r>
                              <w:t>definition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7" style="position:absolute;left:0;text-align:left;margin-left:104.1pt;margin-top:88.3pt;width:205.8pt;height:82.75pt;z-index: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" fillcolor="#fabf8f">
                <v:textbox>
                  <w:txbxContent>
                    <w:p w:rsidR="00AA52FE" w:rsidRPr="001D51F1" w:rsidRDefault="00AA52FE">
                      <w:r>
                        <w:t xml:space="preserve">Interface </w:t>
                      </w:r>
                      <w:proofErr w:type="spellStart"/>
                      <w:r>
                        <w:t>definition</w:t>
                      </w:r>
                      <w:proofErr w:type="spellEnd"/>
                    </w:p>
                  </w:txbxContent>
                </v:textbox>
              </v:rect>
            </w:pict>
          </mc:Fallback>
        </mc:AlternateContent>
      </w:r>
      <w:r>
        <w:rPr>
          <w:noProof/>
        </w:rPr>
        <mc:AlternateContent>
          <mc:Choice Requires="wps">
            <w:drawing>
              <wp:anchor distT="0" distB="0" distL="114300" distR="114300" simplePos="0" relativeHeight="32" behindDoc="0" locked="0" layoutInCell="1" allowOverlap="1">
                <wp:simplePos x="0" y="0"/>
                <wp:positionH relativeFrom="column">
                  <wp:posOffset>1322070</wp:posOffset>
                </wp:positionH>
                <wp:positionV relativeFrom="paragraph">
                  <wp:posOffset>288925</wp:posOffset>
                </wp:positionV>
                <wp:extent cx="2613660" cy="668655"/>
                <wp:effectExtent l="7620" t="12700" r="7620" b="13970"/>
                <wp:wrapNone/>
                <wp:docPr id="3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3660" cy="668655"/>
                        </a:xfrm>
                        <a:prstGeom prst="rect">
                          <a:avLst/>
                        </a:prstGeom>
                        <a:solidFill>
                          <a:srgbClr val="FFFF00"/>
                        </a:solidFill>
                        <a:ln w="9525">
                          <a:solidFill>
                            <a:srgbClr val="000000"/>
                          </a:solidFill>
                          <a:miter lim="800000"/>
                          <a:headEnd/>
                          <a:tailEnd/>
                        </a:ln>
                      </wps:spPr>
                      <wps:txbx>
                        <w:txbxContent>
                          <w:p w:rsidR="00AA52FE" w:rsidRPr="001D51F1" w:rsidRDefault="00AA52FE" w:rsidP="001D51F1">
                            <w:pPr>
                              <w:jc w:val="center"/>
                            </w:pPr>
                            <w:r>
                              <w:br/>
                              <w:t xml:space="preserve">Data </w:t>
                            </w:r>
                            <w:proofErr w:type="spellStart"/>
                            <w:r>
                              <w:t>Type</w:t>
                            </w:r>
                            <w:proofErr w:type="spellEnd"/>
                            <w:r>
                              <w:t xml:space="preserve"> </w:t>
                            </w:r>
                            <w:proofErr w:type="spellStart"/>
                            <w:r>
                              <w:t>definitions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8" style="position:absolute;left:0;text-align:left;margin-left:104.1pt;margin-top:22.75pt;width:205.8pt;height:52.65pt;z-index: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" fillcolor="yellow">
                <v:textbox>
                  <w:txbxContent>
                    <w:p w:rsidR="00AA52FE" w:rsidRPr="001D51F1" w:rsidRDefault="00AA52FE" w:rsidP="001D51F1">
                      <w:pPr>
                        <w:jc w:val="center"/>
                      </w:pPr>
                      <w:r>
                        <w:br/>
                        <w:t xml:space="preserve">Data </w:t>
                      </w:r>
                      <w:proofErr w:type="spellStart"/>
                      <w:r>
                        <w:t>Type</w:t>
                      </w:r>
                      <w:proofErr w:type="spellEnd"/>
                      <w:r>
                        <w:t xml:space="preserve"> </w:t>
                      </w:r>
                      <w:proofErr w:type="spellStart"/>
                      <w:r>
                        <w:t>definitions</w:t>
                      </w:r>
                      <w:proofErr w:type="spellEnd"/>
                    </w:p>
                  </w:txbxContent>
                </v:textbox>
              </v:rect>
            </w:pict>
          </mc:Fallback>
        </mc:AlternateContent>
      </w:r>
      <w:r>
        <w:rPr>
          <w:noProof/>
        </w:rPr>
        <mc:AlternateContent>
          <mc:Choice Requires="wps">
            <w:drawing>
              <wp:inline distT="0" distB="0" distL="0" distR="0">
                <wp:extent cx="3070225" cy="2364740"/>
                <wp:effectExtent l="9525" t="9525" r="6350" b="6985"/>
                <wp:docPr id="33"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0225" cy="2364740"/>
                        </a:xfrm>
                        <a:prstGeom prst="rect">
                          <a:avLst/>
                        </a:prstGeom>
                        <a:solidFill>
                          <a:srgbClr val="95B3D7"/>
                        </a:solidFill>
                        <a:ln w="9525">
                          <a:solidFill>
                            <a:srgbClr val="000000"/>
                          </a:solidFill>
                          <a:miter lim="800000"/>
                          <a:headEnd/>
                          <a:tailEnd/>
                        </a:ln>
                      </wps:spPr>
                      <wps:txbx>
                        <w:txbxContent>
                          <w:p w:rsidR="00AA52FE" w:rsidRPr="001D51F1" w:rsidRDefault="00AA52FE" w:rsidP="001D51F1">
                            <w:pPr>
                              <w:jc w:val="center"/>
                              <w:rPr>
                                <w:b/>
                              </w:rPr>
                            </w:pPr>
                            <w:r>
                              <w:rPr>
                                <w:b/>
                              </w:rPr>
                              <w:t>IDL File</w:t>
                            </w:r>
                          </w:p>
                        </w:txbxContent>
                      </wps:txbx>
                      <wps:bodyPr rot="0" vert="horz" wrap="square" lIns="91440" tIns="45720" rIns="91440" bIns="45720" anchor="t" anchorCtr="0" upright="1">
                        <a:noAutofit/>
                      </wps:bodyPr>
                    </wps:wsp>
                  </a:graphicData>
                </a:graphic>
              </wp:inline>
            </w:drawing>
          </mc:Choice>
          <mc:Fallback>
            <w:pict>
              <v:rect id="Rectangle 54" o:spid="_x0000_s1029" style="width:241.75pt;height:1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" fillcolor="#95b3d7">
                <v:textbox>
                  <w:txbxContent>
                    <w:p w:rsidR="00AA52FE" w:rsidRPr="001D51F1" w:rsidRDefault="00AA52FE" w:rsidP="001D51F1">
                      <w:pPr>
                        <w:jc w:val="center"/>
                        <w:rPr>
                          <w:b/>
                        </w:rPr>
                      </w:pPr>
                      <w:r>
                        <w:rPr>
                          <w:b/>
                        </w:rPr>
                        <w:t>IDL File</w:t>
                      </w:r>
                    </w:p>
                  </w:txbxContent>
                </v:textbox>
                <w10:anchorlock/>
              </v:rect>
            </w:pict>
          </mc:Fallback>
        </mc:AlternateContent>
      </w:r>
    </w:p>
    <w:p w:rsidR="00E9694B" w:rsidRPr="006B1606" w:rsidRDefault="002C58AE" w:rsidP="005E23CF">
      <w:pPr>
        <w:jc w:val="both"/>
        <w:rPr>
          <w:lang w:val="en-US"/>
        </w:rPr>
      </w:pPr>
      <w:r>
        <w:rPr>
          <w:lang w:val="en-US"/>
        </w:rPr>
        <w:t>eProsima RPC over DDS</w:t>
      </w:r>
      <w:r w:rsidRPr="006B1606">
        <w:rPr>
          <w:lang w:val="en-US"/>
        </w:rPr>
        <w:t xml:space="preserve"> </w:t>
      </w:r>
      <w:r>
        <w:rPr>
          <w:lang w:val="en-US"/>
        </w:rPr>
        <w:t xml:space="preserve">includes </w:t>
      </w:r>
      <w:r w:rsidR="00E9694B" w:rsidRPr="006B1606">
        <w:rPr>
          <w:lang w:val="en-US"/>
        </w:rPr>
        <w:t xml:space="preserve">a java application named </w:t>
      </w:r>
      <w:r w:rsidR="00516312" w:rsidRPr="006B1606">
        <w:rPr>
          <w:rFonts w:ascii="Bitstream Vera Sans Mono" w:hAnsi="Bitstream Vera Sans Mono"/>
          <w:sz w:val="16"/>
          <w:szCs w:val="16"/>
          <w:lang w:val="en-US"/>
        </w:rPr>
        <w:t>rpcddsgen</w:t>
      </w:r>
      <w:r w:rsidR="00E9694B" w:rsidRPr="006B1606">
        <w:rPr>
          <w:lang w:val="en-US"/>
        </w:rPr>
        <w:t xml:space="preserve">. This application </w:t>
      </w:r>
      <w:r>
        <w:rPr>
          <w:lang w:val="en-US"/>
        </w:rPr>
        <w:t>parses the</w:t>
      </w:r>
      <w:r w:rsidR="00E9694B" w:rsidRPr="006B1606">
        <w:rPr>
          <w:lang w:val="en-US"/>
        </w:rPr>
        <w:t xml:space="preserve"> IDL file and generates C++ code for the specific set of remote procedures that the </w:t>
      </w:r>
      <w:r w:rsidR="00637085" w:rsidRPr="006B1606">
        <w:rPr>
          <w:lang w:val="en-US"/>
        </w:rPr>
        <w:t>developer</w:t>
      </w:r>
      <w:r w:rsidR="00E9694B" w:rsidRPr="006B1606">
        <w:rPr>
          <w:lang w:val="en-US"/>
        </w:rPr>
        <w:t xml:space="preserve"> has defined.</w:t>
      </w:r>
      <w:r w:rsidR="002813ED" w:rsidRPr="006B1606">
        <w:rPr>
          <w:lang w:val="en-US"/>
        </w:rPr>
        <w:t xml:space="preserve"> </w:t>
      </w:r>
      <w:proofErr w:type="gramStart"/>
      <w:r w:rsidR="00516312" w:rsidRPr="006B1606">
        <w:rPr>
          <w:rFonts w:ascii="Bitstream Vera Sans Mono" w:hAnsi="Bitstream Vera Sans Mono"/>
          <w:sz w:val="16"/>
          <w:szCs w:val="16"/>
          <w:lang w:val="en-US"/>
        </w:rPr>
        <w:t>rpcddsgen</w:t>
      </w:r>
      <w:proofErr w:type="gramEnd"/>
      <w:r w:rsidR="002813ED" w:rsidRPr="006B1606">
        <w:rPr>
          <w:lang w:val="en-US"/>
        </w:rPr>
        <w:t xml:space="preserve"> application will be descri</w:t>
      </w:r>
      <w:r w:rsidR="00FB3722" w:rsidRPr="006B1606">
        <w:rPr>
          <w:lang w:val="en-US"/>
        </w:rPr>
        <w:t>bed in the section</w:t>
      </w:r>
      <w:r w:rsidR="00DC1198" w:rsidRPr="006B1606">
        <w:rPr>
          <w:lang w:val="en-US"/>
        </w:rPr>
        <w:t xml:space="preserve"> </w:t>
      </w:r>
      <w:r w:rsidR="006B1606" w:rsidRPr="00D17561">
        <w:rPr>
          <w:i/>
        </w:rPr>
        <w:fldChar w:fldCharType="begin"/>
      </w:r>
      <w:r w:rsidR="006B1606" w:rsidRPr="00D17561">
        <w:rPr>
          <w:i/>
          <w:lang w:val="en-US"/>
        </w:rPr>
        <w:instrText xml:space="preserve"> REF _Ref337047360 \h  \* MERGEFORMAT </w:instrText>
      </w:r>
      <w:r w:rsidR="006B1606" w:rsidRPr="00D17561">
        <w:rPr>
          <w:i/>
        </w:rPr>
      </w:r>
      <w:r w:rsidR="006B1606" w:rsidRPr="00D17561">
        <w:rPr>
          <w:i/>
        </w:rPr>
        <w:fldChar w:fldCharType="separate"/>
      </w:r>
      <w:r w:rsidR="00D17561" w:rsidRPr="00D17561">
        <w:rPr>
          <w:i/>
          <w:lang w:val="en-US"/>
        </w:rPr>
        <w:t xml:space="preserve">[Generating </w:t>
      </w:r>
      <w:proofErr w:type="spellStart"/>
      <w:r w:rsidR="00D17561" w:rsidRPr="00D17561">
        <w:rPr>
          <w:i/>
          <w:lang w:val="en-US"/>
        </w:rPr>
        <w:t>Spacific</w:t>
      </w:r>
      <w:proofErr w:type="spellEnd"/>
      <w:r w:rsidR="00D17561" w:rsidRPr="00D17561">
        <w:rPr>
          <w:i/>
          <w:lang w:val="en-US"/>
        </w:rPr>
        <w:t xml:space="preserve"> remote</w:t>
      </w:r>
      <w:r w:rsidR="008A2DFB" w:rsidRPr="00D17561">
        <w:rPr>
          <w:i/>
          <w:lang w:val="en-US"/>
        </w:rPr>
        <w:t xml:space="preserve"> procedure call support code</w:t>
      </w:r>
      <w:r w:rsidR="006B1606" w:rsidRPr="00D17561">
        <w:rPr>
          <w:i/>
        </w:rPr>
        <w:fldChar w:fldCharType="end"/>
      </w:r>
      <w:r w:rsidR="00D17561">
        <w:rPr>
          <w:lang w:val="en-US"/>
        </w:rPr>
        <w:t>]</w:t>
      </w:r>
      <w:r w:rsidR="002813ED" w:rsidRPr="006B1606">
        <w:rPr>
          <w:lang w:val="en-US"/>
        </w:rPr>
        <w:t>.</w:t>
      </w:r>
    </w:p>
    <w:p w:rsidR="00BA10B4" w:rsidRDefault="00BA10B4" w:rsidP="005E23CF">
      <w:pPr>
        <w:jc w:val="both"/>
        <w:rPr>
          <w:lang w:val="en-US"/>
        </w:rPr>
      </w:pPr>
    </w:p>
    <w:p w:rsidR="00BA10B4" w:rsidRPr="00725987" w:rsidRDefault="00BA10B4" w:rsidP="005E23CF">
      <w:pPr>
        <w:jc w:val="both"/>
        <w:rPr>
          <w:lang w:val="en-US"/>
        </w:rPr>
      </w:pPr>
      <w:r>
        <w:rPr>
          <w:lang w:val="en-US"/>
        </w:rPr>
        <w:t>eProsima RPC over DDS uses the same data types of its communications engine, DDS, enabling the use of both technologies in the same application.</w:t>
      </w:r>
    </w:p>
    <w:p w:rsidR="002D4F96" w:rsidRPr="00725987" w:rsidRDefault="00875C4C" w:rsidP="002D4F96">
      <w:pPr>
        <w:pStyle w:val="Heading3"/>
        <w:rPr>
          <w:lang w:val="en-US"/>
        </w:rPr>
      </w:pPr>
      <w:bookmarkStart w:id="21" w:name="_Ref338150931"/>
      <w:bookmarkStart w:id="22" w:name="_Toc341719011"/>
      <w:r>
        <w:rPr>
          <w:lang w:val="en-US"/>
        </w:rPr>
        <w:br w:type="page"/>
      </w:r>
      <w:bookmarkStart w:id="23" w:name="_Toc341727630"/>
      <w:r w:rsidR="002D4F96" w:rsidRPr="00725987">
        <w:rPr>
          <w:lang w:val="en-US"/>
        </w:rPr>
        <w:lastRenderedPageBreak/>
        <w:t>IDL Syntax</w:t>
      </w:r>
      <w:r w:rsidR="009E7580" w:rsidRPr="00725987">
        <w:rPr>
          <w:lang w:val="en-US"/>
        </w:rPr>
        <w:t xml:space="preserve"> and mapping to C++</w:t>
      </w:r>
      <w:bookmarkEnd w:id="21"/>
      <w:bookmarkEnd w:id="22"/>
      <w:bookmarkEnd w:id="23"/>
    </w:p>
    <w:p w:rsidR="002D4F96" w:rsidRPr="00725987" w:rsidRDefault="002D4F96" w:rsidP="002D4F96">
      <w:pPr>
        <w:pStyle w:val="Heading4"/>
        <w:rPr>
          <w:lang w:val="en-US"/>
        </w:rPr>
      </w:pPr>
      <w:r w:rsidRPr="00725987">
        <w:rPr>
          <w:lang w:val="en-US"/>
        </w:rPr>
        <w:t>Simple types</w:t>
      </w:r>
    </w:p>
    <w:p w:rsidR="00E9694B" w:rsidRDefault="00BA10B4" w:rsidP="005E23CF">
      <w:pPr>
        <w:jc w:val="both"/>
        <w:rPr>
          <w:lang w:val="en-US"/>
        </w:rPr>
      </w:pPr>
      <w:r>
        <w:rPr>
          <w:lang w:val="en-US"/>
        </w:rPr>
        <w:t>eProsima RPC for DDS</w:t>
      </w:r>
      <w:r w:rsidRPr="00725987">
        <w:rPr>
          <w:lang w:val="en-US"/>
        </w:rPr>
        <w:t xml:space="preserve"> </w:t>
      </w:r>
      <w:r w:rsidR="00E9694B" w:rsidRPr="00725987">
        <w:rPr>
          <w:lang w:val="en-US"/>
        </w:rPr>
        <w:t xml:space="preserve">supports a variety of simple types that the </w:t>
      </w:r>
      <w:r w:rsidR="00637085" w:rsidRPr="00725987">
        <w:rPr>
          <w:lang w:val="en-US"/>
        </w:rPr>
        <w:t>developer</w:t>
      </w:r>
      <w:r w:rsidR="00E9694B" w:rsidRPr="00725987">
        <w:rPr>
          <w:lang w:val="en-US"/>
        </w:rPr>
        <w:t xml:space="preserve"> can use in the procedure’s parameters, returned values and in the </w:t>
      </w:r>
      <w:r w:rsidR="00EB39AD" w:rsidRPr="00725987">
        <w:rPr>
          <w:lang w:val="en-US"/>
        </w:rPr>
        <w:t xml:space="preserve">definition of complex types. </w:t>
      </w:r>
      <w:r w:rsidR="00583D8F" w:rsidRPr="00725987">
        <w:rPr>
          <w:lang w:val="en-US"/>
        </w:rPr>
        <w:t xml:space="preserve"> </w:t>
      </w:r>
      <w:r w:rsidR="00E9694B" w:rsidRPr="00725987">
        <w:rPr>
          <w:lang w:val="en-US"/>
        </w:rPr>
        <w:t xml:space="preserve">The following table shows the supported simple types, how </w:t>
      </w:r>
      <w:r w:rsidR="00AB4248" w:rsidRPr="00725987">
        <w:rPr>
          <w:lang w:val="en-US"/>
        </w:rPr>
        <w:t>they are defined in the IDL file</w:t>
      </w:r>
      <w:r w:rsidR="00E9694B" w:rsidRPr="00725987">
        <w:rPr>
          <w:lang w:val="en-US"/>
        </w:rPr>
        <w:t xml:space="preserve"> and what the </w:t>
      </w:r>
      <w:r w:rsidR="00516312" w:rsidRPr="00725987">
        <w:rPr>
          <w:rFonts w:ascii="Bitstream Vera Sans Mono" w:hAnsi="Bitstream Vera Sans Mono"/>
          <w:sz w:val="16"/>
          <w:szCs w:val="16"/>
          <w:lang w:val="en-US"/>
        </w:rPr>
        <w:t>rpcddsgen</w:t>
      </w:r>
      <w:r w:rsidR="00E9694B" w:rsidRPr="00725987">
        <w:rPr>
          <w:lang w:val="en-US"/>
        </w:rPr>
        <w:t xml:space="preserve"> generates in C++ language.</w:t>
      </w:r>
    </w:p>
    <w:p w:rsidR="00BA10B4" w:rsidRPr="005E23CF" w:rsidRDefault="00BA10B4" w:rsidP="005E23CF">
      <w:pPr>
        <w:jc w:val="both"/>
        <w:rPr>
          <w:sz w:val="32"/>
          <w:lang w:val="en-US"/>
        </w:rPr>
      </w:pPr>
    </w:p>
    <w:p w:rsidR="0071489C" w:rsidRPr="005E23CF" w:rsidRDefault="0071489C" w:rsidP="005E23CF">
      <w:pPr>
        <w:pStyle w:val="Caption"/>
        <w:keepNext/>
        <w:jc w:val="center"/>
        <w:rPr>
          <w:sz w:val="20"/>
          <w:lang w:val="en-US"/>
        </w:rPr>
      </w:pPr>
      <w:r w:rsidRPr="005E23CF">
        <w:rPr>
          <w:sz w:val="20"/>
          <w:lang w:val="en-US"/>
        </w:rPr>
        <w:t>Tabl</w:t>
      </w:r>
      <w:r w:rsidR="00BA10B4" w:rsidRPr="005E23CF">
        <w:rPr>
          <w:sz w:val="20"/>
          <w:lang w:val="en-US"/>
        </w:rPr>
        <w:t>E</w:t>
      </w:r>
      <w:r w:rsidRPr="005E23CF">
        <w:rPr>
          <w:sz w:val="20"/>
          <w:lang w:val="en-US"/>
        </w:rPr>
        <w:t xml:space="preserve"> </w:t>
      </w:r>
      <w:r w:rsidR="006B1606" w:rsidRPr="005E23CF">
        <w:rPr>
          <w:sz w:val="20"/>
        </w:rPr>
        <w:fldChar w:fldCharType="begin"/>
      </w:r>
      <w:r w:rsidR="006B1606" w:rsidRPr="005E23CF">
        <w:rPr>
          <w:sz w:val="20"/>
          <w:lang w:val="en-US"/>
        </w:rPr>
        <w:instrText xml:space="preserve"> SEQ Tabla \* ARABIC </w:instrText>
      </w:r>
      <w:r w:rsidR="006B1606" w:rsidRPr="005E23CF">
        <w:rPr>
          <w:sz w:val="20"/>
        </w:rPr>
        <w:fldChar w:fldCharType="separate"/>
      </w:r>
      <w:r w:rsidR="008A2DFB">
        <w:rPr>
          <w:noProof/>
          <w:sz w:val="20"/>
          <w:lang w:val="en-US"/>
        </w:rPr>
        <w:t>1</w:t>
      </w:r>
      <w:r w:rsidR="006B1606" w:rsidRPr="005E23CF">
        <w:rPr>
          <w:noProof/>
          <w:sz w:val="20"/>
        </w:rPr>
        <w:fldChar w:fldCharType="end"/>
      </w:r>
      <w:r w:rsidRPr="005E23CF">
        <w:rPr>
          <w:sz w:val="20"/>
          <w:lang w:val="en-US"/>
        </w:rPr>
        <w:t>: Specifying Simple Types in IDL for C++</w:t>
      </w: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384"/>
        <w:gridCol w:w="3402"/>
        <w:gridCol w:w="3858"/>
      </w:tblGrid>
      <w:tr w:rsidR="00BE3799" w:rsidRPr="002708FF" w:rsidTr="00513FED">
        <w:tc>
          <w:tcPr>
            <w:tcW w:w="1384" w:type="dxa"/>
            <w:shd w:val="clear" w:color="auto" w:fill="000000"/>
          </w:tcPr>
          <w:p w:rsidR="002813ED" w:rsidRPr="00543576" w:rsidRDefault="002813ED" w:rsidP="00EA3251">
            <w:pPr>
              <w:rPr>
                <w:b/>
                <w:bCs/>
                <w:color w:val="FFFFFF"/>
              </w:rPr>
            </w:pPr>
            <w:r w:rsidRPr="00543576">
              <w:rPr>
                <w:b/>
                <w:bCs/>
                <w:color w:val="FFFFFF"/>
              </w:rPr>
              <w:t>IDL Type</w:t>
            </w:r>
          </w:p>
        </w:tc>
        <w:tc>
          <w:tcPr>
            <w:tcW w:w="3402" w:type="dxa"/>
            <w:shd w:val="clear" w:color="auto" w:fill="000000"/>
          </w:tcPr>
          <w:p w:rsidR="002813ED" w:rsidRPr="00543576" w:rsidRDefault="002813ED" w:rsidP="00EA3251">
            <w:pPr>
              <w:rPr>
                <w:b/>
                <w:bCs/>
                <w:color w:val="FFFFFF"/>
              </w:rPr>
            </w:pPr>
            <w:r w:rsidRPr="00543576">
              <w:rPr>
                <w:b/>
                <w:bCs/>
                <w:color w:val="FFFFFF"/>
              </w:rPr>
              <w:t>Sample in IDL File</w:t>
            </w:r>
          </w:p>
        </w:tc>
        <w:tc>
          <w:tcPr>
            <w:tcW w:w="3858" w:type="dxa"/>
            <w:shd w:val="clear" w:color="auto" w:fill="000000"/>
          </w:tcPr>
          <w:p w:rsidR="002813ED" w:rsidRPr="00543576" w:rsidRDefault="002813ED" w:rsidP="00EA3251">
            <w:pPr>
              <w:rPr>
                <w:b/>
                <w:bCs/>
                <w:color w:val="FFFFFF"/>
                <w:lang w:val="en-US"/>
              </w:rPr>
            </w:pPr>
            <w:r w:rsidRPr="00543576">
              <w:rPr>
                <w:b/>
                <w:bCs/>
                <w:color w:val="FFFFFF"/>
                <w:lang w:val="en-US"/>
              </w:rPr>
              <w:t xml:space="preserve">Sample Output Generated by </w:t>
            </w:r>
            <w:r w:rsidR="00516312" w:rsidRPr="00543576">
              <w:rPr>
                <w:b/>
                <w:bCs/>
                <w:color w:val="FFFFFF"/>
                <w:lang w:val="en-US"/>
              </w:rPr>
              <w:t>rpcddsgen</w:t>
            </w:r>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2813ED" w:rsidP="00EA3251">
            <w:pPr>
              <w:rPr>
                <w:b/>
                <w:bCs/>
                <w:sz w:val="18"/>
                <w:szCs w:val="18"/>
              </w:rPr>
            </w:pPr>
            <w:r w:rsidRPr="00543576">
              <w:rPr>
                <w:b/>
                <w:bCs/>
                <w:sz w:val="18"/>
                <w:szCs w:val="18"/>
              </w:rPr>
              <w:t>char</w:t>
            </w:r>
          </w:p>
        </w:tc>
        <w:tc>
          <w:tcPr>
            <w:tcW w:w="3402" w:type="dxa"/>
            <w:tcBorders>
              <w:top w:val="single" w:sz="8" w:space="0" w:color="000000"/>
              <w:bottom w:val="single" w:sz="8" w:space="0" w:color="000000"/>
            </w:tcBorders>
          </w:tcPr>
          <w:p w:rsidR="002813ED" w:rsidRPr="00543576" w:rsidRDefault="002813ED" w:rsidP="00AB4248">
            <w:pPr>
              <w:rPr>
                <w:rFonts w:ascii="Bitstream Vera Sans Mono" w:hAnsi="Bitstream Vera Sans Mono"/>
                <w:sz w:val="16"/>
                <w:szCs w:val="16"/>
              </w:rPr>
            </w:pPr>
            <w:r w:rsidRPr="00543576">
              <w:rPr>
                <w:rFonts w:ascii="Bitstream Vera Sans Mono" w:hAnsi="Bitstream Vera Sans Mono"/>
                <w:sz w:val="16"/>
                <w:szCs w:val="16"/>
              </w:rPr>
              <w:t>char char_member</w:t>
            </w:r>
          </w:p>
        </w:tc>
        <w:tc>
          <w:tcPr>
            <w:tcW w:w="3858" w:type="dxa"/>
            <w:tcBorders>
              <w:top w:val="single" w:sz="8" w:space="0" w:color="000000"/>
              <w:bottom w:val="single" w:sz="8" w:space="0" w:color="000000"/>
              <w:right w:val="single" w:sz="8" w:space="0" w:color="000000"/>
            </w:tcBorders>
          </w:tcPr>
          <w:p w:rsidR="002813ED" w:rsidRPr="00543576" w:rsidRDefault="002813ED" w:rsidP="00513FED">
            <w:pPr>
              <w:rPr>
                <w:rFonts w:ascii="Bitstream Vera Sans Mono" w:hAnsi="Bitstream Vera Sans Mono"/>
                <w:sz w:val="16"/>
                <w:szCs w:val="16"/>
              </w:rPr>
            </w:pPr>
            <w:r w:rsidRPr="00543576">
              <w:rPr>
                <w:rFonts w:ascii="Bitstream Vera Sans Mono" w:hAnsi="Bitstream Vera Sans Mono"/>
                <w:sz w:val="16"/>
                <w:szCs w:val="16"/>
              </w:rPr>
              <w:t>DDS_Char char_member</w:t>
            </w:r>
          </w:p>
        </w:tc>
      </w:tr>
      <w:tr w:rsidR="00BE3799" w:rsidRPr="00543576" w:rsidTr="00513FED">
        <w:tc>
          <w:tcPr>
            <w:tcW w:w="1384" w:type="dxa"/>
          </w:tcPr>
          <w:p w:rsidR="002813ED" w:rsidRPr="00543576" w:rsidRDefault="00EB39AD" w:rsidP="00EA3251">
            <w:pPr>
              <w:rPr>
                <w:b/>
                <w:bCs/>
                <w:sz w:val="18"/>
                <w:szCs w:val="18"/>
              </w:rPr>
            </w:pPr>
            <w:r w:rsidRPr="00543576">
              <w:rPr>
                <w:b/>
                <w:bCs/>
                <w:sz w:val="18"/>
                <w:szCs w:val="18"/>
              </w:rPr>
              <w:t>wchar</w:t>
            </w:r>
          </w:p>
        </w:tc>
        <w:tc>
          <w:tcPr>
            <w:tcW w:w="3402" w:type="dxa"/>
          </w:tcPr>
          <w:p w:rsidR="002813ED" w:rsidRPr="00543576" w:rsidRDefault="00EB39AD" w:rsidP="00513FED">
            <w:pPr>
              <w:rPr>
                <w:rFonts w:ascii="Bitstream Vera Sans Mono" w:hAnsi="Bitstream Vera Sans Mono"/>
                <w:sz w:val="16"/>
                <w:szCs w:val="16"/>
              </w:rPr>
            </w:pPr>
            <w:r w:rsidRPr="00543576">
              <w:rPr>
                <w:rFonts w:ascii="Bitstream Vera Sans Mono" w:hAnsi="Bitstream Vera Sans Mono"/>
                <w:sz w:val="16"/>
                <w:szCs w:val="16"/>
              </w:rPr>
              <w:t>wchar wchar_member</w:t>
            </w:r>
          </w:p>
        </w:tc>
        <w:tc>
          <w:tcPr>
            <w:tcW w:w="3858" w:type="dxa"/>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DDS_Wchar wchar_member</w:t>
            </w:r>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EB39AD" w:rsidP="00EA3251">
            <w:pPr>
              <w:rPr>
                <w:b/>
                <w:bCs/>
                <w:sz w:val="18"/>
                <w:szCs w:val="18"/>
              </w:rPr>
            </w:pPr>
            <w:r w:rsidRPr="00543576">
              <w:rPr>
                <w:b/>
                <w:bCs/>
                <w:sz w:val="18"/>
                <w:szCs w:val="18"/>
              </w:rPr>
              <w:t>octet</w:t>
            </w:r>
          </w:p>
        </w:tc>
        <w:tc>
          <w:tcPr>
            <w:tcW w:w="3402" w:type="dxa"/>
            <w:tcBorders>
              <w:top w:val="single" w:sz="8" w:space="0" w:color="000000"/>
              <w:bottom w:val="single" w:sz="8" w:space="0" w:color="000000"/>
            </w:tcBorders>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octet octet_member</w:t>
            </w:r>
          </w:p>
        </w:tc>
        <w:tc>
          <w:tcPr>
            <w:tcW w:w="3858" w:type="dxa"/>
            <w:tcBorders>
              <w:top w:val="single" w:sz="8" w:space="0" w:color="000000"/>
              <w:bottom w:val="single" w:sz="8" w:space="0" w:color="000000"/>
              <w:right w:val="single" w:sz="8" w:space="0" w:color="000000"/>
            </w:tcBorders>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DDS_Octet octet_member</w:t>
            </w:r>
          </w:p>
        </w:tc>
      </w:tr>
      <w:tr w:rsidR="00BE3799" w:rsidRPr="00543576" w:rsidTr="00513FED">
        <w:tc>
          <w:tcPr>
            <w:tcW w:w="1384" w:type="dxa"/>
          </w:tcPr>
          <w:p w:rsidR="002813ED" w:rsidRPr="00543576" w:rsidRDefault="00EB39AD" w:rsidP="00EA3251">
            <w:pPr>
              <w:rPr>
                <w:b/>
                <w:bCs/>
                <w:sz w:val="18"/>
                <w:szCs w:val="18"/>
              </w:rPr>
            </w:pPr>
            <w:r w:rsidRPr="00543576">
              <w:rPr>
                <w:b/>
                <w:bCs/>
                <w:sz w:val="18"/>
                <w:szCs w:val="18"/>
              </w:rPr>
              <w:t>short</w:t>
            </w:r>
          </w:p>
        </w:tc>
        <w:tc>
          <w:tcPr>
            <w:tcW w:w="3402" w:type="dxa"/>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short short_member</w:t>
            </w:r>
          </w:p>
        </w:tc>
        <w:tc>
          <w:tcPr>
            <w:tcW w:w="3858" w:type="dxa"/>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DDS_Short short_member</w:t>
            </w:r>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EB39AD" w:rsidP="00EA3251">
            <w:pPr>
              <w:rPr>
                <w:b/>
                <w:bCs/>
                <w:sz w:val="18"/>
                <w:szCs w:val="18"/>
              </w:rPr>
            </w:pPr>
            <w:r w:rsidRPr="00543576">
              <w:rPr>
                <w:b/>
                <w:bCs/>
                <w:sz w:val="18"/>
                <w:szCs w:val="18"/>
              </w:rPr>
              <w:t>unsigned short</w:t>
            </w:r>
          </w:p>
        </w:tc>
        <w:tc>
          <w:tcPr>
            <w:tcW w:w="3402" w:type="dxa"/>
            <w:tcBorders>
              <w:top w:val="single" w:sz="8" w:space="0" w:color="000000"/>
              <w:bottom w:val="single" w:sz="8" w:space="0" w:color="000000"/>
            </w:tcBorders>
          </w:tcPr>
          <w:p w:rsidR="002813ED" w:rsidRPr="00543576" w:rsidRDefault="00EB39AD" w:rsidP="00513FED">
            <w:pPr>
              <w:rPr>
                <w:rFonts w:ascii="Bitstream Vera Sans Mono" w:hAnsi="Bitstream Vera Sans Mono"/>
                <w:sz w:val="16"/>
                <w:szCs w:val="16"/>
              </w:rPr>
            </w:pPr>
            <w:r w:rsidRPr="00543576">
              <w:rPr>
                <w:rFonts w:ascii="Bitstream Vera Sans Mono" w:hAnsi="Bitstream Vera Sans Mono"/>
                <w:sz w:val="16"/>
                <w:szCs w:val="16"/>
              </w:rPr>
              <w:t>unsigned short ushort_member</w:t>
            </w:r>
          </w:p>
        </w:tc>
        <w:tc>
          <w:tcPr>
            <w:tcW w:w="3858" w:type="dxa"/>
            <w:tcBorders>
              <w:top w:val="single" w:sz="8" w:space="0" w:color="000000"/>
              <w:bottom w:val="single" w:sz="8" w:space="0" w:color="000000"/>
              <w:right w:val="single" w:sz="8" w:space="0" w:color="000000"/>
            </w:tcBorders>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DDS_UnsignedShort ushort_member</w:t>
            </w:r>
          </w:p>
        </w:tc>
      </w:tr>
      <w:tr w:rsidR="00BE3799" w:rsidRPr="00543576" w:rsidTr="00513FED">
        <w:tc>
          <w:tcPr>
            <w:tcW w:w="1384" w:type="dxa"/>
          </w:tcPr>
          <w:p w:rsidR="002813ED" w:rsidRPr="00543576" w:rsidRDefault="00EB39AD" w:rsidP="00EA3251">
            <w:pPr>
              <w:rPr>
                <w:b/>
                <w:bCs/>
                <w:sz w:val="18"/>
                <w:szCs w:val="18"/>
              </w:rPr>
            </w:pPr>
            <w:r w:rsidRPr="00543576">
              <w:rPr>
                <w:b/>
                <w:bCs/>
                <w:sz w:val="18"/>
                <w:szCs w:val="18"/>
              </w:rPr>
              <w:t>long</w:t>
            </w:r>
          </w:p>
        </w:tc>
        <w:tc>
          <w:tcPr>
            <w:tcW w:w="3402" w:type="dxa"/>
          </w:tcPr>
          <w:p w:rsidR="002813ED" w:rsidRPr="00543576" w:rsidRDefault="00EB39AD" w:rsidP="00513FED">
            <w:pPr>
              <w:rPr>
                <w:rFonts w:ascii="Bitstream Vera Sans Mono" w:hAnsi="Bitstream Vera Sans Mono"/>
                <w:sz w:val="16"/>
                <w:szCs w:val="16"/>
              </w:rPr>
            </w:pPr>
            <w:r w:rsidRPr="00543576">
              <w:rPr>
                <w:rFonts w:ascii="Bitstream Vera Sans Mono" w:hAnsi="Bitstream Vera Sans Mono"/>
                <w:sz w:val="16"/>
                <w:szCs w:val="16"/>
              </w:rPr>
              <w:t>long long_member</w:t>
            </w:r>
          </w:p>
        </w:tc>
        <w:tc>
          <w:tcPr>
            <w:tcW w:w="3858" w:type="dxa"/>
          </w:tcPr>
          <w:p w:rsidR="002813ED" w:rsidRPr="00543576" w:rsidRDefault="00EB39AD" w:rsidP="00AB4248">
            <w:pPr>
              <w:rPr>
                <w:rFonts w:ascii="Bitstream Vera Sans Mono" w:hAnsi="Bitstream Vera Sans Mono"/>
                <w:sz w:val="16"/>
                <w:szCs w:val="16"/>
              </w:rPr>
            </w:pPr>
            <w:r w:rsidRPr="00543576">
              <w:rPr>
                <w:rFonts w:ascii="Bitstream Vera Sans Mono" w:hAnsi="Bitstream Vera Sans Mono"/>
                <w:sz w:val="16"/>
                <w:szCs w:val="16"/>
              </w:rPr>
              <w:t>DDS_Long long_member</w:t>
            </w:r>
          </w:p>
        </w:tc>
      </w:tr>
      <w:tr w:rsidR="00447B12" w:rsidRPr="00543576" w:rsidTr="00513FED">
        <w:tc>
          <w:tcPr>
            <w:tcW w:w="1384" w:type="dxa"/>
            <w:tcBorders>
              <w:top w:val="single" w:sz="8" w:space="0" w:color="000000"/>
              <w:left w:val="single" w:sz="8" w:space="0" w:color="000000"/>
              <w:bottom w:val="single" w:sz="8" w:space="0" w:color="000000"/>
            </w:tcBorders>
          </w:tcPr>
          <w:p w:rsidR="002813ED" w:rsidRPr="00543576" w:rsidRDefault="00EB39AD" w:rsidP="00EA3251">
            <w:pPr>
              <w:rPr>
                <w:b/>
                <w:bCs/>
                <w:sz w:val="18"/>
                <w:szCs w:val="18"/>
              </w:rPr>
            </w:pPr>
            <w:r w:rsidRPr="00543576">
              <w:rPr>
                <w:b/>
                <w:bCs/>
                <w:sz w:val="18"/>
                <w:szCs w:val="18"/>
              </w:rPr>
              <w:t>unsigned long</w:t>
            </w:r>
          </w:p>
        </w:tc>
        <w:tc>
          <w:tcPr>
            <w:tcW w:w="3402" w:type="dxa"/>
            <w:tcBorders>
              <w:top w:val="single" w:sz="8" w:space="0" w:color="000000"/>
              <w:bottom w:val="single" w:sz="8" w:space="0" w:color="000000"/>
            </w:tcBorders>
          </w:tcPr>
          <w:p w:rsidR="002813ED" w:rsidRPr="00543576" w:rsidRDefault="00EB39AD" w:rsidP="00513FED">
            <w:pPr>
              <w:rPr>
                <w:rFonts w:ascii="Bitstream Vera Sans Mono" w:hAnsi="Bitstream Vera Sans Mono"/>
                <w:sz w:val="16"/>
                <w:szCs w:val="16"/>
              </w:rPr>
            </w:pPr>
            <w:r w:rsidRPr="00543576">
              <w:rPr>
                <w:rFonts w:ascii="Bitstream Vera Sans Mono" w:hAnsi="Bitstream Vera Sans Mono"/>
                <w:sz w:val="16"/>
                <w:szCs w:val="16"/>
              </w:rPr>
              <w:t xml:space="preserve">unsigned long </w:t>
            </w:r>
            <w:r w:rsidR="005151D5" w:rsidRPr="00543576">
              <w:rPr>
                <w:rFonts w:ascii="Bitstream Vera Sans Mono" w:hAnsi="Bitstream Vera Sans Mono"/>
                <w:sz w:val="16"/>
                <w:szCs w:val="16"/>
              </w:rPr>
              <w:t>ulo</w:t>
            </w:r>
            <w:r w:rsidRPr="00543576">
              <w:rPr>
                <w:rFonts w:ascii="Bitstream Vera Sans Mono" w:hAnsi="Bitstream Vera Sans Mono"/>
                <w:sz w:val="16"/>
                <w:szCs w:val="16"/>
              </w:rPr>
              <w:t>ng_member</w:t>
            </w:r>
          </w:p>
        </w:tc>
        <w:tc>
          <w:tcPr>
            <w:tcW w:w="3858" w:type="dxa"/>
            <w:tcBorders>
              <w:top w:val="single" w:sz="8" w:space="0" w:color="000000"/>
              <w:bottom w:val="single" w:sz="8" w:space="0" w:color="000000"/>
              <w:right w:val="single" w:sz="8" w:space="0" w:color="000000"/>
            </w:tcBorders>
          </w:tcPr>
          <w:p w:rsidR="002813ED" w:rsidRPr="00543576" w:rsidRDefault="00EB39AD" w:rsidP="00513FED">
            <w:pPr>
              <w:rPr>
                <w:rFonts w:ascii="Bitstream Vera Sans Mono" w:hAnsi="Bitstream Vera Sans Mono"/>
                <w:sz w:val="16"/>
                <w:szCs w:val="16"/>
              </w:rPr>
            </w:pPr>
            <w:r w:rsidRPr="00543576">
              <w:rPr>
                <w:rFonts w:ascii="Bitstream Vera Sans Mono" w:hAnsi="Bitstream Vera Sans Mono"/>
                <w:sz w:val="16"/>
                <w:szCs w:val="16"/>
              </w:rPr>
              <w:t>DDS_</w:t>
            </w:r>
            <w:r w:rsidR="005151D5" w:rsidRPr="00543576">
              <w:rPr>
                <w:rFonts w:ascii="Bitstream Vera Sans Mono" w:hAnsi="Bitstream Vera Sans Mono"/>
                <w:sz w:val="16"/>
                <w:szCs w:val="16"/>
              </w:rPr>
              <w:t>Unsigned</w:t>
            </w:r>
            <w:r w:rsidRPr="00543576">
              <w:rPr>
                <w:rFonts w:ascii="Bitstream Vera Sans Mono" w:hAnsi="Bitstream Vera Sans Mono"/>
                <w:sz w:val="16"/>
                <w:szCs w:val="16"/>
              </w:rPr>
              <w:t xml:space="preserve">Long </w:t>
            </w:r>
            <w:r w:rsidR="005151D5" w:rsidRPr="00543576">
              <w:rPr>
                <w:rFonts w:ascii="Bitstream Vera Sans Mono" w:hAnsi="Bitstream Vera Sans Mono"/>
                <w:sz w:val="16"/>
                <w:szCs w:val="16"/>
              </w:rPr>
              <w:t>u</w:t>
            </w:r>
            <w:r w:rsidRPr="00543576">
              <w:rPr>
                <w:rFonts w:ascii="Bitstream Vera Sans Mono" w:hAnsi="Bitstream Vera Sans Mono"/>
                <w:sz w:val="16"/>
                <w:szCs w:val="16"/>
              </w:rPr>
              <w:t>long_member</w:t>
            </w:r>
          </w:p>
        </w:tc>
      </w:tr>
      <w:tr w:rsidR="00BE3799" w:rsidRPr="00543576" w:rsidTr="00513FED">
        <w:tc>
          <w:tcPr>
            <w:tcW w:w="1384" w:type="dxa"/>
          </w:tcPr>
          <w:p w:rsidR="005151D5" w:rsidRPr="00543576" w:rsidRDefault="005151D5" w:rsidP="00EA3251">
            <w:pPr>
              <w:rPr>
                <w:b/>
                <w:bCs/>
                <w:sz w:val="18"/>
                <w:szCs w:val="18"/>
              </w:rPr>
            </w:pPr>
            <w:r w:rsidRPr="00543576">
              <w:rPr>
                <w:b/>
                <w:bCs/>
                <w:sz w:val="18"/>
                <w:szCs w:val="18"/>
              </w:rPr>
              <w:t>long long</w:t>
            </w:r>
          </w:p>
        </w:tc>
        <w:tc>
          <w:tcPr>
            <w:tcW w:w="3402" w:type="dxa"/>
          </w:tcPr>
          <w:p w:rsidR="005151D5" w:rsidRPr="00543576" w:rsidRDefault="005151D5" w:rsidP="00513FED">
            <w:pPr>
              <w:rPr>
                <w:rFonts w:ascii="Bitstream Vera Sans Mono" w:hAnsi="Bitstream Vera Sans Mono"/>
                <w:sz w:val="16"/>
                <w:szCs w:val="16"/>
              </w:rPr>
            </w:pPr>
            <w:r w:rsidRPr="00543576">
              <w:rPr>
                <w:rFonts w:ascii="Bitstream Vera Sans Mono" w:hAnsi="Bitstream Vera Sans Mono"/>
                <w:sz w:val="16"/>
                <w:szCs w:val="16"/>
              </w:rPr>
              <w:t>long long llong_member</w:t>
            </w:r>
          </w:p>
        </w:tc>
        <w:tc>
          <w:tcPr>
            <w:tcW w:w="3858" w:type="dxa"/>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DDS_LongLong llong_member</w:t>
            </w:r>
          </w:p>
        </w:tc>
      </w:tr>
      <w:tr w:rsidR="00447B12" w:rsidRPr="00543576" w:rsidTr="00513FED">
        <w:tc>
          <w:tcPr>
            <w:tcW w:w="1384" w:type="dxa"/>
            <w:tcBorders>
              <w:top w:val="single" w:sz="8" w:space="0" w:color="000000"/>
              <w:left w:val="single" w:sz="8" w:space="0" w:color="000000"/>
              <w:bottom w:val="single" w:sz="8" w:space="0" w:color="000000"/>
            </w:tcBorders>
          </w:tcPr>
          <w:p w:rsidR="005151D5" w:rsidRPr="00543576" w:rsidRDefault="005151D5" w:rsidP="00EA3251">
            <w:pPr>
              <w:rPr>
                <w:b/>
                <w:bCs/>
                <w:sz w:val="18"/>
                <w:szCs w:val="18"/>
              </w:rPr>
            </w:pPr>
            <w:r w:rsidRPr="00543576">
              <w:rPr>
                <w:b/>
                <w:bCs/>
                <w:sz w:val="18"/>
                <w:szCs w:val="18"/>
              </w:rPr>
              <w:t>unsigned long long</w:t>
            </w:r>
          </w:p>
        </w:tc>
        <w:tc>
          <w:tcPr>
            <w:tcW w:w="3402" w:type="dxa"/>
            <w:tcBorders>
              <w:top w:val="single" w:sz="8" w:space="0" w:color="000000"/>
              <w:bottom w:val="single" w:sz="8" w:space="0" w:color="000000"/>
            </w:tcBorders>
          </w:tcPr>
          <w:p w:rsidR="005151D5" w:rsidRPr="00543576" w:rsidRDefault="00AB4248" w:rsidP="00AB4248">
            <w:pPr>
              <w:rPr>
                <w:rFonts w:ascii="Bitstream Vera Sans Mono" w:hAnsi="Bitstream Vera Sans Mono"/>
                <w:sz w:val="16"/>
                <w:szCs w:val="16"/>
                <w:lang w:val="en-US"/>
              </w:rPr>
            </w:pPr>
            <w:r w:rsidRPr="00543576">
              <w:rPr>
                <w:rFonts w:ascii="Bitstream Vera Sans Mono" w:hAnsi="Bitstream Vera Sans Mono"/>
                <w:sz w:val="16"/>
                <w:szCs w:val="16"/>
                <w:lang w:val="en-US"/>
              </w:rPr>
              <w:t xml:space="preserve">unsigned long long </w:t>
            </w:r>
            <w:r w:rsidR="005151D5" w:rsidRPr="00543576">
              <w:rPr>
                <w:rFonts w:ascii="Bitstream Vera Sans Mono" w:hAnsi="Bitstream Vera Sans Mono"/>
                <w:sz w:val="16"/>
                <w:szCs w:val="16"/>
                <w:lang w:val="en-US"/>
              </w:rPr>
              <w:t>ullong_member</w:t>
            </w:r>
          </w:p>
        </w:tc>
        <w:tc>
          <w:tcPr>
            <w:tcW w:w="3858" w:type="dxa"/>
            <w:tcBorders>
              <w:top w:val="single" w:sz="8" w:space="0" w:color="000000"/>
              <w:bottom w:val="single" w:sz="8" w:space="0" w:color="000000"/>
              <w:right w:val="single" w:sz="8" w:space="0" w:color="000000"/>
            </w:tcBorders>
          </w:tcPr>
          <w:p w:rsidR="005151D5" w:rsidRPr="00543576" w:rsidRDefault="00AB4248" w:rsidP="00AB4248">
            <w:pPr>
              <w:rPr>
                <w:rFonts w:ascii="Bitstream Vera Sans Mono" w:hAnsi="Bitstream Vera Sans Mono"/>
                <w:sz w:val="16"/>
                <w:szCs w:val="16"/>
              </w:rPr>
            </w:pPr>
            <w:r w:rsidRPr="00543576">
              <w:rPr>
                <w:rFonts w:ascii="Bitstream Vera Sans Mono" w:hAnsi="Bitstream Vera Sans Mono"/>
                <w:sz w:val="16"/>
                <w:szCs w:val="16"/>
              </w:rPr>
              <w:t xml:space="preserve">DDS_UnsignedLongLong </w:t>
            </w:r>
            <w:r w:rsidR="005151D5" w:rsidRPr="00543576">
              <w:rPr>
                <w:rFonts w:ascii="Bitstream Vera Sans Mono" w:hAnsi="Bitstream Vera Sans Mono"/>
                <w:sz w:val="16"/>
                <w:szCs w:val="16"/>
              </w:rPr>
              <w:t>ullong_member</w:t>
            </w:r>
          </w:p>
        </w:tc>
      </w:tr>
      <w:tr w:rsidR="00BE3799" w:rsidRPr="00543576" w:rsidTr="00513FED">
        <w:tc>
          <w:tcPr>
            <w:tcW w:w="1384" w:type="dxa"/>
          </w:tcPr>
          <w:p w:rsidR="005151D5" w:rsidRPr="00543576" w:rsidRDefault="005151D5" w:rsidP="00EA3251">
            <w:pPr>
              <w:rPr>
                <w:b/>
                <w:bCs/>
                <w:sz w:val="18"/>
                <w:szCs w:val="18"/>
              </w:rPr>
            </w:pPr>
            <w:r w:rsidRPr="00543576">
              <w:rPr>
                <w:b/>
                <w:bCs/>
                <w:sz w:val="18"/>
                <w:szCs w:val="18"/>
              </w:rPr>
              <w:t>float</w:t>
            </w:r>
          </w:p>
        </w:tc>
        <w:tc>
          <w:tcPr>
            <w:tcW w:w="3402" w:type="dxa"/>
          </w:tcPr>
          <w:p w:rsidR="005151D5" w:rsidRPr="00543576" w:rsidRDefault="005151D5" w:rsidP="00513FED">
            <w:pPr>
              <w:rPr>
                <w:rFonts w:ascii="Bitstream Vera Sans Mono" w:hAnsi="Bitstream Vera Sans Mono"/>
                <w:sz w:val="16"/>
                <w:szCs w:val="16"/>
              </w:rPr>
            </w:pPr>
            <w:r w:rsidRPr="00543576">
              <w:rPr>
                <w:rFonts w:ascii="Bitstream Vera Sans Mono" w:hAnsi="Bitstream Vera Sans Mono"/>
                <w:sz w:val="16"/>
                <w:szCs w:val="16"/>
              </w:rPr>
              <w:t>float float_member</w:t>
            </w:r>
          </w:p>
        </w:tc>
        <w:tc>
          <w:tcPr>
            <w:tcW w:w="3858" w:type="dxa"/>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DDS_Float float_member</w:t>
            </w:r>
          </w:p>
        </w:tc>
      </w:tr>
      <w:tr w:rsidR="00447B12" w:rsidRPr="00543576" w:rsidTr="00513FED">
        <w:tc>
          <w:tcPr>
            <w:tcW w:w="1384" w:type="dxa"/>
            <w:tcBorders>
              <w:top w:val="single" w:sz="8" w:space="0" w:color="000000"/>
              <w:left w:val="single" w:sz="8" w:space="0" w:color="000000"/>
              <w:bottom w:val="single" w:sz="8" w:space="0" w:color="000000"/>
            </w:tcBorders>
          </w:tcPr>
          <w:p w:rsidR="005151D5" w:rsidRPr="00543576" w:rsidRDefault="005151D5" w:rsidP="00EA3251">
            <w:pPr>
              <w:rPr>
                <w:b/>
                <w:bCs/>
                <w:sz w:val="18"/>
                <w:szCs w:val="18"/>
              </w:rPr>
            </w:pPr>
            <w:r w:rsidRPr="00543576">
              <w:rPr>
                <w:b/>
                <w:bCs/>
                <w:sz w:val="18"/>
                <w:szCs w:val="18"/>
              </w:rPr>
              <w:t>double</w:t>
            </w:r>
          </w:p>
        </w:tc>
        <w:tc>
          <w:tcPr>
            <w:tcW w:w="3402" w:type="dxa"/>
            <w:tcBorders>
              <w:top w:val="single" w:sz="8" w:space="0" w:color="000000"/>
              <w:bottom w:val="single" w:sz="8" w:space="0" w:color="000000"/>
            </w:tcBorders>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double double_member</w:t>
            </w:r>
          </w:p>
        </w:tc>
        <w:tc>
          <w:tcPr>
            <w:tcW w:w="3858" w:type="dxa"/>
            <w:tcBorders>
              <w:top w:val="single" w:sz="8" w:space="0" w:color="000000"/>
              <w:bottom w:val="single" w:sz="8" w:space="0" w:color="000000"/>
              <w:right w:val="single" w:sz="8" w:space="0" w:color="000000"/>
            </w:tcBorders>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DDS_Double double_member</w:t>
            </w:r>
          </w:p>
        </w:tc>
      </w:tr>
      <w:tr w:rsidR="00BE3799" w:rsidRPr="00543576" w:rsidTr="00513FED">
        <w:tc>
          <w:tcPr>
            <w:tcW w:w="1384" w:type="dxa"/>
          </w:tcPr>
          <w:p w:rsidR="005151D5" w:rsidRPr="00543576" w:rsidRDefault="005151D5" w:rsidP="00EA3251">
            <w:pPr>
              <w:rPr>
                <w:b/>
                <w:bCs/>
                <w:sz w:val="18"/>
                <w:szCs w:val="18"/>
              </w:rPr>
            </w:pPr>
            <w:r w:rsidRPr="00543576">
              <w:rPr>
                <w:b/>
                <w:bCs/>
                <w:sz w:val="18"/>
                <w:szCs w:val="18"/>
              </w:rPr>
              <w:t>boolean</w:t>
            </w:r>
          </w:p>
        </w:tc>
        <w:tc>
          <w:tcPr>
            <w:tcW w:w="3402" w:type="dxa"/>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boolean boolean_member</w:t>
            </w:r>
          </w:p>
        </w:tc>
        <w:tc>
          <w:tcPr>
            <w:tcW w:w="3858" w:type="dxa"/>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DDS_Boolean boolean_member</w:t>
            </w:r>
          </w:p>
        </w:tc>
      </w:tr>
      <w:tr w:rsidR="00447B12" w:rsidRPr="002708FF" w:rsidTr="00513FED">
        <w:tc>
          <w:tcPr>
            <w:tcW w:w="1384" w:type="dxa"/>
            <w:tcBorders>
              <w:top w:val="single" w:sz="8" w:space="0" w:color="000000"/>
              <w:left w:val="single" w:sz="8" w:space="0" w:color="000000"/>
              <w:bottom w:val="single" w:sz="8" w:space="0" w:color="000000"/>
            </w:tcBorders>
          </w:tcPr>
          <w:p w:rsidR="005151D5" w:rsidRPr="00543576" w:rsidRDefault="005151D5" w:rsidP="00EA3251">
            <w:pPr>
              <w:rPr>
                <w:b/>
                <w:bCs/>
                <w:sz w:val="18"/>
                <w:szCs w:val="18"/>
              </w:rPr>
            </w:pPr>
            <w:r w:rsidRPr="00543576">
              <w:rPr>
                <w:b/>
                <w:bCs/>
                <w:sz w:val="18"/>
                <w:szCs w:val="18"/>
              </w:rPr>
              <w:t>bounded string</w:t>
            </w:r>
          </w:p>
        </w:tc>
        <w:tc>
          <w:tcPr>
            <w:tcW w:w="3402" w:type="dxa"/>
            <w:tcBorders>
              <w:top w:val="single" w:sz="8" w:space="0" w:color="000000"/>
              <w:bottom w:val="single" w:sz="8" w:space="0" w:color="000000"/>
            </w:tcBorders>
          </w:tcPr>
          <w:p w:rsidR="005151D5" w:rsidRPr="00543576" w:rsidRDefault="005151D5" w:rsidP="00AB4248">
            <w:pPr>
              <w:rPr>
                <w:rFonts w:ascii="Bitstream Vera Sans Mono" w:hAnsi="Bitstream Vera Sans Mono"/>
                <w:sz w:val="16"/>
                <w:szCs w:val="16"/>
              </w:rPr>
            </w:pPr>
            <w:r w:rsidRPr="00543576">
              <w:rPr>
                <w:rFonts w:ascii="Bitstream Vera Sans Mono" w:hAnsi="Bitstream Vera Sans Mono"/>
                <w:sz w:val="16"/>
                <w:szCs w:val="16"/>
              </w:rPr>
              <w:t>string&lt;20&gt; string_member</w:t>
            </w:r>
          </w:p>
        </w:tc>
        <w:tc>
          <w:tcPr>
            <w:tcW w:w="3858" w:type="dxa"/>
            <w:tcBorders>
              <w:top w:val="single" w:sz="8" w:space="0" w:color="000000"/>
              <w:bottom w:val="single" w:sz="8" w:space="0" w:color="000000"/>
              <w:right w:val="single" w:sz="8" w:space="0" w:color="000000"/>
            </w:tcBorders>
          </w:tcPr>
          <w:p w:rsidR="005151D5" w:rsidRPr="00543576" w:rsidRDefault="00AB4248" w:rsidP="00AB4248">
            <w:pPr>
              <w:rPr>
                <w:rFonts w:ascii="Bitstream Vera Sans Mono" w:hAnsi="Bitstream Vera Sans Mono"/>
                <w:sz w:val="16"/>
                <w:szCs w:val="16"/>
                <w:lang w:val="en-US"/>
              </w:rPr>
            </w:pPr>
            <w:r w:rsidRPr="00543576">
              <w:rPr>
                <w:rFonts w:ascii="Bitstream Vera Sans Mono" w:hAnsi="Bitstream Vera Sans Mono"/>
                <w:sz w:val="16"/>
                <w:szCs w:val="16"/>
                <w:lang w:val="en-US"/>
              </w:rPr>
              <w:t>char* string_member</w:t>
            </w:r>
            <w:r w:rsidR="005151D5" w:rsidRPr="00543576">
              <w:rPr>
                <w:rFonts w:ascii="Bitstream Vera Sans Mono" w:hAnsi="Bitstream Vera Sans Mono"/>
                <w:sz w:val="16"/>
                <w:szCs w:val="16"/>
                <w:lang w:val="en-US"/>
              </w:rPr>
              <w:br/>
              <w:t>/* maximum length = (20) */</w:t>
            </w:r>
          </w:p>
        </w:tc>
      </w:tr>
      <w:tr w:rsidR="00BE3799" w:rsidRPr="002708FF" w:rsidTr="00513FED">
        <w:tc>
          <w:tcPr>
            <w:tcW w:w="1384" w:type="dxa"/>
          </w:tcPr>
          <w:p w:rsidR="005151D5" w:rsidRPr="00543576" w:rsidRDefault="005151D5" w:rsidP="00EA3251">
            <w:pPr>
              <w:rPr>
                <w:b/>
                <w:bCs/>
                <w:sz w:val="18"/>
                <w:szCs w:val="18"/>
              </w:rPr>
            </w:pPr>
            <w:r w:rsidRPr="00543576">
              <w:rPr>
                <w:b/>
                <w:bCs/>
                <w:sz w:val="18"/>
                <w:szCs w:val="18"/>
              </w:rPr>
              <w:t>unbounded string</w:t>
            </w:r>
          </w:p>
        </w:tc>
        <w:tc>
          <w:tcPr>
            <w:tcW w:w="3402" w:type="dxa"/>
          </w:tcPr>
          <w:p w:rsidR="005151D5" w:rsidRPr="00543576" w:rsidRDefault="00812A96" w:rsidP="00AB4248">
            <w:pPr>
              <w:rPr>
                <w:rFonts w:ascii="Bitstream Vera Sans Mono" w:hAnsi="Bitstream Vera Sans Mono"/>
                <w:sz w:val="16"/>
                <w:szCs w:val="16"/>
              </w:rPr>
            </w:pPr>
            <w:r w:rsidRPr="00543576">
              <w:rPr>
                <w:rFonts w:ascii="Bitstream Vera Sans Mono" w:hAnsi="Bitstream Vera Sans Mono"/>
                <w:sz w:val="16"/>
                <w:szCs w:val="16"/>
              </w:rPr>
              <w:t>string string_member</w:t>
            </w:r>
          </w:p>
        </w:tc>
        <w:tc>
          <w:tcPr>
            <w:tcW w:w="3858" w:type="dxa"/>
          </w:tcPr>
          <w:p w:rsidR="005151D5" w:rsidRPr="00543576" w:rsidRDefault="00812A96" w:rsidP="00AB4248">
            <w:pPr>
              <w:rPr>
                <w:rFonts w:ascii="Bitstream Vera Sans Mono" w:hAnsi="Bitstream Vera Sans Mono"/>
                <w:sz w:val="16"/>
                <w:szCs w:val="16"/>
                <w:lang w:val="en-US"/>
              </w:rPr>
            </w:pPr>
            <w:r w:rsidRPr="00543576">
              <w:rPr>
                <w:rFonts w:ascii="Bitstream Vera Sans Mono" w:hAnsi="Bitstream Vera Sans Mono"/>
                <w:sz w:val="16"/>
                <w:szCs w:val="16"/>
                <w:lang w:val="en-US"/>
              </w:rPr>
              <w:t>char</w:t>
            </w:r>
            <w:r w:rsidR="00325025" w:rsidRPr="00543576">
              <w:rPr>
                <w:rFonts w:ascii="Bitstream Vera Sans Mono" w:hAnsi="Bitstream Vera Sans Mono"/>
                <w:sz w:val="16"/>
                <w:szCs w:val="16"/>
                <w:lang w:val="en-US"/>
              </w:rPr>
              <w:t>* string_member</w:t>
            </w:r>
            <w:r w:rsidR="00513FED" w:rsidRPr="00543576">
              <w:rPr>
                <w:rFonts w:ascii="Bitstream Vera Sans Mono" w:hAnsi="Bitstream Vera Sans Mono"/>
                <w:sz w:val="16"/>
                <w:szCs w:val="16"/>
                <w:lang w:val="en-US"/>
              </w:rPr>
              <w:br/>
            </w:r>
            <w:r w:rsidR="00325025" w:rsidRPr="00543576">
              <w:rPr>
                <w:rFonts w:ascii="Bitstream Vera Sans Mono" w:hAnsi="Bitstream Vera Sans Mono"/>
                <w:sz w:val="16"/>
                <w:szCs w:val="16"/>
                <w:lang w:val="en-US"/>
              </w:rPr>
              <w:t>/* maximum length = (255</w:t>
            </w:r>
            <w:r w:rsidRPr="00543576">
              <w:rPr>
                <w:rFonts w:ascii="Bitstream Vera Sans Mono" w:hAnsi="Bitstream Vera Sans Mono"/>
                <w:sz w:val="16"/>
                <w:szCs w:val="16"/>
                <w:lang w:val="en-US"/>
              </w:rPr>
              <w:t>) */</w:t>
            </w:r>
          </w:p>
        </w:tc>
      </w:tr>
      <w:tr w:rsidR="00447B12" w:rsidRPr="002708FF" w:rsidTr="00513FED">
        <w:tc>
          <w:tcPr>
            <w:tcW w:w="1384" w:type="dxa"/>
            <w:tcBorders>
              <w:top w:val="single" w:sz="8" w:space="0" w:color="000000"/>
              <w:left w:val="single" w:sz="8" w:space="0" w:color="000000"/>
              <w:bottom w:val="single" w:sz="8" w:space="0" w:color="000000"/>
            </w:tcBorders>
          </w:tcPr>
          <w:p w:rsidR="00812A96" w:rsidRPr="00543576" w:rsidRDefault="00812A96" w:rsidP="00EA3251">
            <w:pPr>
              <w:rPr>
                <w:b/>
                <w:bCs/>
                <w:sz w:val="18"/>
                <w:szCs w:val="18"/>
              </w:rPr>
            </w:pPr>
            <w:r w:rsidRPr="00543576">
              <w:rPr>
                <w:b/>
                <w:bCs/>
                <w:sz w:val="18"/>
                <w:szCs w:val="18"/>
              </w:rPr>
              <w:t>bounded wstring</w:t>
            </w:r>
          </w:p>
        </w:tc>
        <w:tc>
          <w:tcPr>
            <w:tcW w:w="3402" w:type="dxa"/>
            <w:tcBorders>
              <w:top w:val="single" w:sz="8" w:space="0" w:color="000000"/>
              <w:bottom w:val="single" w:sz="8" w:space="0" w:color="000000"/>
            </w:tcBorders>
          </w:tcPr>
          <w:p w:rsidR="00812A96" w:rsidRPr="00543576" w:rsidRDefault="00812A96" w:rsidP="00325025">
            <w:pPr>
              <w:rPr>
                <w:rFonts w:ascii="Bitstream Vera Sans Mono" w:hAnsi="Bitstream Vera Sans Mono"/>
                <w:sz w:val="16"/>
                <w:szCs w:val="16"/>
              </w:rPr>
            </w:pPr>
            <w:r w:rsidRPr="00543576">
              <w:rPr>
                <w:rFonts w:ascii="Bitstream Vera Sans Mono" w:hAnsi="Bitstream Vera Sans Mono"/>
                <w:sz w:val="16"/>
                <w:szCs w:val="16"/>
              </w:rPr>
              <w:t>wstring&lt;20&gt; wstring_member</w:t>
            </w:r>
          </w:p>
        </w:tc>
        <w:tc>
          <w:tcPr>
            <w:tcW w:w="3858" w:type="dxa"/>
            <w:tcBorders>
              <w:top w:val="single" w:sz="8" w:space="0" w:color="000000"/>
              <w:bottom w:val="single" w:sz="8" w:space="0" w:color="000000"/>
              <w:right w:val="single" w:sz="8" w:space="0" w:color="000000"/>
            </w:tcBorders>
          </w:tcPr>
          <w:p w:rsidR="00812A96" w:rsidRPr="00543576" w:rsidRDefault="00812A96" w:rsidP="00325025">
            <w:pPr>
              <w:rPr>
                <w:rFonts w:ascii="Bitstream Vera Sans Mono" w:hAnsi="Bitstream Vera Sans Mono"/>
                <w:sz w:val="16"/>
                <w:szCs w:val="16"/>
                <w:lang w:val="en-US"/>
              </w:rPr>
            </w:pPr>
            <w:r w:rsidRPr="00543576">
              <w:rPr>
                <w:rFonts w:ascii="Bitstream Vera Sans Mono" w:hAnsi="Bitstream Vera Sans Mono"/>
                <w:sz w:val="16"/>
                <w:szCs w:val="16"/>
                <w:lang w:val="en-US"/>
              </w:rPr>
              <w:t>DDS</w:t>
            </w:r>
            <w:r w:rsidR="00325025" w:rsidRPr="00543576">
              <w:rPr>
                <w:rFonts w:ascii="Bitstream Vera Sans Mono" w:hAnsi="Bitstream Vera Sans Mono"/>
                <w:sz w:val="16"/>
                <w:szCs w:val="16"/>
                <w:lang w:val="en-US"/>
              </w:rPr>
              <w:t>_Wchar* wstring_member</w:t>
            </w:r>
            <w:r w:rsidR="00513FED" w:rsidRPr="00543576">
              <w:rPr>
                <w:rFonts w:ascii="Bitstream Vera Sans Mono" w:hAnsi="Bitstream Vera Sans Mono"/>
                <w:sz w:val="16"/>
                <w:szCs w:val="16"/>
                <w:lang w:val="en-US"/>
              </w:rPr>
              <w:br/>
            </w:r>
            <w:r w:rsidRPr="00543576">
              <w:rPr>
                <w:rFonts w:ascii="Bitstream Vera Sans Mono" w:hAnsi="Bitstream Vera Sans Mono"/>
                <w:sz w:val="16"/>
                <w:szCs w:val="16"/>
                <w:lang w:val="en-US"/>
              </w:rPr>
              <w:t>/* maximum length = (20) */</w:t>
            </w:r>
          </w:p>
        </w:tc>
      </w:tr>
      <w:tr w:rsidR="00BE3799" w:rsidRPr="002708FF" w:rsidTr="00513FED">
        <w:tc>
          <w:tcPr>
            <w:tcW w:w="1384" w:type="dxa"/>
          </w:tcPr>
          <w:p w:rsidR="00812A96" w:rsidRPr="00543576" w:rsidRDefault="00812A96" w:rsidP="00EA3251">
            <w:pPr>
              <w:rPr>
                <w:b/>
                <w:bCs/>
                <w:sz w:val="18"/>
                <w:szCs w:val="18"/>
              </w:rPr>
            </w:pPr>
            <w:r w:rsidRPr="00543576">
              <w:rPr>
                <w:b/>
                <w:bCs/>
                <w:sz w:val="18"/>
                <w:szCs w:val="18"/>
              </w:rPr>
              <w:t>unbounded wstring</w:t>
            </w:r>
          </w:p>
        </w:tc>
        <w:tc>
          <w:tcPr>
            <w:tcW w:w="3402" w:type="dxa"/>
          </w:tcPr>
          <w:p w:rsidR="00812A96" w:rsidRPr="00543576" w:rsidRDefault="00812A96" w:rsidP="00325025">
            <w:pPr>
              <w:rPr>
                <w:rFonts w:ascii="Bitstream Vera Sans Mono" w:hAnsi="Bitstream Vera Sans Mono"/>
                <w:sz w:val="16"/>
                <w:szCs w:val="16"/>
              </w:rPr>
            </w:pPr>
            <w:r w:rsidRPr="00543576">
              <w:rPr>
                <w:rFonts w:ascii="Bitstream Vera Sans Mono" w:hAnsi="Bitstream Vera Sans Mono"/>
                <w:sz w:val="16"/>
                <w:szCs w:val="16"/>
              </w:rPr>
              <w:t>wstring wstring_member</w:t>
            </w:r>
          </w:p>
        </w:tc>
        <w:tc>
          <w:tcPr>
            <w:tcW w:w="3858" w:type="dxa"/>
          </w:tcPr>
          <w:p w:rsidR="00812A96" w:rsidRPr="00543576" w:rsidRDefault="00812A96" w:rsidP="00325025">
            <w:pPr>
              <w:rPr>
                <w:rFonts w:ascii="Bitstream Vera Sans Mono" w:hAnsi="Bitstream Vera Sans Mono"/>
                <w:sz w:val="16"/>
                <w:szCs w:val="16"/>
                <w:lang w:val="en-US"/>
              </w:rPr>
            </w:pPr>
            <w:r w:rsidRPr="00543576">
              <w:rPr>
                <w:rFonts w:ascii="Bitstream Vera Sans Mono" w:hAnsi="Bitstream Vera Sans Mono"/>
                <w:sz w:val="16"/>
                <w:szCs w:val="16"/>
                <w:lang w:val="en-US"/>
              </w:rPr>
              <w:t>DDS</w:t>
            </w:r>
            <w:r w:rsidR="00325025" w:rsidRPr="00543576">
              <w:rPr>
                <w:rFonts w:ascii="Bitstream Vera Sans Mono" w:hAnsi="Bitstream Vera Sans Mono"/>
                <w:sz w:val="16"/>
                <w:szCs w:val="16"/>
                <w:lang w:val="en-US"/>
              </w:rPr>
              <w:t>_Wchar* wstring_member</w:t>
            </w:r>
            <w:r w:rsidR="00325025" w:rsidRPr="00543576">
              <w:rPr>
                <w:rFonts w:ascii="Bitstream Vera Sans Mono" w:hAnsi="Bitstream Vera Sans Mono"/>
                <w:sz w:val="16"/>
                <w:szCs w:val="16"/>
                <w:lang w:val="en-US"/>
              </w:rPr>
              <w:br/>
            </w:r>
            <w:r w:rsidRPr="00543576">
              <w:rPr>
                <w:rFonts w:ascii="Bitstream Vera Sans Mono" w:hAnsi="Bitstream Vera Sans Mono"/>
                <w:sz w:val="16"/>
                <w:szCs w:val="16"/>
                <w:lang w:val="en-US"/>
              </w:rPr>
              <w:t>/* maximum length = (255) */</w:t>
            </w:r>
          </w:p>
        </w:tc>
      </w:tr>
    </w:tbl>
    <w:p w:rsidR="002813ED" w:rsidRPr="00725987" w:rsidRDefault="002813ED" w:rsidP="00EA3251">
      <w:pPr>
        <w:rPr>
          <w:lang w:val="en-US"/>
        </w:rPr>
      </w:pPr>
    </w:p>
    <w:p w:rsidR="002D4F96" w:rsidRPr="00725987" w:rsidRDefault="005C442B" w:rsidP="002D4F96">
      <w:pPr>
        <w:pStyle w:val="Heading4"/>
        <w:rPr>
          <w:lang w:val="en-US"/>
        </w:rPr>
      </w:pPr>
      <w:bookmarkStart w:id="24" w:name="_Ref338148318"/>
      <w:r>
        <w:rPr>
          <w:lang w:val="en-US"/>
        </w:rPr>
        <w:br w:type="page"/>
      </w:r>
      <w:bookmarkStart w:id="25" w:name="_Ref341726398"/>
      <w:r w:rsidR="002D4F96" w:rsidRPr="00725987">
        <w:rPr>
          <w:lang w:val="en-US"/>
        </w:rPr>
        <w:lastRenderedPageBreak/>
        <w:t>Complex types</w:t>
      </w:r>
      <w:bookmarkEnd w:id="24"/>
      <w:bookmarkEnd w:id="25"/>
    </w:p>
    <w:p w:rsidR="001A1399" w:rsidRDefault="00583D8F" w:rsidP="005E23CF">
      <w:pPr>
        <w:jc w:val="both"/>
        <w:rPr>
          <w:lang w:val="en-US"/>
        </w:rPr>
      </w:pPr>
      <w:r w:rsidRPr="00725987">
        <w:rPr>
          <w:lang w:val="en-US"/>
        </w:rPr>
        <w:t xml:space="preserve">Complex types can be created by the </w:t>
      </w:r>
      <w:r w:rsidR="00637085" w:rsidRPr="00725987">
        <w:rPr>
          <w:lang w:val="en-US"/>
        </w:rPr>
        <w:t>developer</w:t>
      </w:r>
      <w:r w:rsidRPr="00725987">
        <w:rPr>
          <w:lang w:val="en-US"/>
        </w:rPr>
        <w:t xml:space="preserve"> using simple types. These complex types can be used as procedure’s parameters</w:t>
      </w:r>
      <w:r w:rsidR="00B80624" w:rsidRPr="00725987">
        <w:rPr>
          <w:lang w:val="en-US"/>
        </w:rPr>
        <w:t xml:space="preserve"> or returned values.</w:t>
      </w:r>
      <w:r w:rsidRPr="00725987">
        <w:rPr>
          <w:lang w:val="en-US"/>
        </w:rPr>
        <w:t xml:space="preserve"> </w:t>
      </w:r>
      <w:r w:rsidR="001A1399" w:rsidRPr="00725987">
        <w:rPr>
          <w:lang w:val="en-US"/>
        </w:rPr>
        <w:t xml:space="preserve">The following table shows the supported complex types, how </w:t>
      </w:r>
      <w:r w:rsidR="00325025" w:rsidRPr="00725987">
        <w:rPr>
          <w:lang w:val="en-US"/>
        </w:rPr>
        <w:t xml:space="preserve">they are defined in the IDL file and what </w:t>
      </w:r>
      <w:r w:rsidR="00516312" w:rsidRPr="00725987">
        <w:rPr>
          <w:rFonts w:ascii="Bitstream Vera Sans Mono" w:hAnsi="Bitstream Vera Sans Mono"/>
          <w:sz w:val="16"/>
          <w:szCs w:val="16"/>
          <w:lang w:val="en-US"/>
        </w:rPr>
        <w:t>rpcddsgen</w:t>
      </w:r>
      <w:r w:rsidR="001A1399" w:rsidRPr="00725987">
        <w:rPr>
          <w:lang w:val="en-US"/>
        </w:rPr>
        <w:t xml:space="preserve"> generates in C++ language.</w:t>
      </w:r>
    </w:p>
    <w:p w:rsidR="00D65591" w:rsidRPr="00725987" w:rsidRDefault="00D65591" w:rsidP="001A1399">
      <w:pPr>
        <w:rPr>
          <w:lang w:val="en-US"/>
        </w:rPr>
      </w:pPr>
    </w:p>
    <w:p w:rsidR="000524D1" w:rsidRPr="005E23CF" w:rsidRDefault="00FB3722" w:rsidP="005E23CF">
      <w:pPr>
        <w:pStyle w:val="Caption"/>
        <w:keepNext/>
        <w:jc w:val="center"/>
        <w:rPr>
          <w:sz w:val="20"/>
          <w:lang w:val="en-US"/>
        </w:rPr>
      </w:pPr>
      <w:bookmarkStart w:id="26" w:name="_Ref337047506"/>
      <w:r w:rsidRPr="005E23CF">
        <w:rPr>
          <w:sz w:val="20"/>
          <w:lang w:val="en-US"/>
        </w:rPr>
        <w:t>Table</w:t>
      </w:r>
      <w:r w:rsidR="000524D1" w:rsidRPr="005E23CF">
        <w:rPr>
          <w:sz w:val="20"/>
          <w:lang w:val="en-US"/>
        </w:rPr>
        <w:t xml:space="preserve"> </w:t>
      </w:r>
      <w:r w:rsidR="006B1606" w:rsidRPr="005E23CF">
        <w:rPr>
          <w:sz w:val="20"/>
        </w:rPr>
        <w:fldChar w:fldCharType="begin"/>
      </w:r>
      <w:r w:rsidR="006B1606" w:rsidRPr="005E23CF">
        <w:rPr>
          <w:sz w:val="20"/>
          <w:lang w:val="en-US"/>
        </w:rPr>
        <w:instrText xml:space="preserve"> SEQ Tabla \* ARABIC </w:instrText>
      </w:r>
      <w:r w:rsidR="006B1606" w:rsidRPr="005E23CF">
        <w:rPr>
          <w:sz w:val="20"/>
        </w:rPr>
        <w:fldChar w:fldCharType="separate"/>
      </w:r>
      <w:r w:rsidR="008A2DFB">
        <w:rPr>
          <w:noProof/>
          <w:sz w:val="20"/>
          <w:lang w:val="en-US"/>
        </w:rPr>
        <w:t>2</w:t>
      </w:r>
      <w:r w:rsidR="006B1606" w:rsidRPr="005E23CF">
        <w:rPr>
          <w:noProof/>
          <w:sz w:val="20"/>
        </w:rPr>
        <w:fldChar w:fldCharType="end"/>
      </w:r>
      <w:r w:rsidR="000524D1" w:rsidRPr="005E23CF">
        <w:rPr>
          <w:sz w:val="20"/>
          <w:lang w:val="en-US"/>
        </w:rPr>
        <w:t>: Specifying Complex Types in IDL for C++</w:t>
      </w:r>
      <w:bookmarkEnd w:id="26"/>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68"/>
        <w:gridCol w:w="3402"/>
        <w:gridCol w:w="3574"/>
      </w:tblGrid>
      <w:tr w:rsidR="00BE3799" w:rsidRPr="002708FF" w:rsidTr="00B80624">
        <w:tc>
          <w:tcPr>
            <w:tcW w:w="1668" w:type="dxa"/>
            <w:shd w:val="clear" w:color="auto" w:fill="000000"/>
          </w:tcPr>
          <w:p w:rsidR="001A1399" w:rsidRPr="00543576" w:rsidRDefault="001A1399" w:rsidP="00AF15FB">
            <w:pPr>
              <w:rPr>
                <w:b/>
                <w:bCs/>
                <w:color w:val="FFFFFF"/>
              </w:rPr>
            </w:pPr>
            <w:r w:rsidRPr="00543576">
              <w:rPr>
                <w:b/>
                <w:bCs/>
                <w:color w:val="FFFFFF"/>
              </w:rPr>
              <w:t>IDL Type</w:t>
            </w:r>
          </w:p>
        </w:tc>
        <w:tc>
          <w:tcPr>
            <w:tcW w:w="3402" w:type="dxa"/>
            <w:shd w:val="clear" w:color="auto" w:fill="000000"/>
          </w:tcPr>
          <w:p w:rsidR="001A1399" w:rsidRPr="00543576" w:rsidRDefault="001A1399" w:rsidP="00AF15FB">
            <w:pPr>
              <w:rPr>
                <w:b/>
                <w:bCs/>
                <w:color w:val="FFFFFF"/>
              </w:rPr>
            </w:pPr>
            <w:r w:rsidRPr="00543576">
              <w:rPr>
                <w:b/>
                <w:bCs/>
                <w:color w:val="FFFFFF"/>
              </w:rPr>
              <w:t>Sample in IDL File</w:t>
            </w:r>
          </w:p>
        </w:tc>
        <w:tc>
          <w:tcPr>
            <w:tcW w:w="3574" w:type="dxa"/>
            <w:shd w:val="clear" w:color="auto" w:fill="000000"/>
          </w:tcPr>
          <w:p w:rsidR="001A1399" w:rsidRPr="00543576" w:rsidRDefault="001A1399" w:rsidP="00AF15FB">
            <w:pPr>
              <w:rPr>
                <w:b/>
                <w:bCs/>
                <w:color w:val="FFFFFF"/>
                <w:lang w:val="en-US"/>
              </w:rPr>
            </w:pPr>
            <w:r w:rsidRPr="00543576">
              <w:rPr>
                <w:b/>
                <w:bCs/>
                <w:color w:val="FFFFFF"/>
                <w:lang w:val="en-US"/>
              </w:rPr>
              <w:t xml:space="preserve">Sample Output Generated by </w:t>
            </w:r>
            <w:r w:rsidR="00516312" w:rsidRPr="00543576">
              <w:rPr>
                <w:b/>
                <w:bCs/>
                <w:color w:val="FFFFFF"/>
                <w:lang w:val="en-US"/>
              </w:rPr>
              <w:t>rpcddsgen</w:t>
            </w:r>
          </w:p>
        </w:tc>
      </w:tr>
      <w:tr w:rsidR="00447B12" w:rsidRPr="002708FF" w:rsidTr="00B80624">
        <w:tc>
          <w:tcPr>
            <w:tcW w:w="1668" w:type="dxa"/>
            <w:tcBorders>
              <w:top w:val="single" w:sz="8" w:space="0" w:color="000000"/>
              <w:left w:val="single" w:sz="8" w:space="0" w:color="000000"/>
              <w:bottom w:val="single" w:sz="8" w:space="0" w:color="000000"/>
            </w:tcBorders>
          </w:tcPr>
          <w:p w:rsidR="001A1399" w:rsidRPr="00543576" w:rsidRDefault="001A1399" w:rsidP="00AF15FB">
            <w:pPr>
              <w:rPr>
                <w:b/>
                <w:bCs/>
                <w:sz w:val="18"/>
                <w:szCs w:val="18"/>
              </w:rPr>
            </w:pPr>
            <w:r w:rsidRPr="00543576">
              <w:rPr>
                <w:b/>
                <w:bCs/>
                <w:sz w:val="18"/>
                <w:szCs w:val="18"/>
              </w:rPr>
              <w:t>enum</w:t>
            </w:r>
          </w:p>
        </w:tc>
        <w:tc>
          <w:tcPr>
            <w:tcW w:w="3402" w:type="dxa"/>
            <w:tcBorders>
              <w:top w:val="single" w:sz="8" w:space="0" w:color="000000"/>
              <w:bottom w:val="single" w:sz="8" w:space="0" w:color="000000"/>
            </w:tcBorders>
          </w:tcPr>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enum PrimitiveEnum {</w:t>
            </w:r>
            <w:r w:rsidRPr="00543576">
              <w:rPr>
                <w:rFonts w:ascii="Bitstream Vera Sans Mono" w:hAnsi="Bitstream Vera Sans Mono"/>
                <w:sz w:val="16"/>
                <w:szCs w:val="16"/>
                <w:lang w:val="en-US"/>
              </w:rPr>
              <w:br/>
              <w:t xml:space="preserve">    ENUM1,</w:t>
            </w:r>
            <w:r w:rsidRPr="00543576">
              <w:rPr>
                <w:rFonts w:ascii="Bitstream Vera Sans Mono" w:hAnsi="Bitstream Vera Sans Mono"/>
                <w:sz w:val="16"/>
                <w:szCs w:val="16"/>
                <w:lang w:val="en-US"/>
              </w:rPr>
              <w:br/>
              <w:t xml:space="preserve">    ENUM2,</w:t>
            </w:r>
            <w:r w:rsidRPr="00543576">
              <w:rPr>
                <w:rFonts w:ascii="Bitstream Vera Sans Mono" w:hAnsi="Bitstream Vera Sans Mono"/>
                <w:sz w:val="16"/>
                <w:szCs w:val="16"/>
                <w:lang w:val="en-US"/>
              </w:rPr>
              <w:br/>
              <w:t xml:space="preserve">    ENUM3</w:t>
            </w:r>
            <w:r w:rsidRPr="00543576">
              <w:rPr>
                <w:rFonts w:ascii="Bitstream Vera Sans Mono" w:hAnsi="Bitstream Vera Sans Mono"/>
                <w:sz w:val="16"/>
                <w:szCs w:val="16"/>
                <w:lang w:val="en-US"/>
              </w:rPr>
              <w:br/>
              <w:t>};</w:t>
            </w:r>
          </w:p>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enum PrimitiveEnum {</w:t>
            </w:r>
            <w:r w:rsidRPr="00543576">
              <w:rPr>
                <w:rFonts w:ascii="Bitstream Vera Sans Mono" w:hAnsi="Bitstream Vera Sans Mono"/>
                <w:sz w:val="16"/>
                <w:szCs w:val="16"/>
                <w:lang w:val="en-US"/>
              </w:rPr>
              <w:br/>
              <w:t xml:space="preserve">    ENUM1 = 10,</w:t>
            </w:r>
            <w:r w:rsidRPr="00543576">
              <w:rPr>
                <w:rFonts w:ascii="Bitstream Vera Sans Mono" w:hAnsi="Bitstream Vera Sans Mono"/>
                <w:sz w:val="16"/>
                <w:szCs w:val="16"/>
                <w:lang w:val="en-US"/>
              </w:rPr>
              <w:br/>
              <w:t xml:space="preserve">    ENUM2 = 20,</w:t>
            </w:r>
            <w:r w:rsidRPr="00543576">
              <w:rPr>
                <w:rFonts w:ascii="Bitstream Vera Sans Mono" w:hAnsi="Bitstream Vera Sans Mono"/>
                <w:sz w:val="16"/>
                <w:szCs w:val="16"/>
                <w:lang w:val="en-US"/>
              </w:rPr>
              <w:br/>
              <w:t xml:space="preserve">    ENUM3 = 30</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enum PrimitiveEnum {</w:t>
            </w:r>
            <w:r w:rsidRPr="00543576">
              <w:rPr>
                <w:rFonts w:ascii="Bitstream Vera Sans Mono" w:hAnsi="Bitstream Vera Sans Mono"/>
                <w:sz w:val="16"/>
                <w:szCs w:val="16"/>
                <w:lang w:val="en-US"/>
              </w:rPr>
              <w:br/>
              <w:t xml:space="preserve">    ENUM1,</w:t>
            </w:r>
            <w:r w:rsidRPr="00543576">
              <w:rPr>
                <w:rFonts w:ascii="Bitstream Vera Sans Mono" w:hAnsi="Bitstream Vera Sans Mono"/>
                <w:sz w:val="16"/>
                <w:szCs w:val="16"/>
                <w:lang w:val="en-US"/>
              </w:rPr>
              <w:br/>
              <w:t xml:space="preserve">    ENUM2,</w:t>
            </w:r>
            <w:r w:rsidRPr="00543576">
              <w:rPr>
                <w:rFonts w:ascii="Bitstream Vera Sans Mono" w:hAnsi="Bitstream Vera Sans Mono"/>
                <w:sz w:val="16"/>
                <w:szCs w:val="16"/>
                <w:lang w:val="en-US"/>
              </w:rPr>
              <w:br/>
              <w:t xml:space="preserve">    ENUM3</w:t>
            </w:r>
            <w:r w:rsidRPr="00543576">
              <w:rPr>
                <w:rFonts w:ascii="Bitstream Vera Sans Mono" w:hAnsi="Bitstream Vera Sans Mono"/>
                <w:sz w:val="16"/>
                <w:szCs w:val="16"/>
                <w:lang w:val="en-US"/>
              </w:rPr>
              <w:br/>
              <w:t>} PrimitiveEnum;</w:t>
            </w:r>
          </w:p>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enum PrimitiveEnum {</w:t>
            </w:r>
            <w:r w:rsidRPr="00543576">
              <w:rPr>
                <w:rFonts w:ascii="Bitstream Vera Sans Mono" w:hAnsi="Bitstream Vera Sans Mono"/>
                <w:sz w:val="16"/>
                <w:szCs w:val="16"/>
                <w:lang w:val="en-US"/>
              </w:rPr>
              <w:br/>
              <w:t xml:space="preserve">    ENUM1 = 10,</w:t>
            </w:r>
            <w:r w:rsidRPr="00543576">
              <w:rPr>
                <w:rFonts w:ascii="Bitstream Vera Sans Mono" w:hAnsi="Bitstream Vera Sans Mono"/>
                <w:sz w:val="16"/>
                <w:szCs w:val="16"/>
                <w:lang w:val="en-US"/>
              </w:rPr>
              <w:br/>
              <w:t xml:space="preserve">    ENUM2 = 20,</w:t>
            </w:r>
            <w:r w:rsidRPr="00543576">
              <w:rPr>
                <w:rFonts w:ascii="Bitstream Vera Sans Mono" w:hAnsi="Bitstream Vera Sans Mono"/>
                <w:sz w:val="16"/>
                <w:szCs w:val="16"/>
                <w:lang w:val="en-US"/>
              </w:rPr>
              <w:br/>
              <w:t xml:space="preserve">    ENUM3 = 30</w:t>
            </w:r>
            <w:r w:rsidRPr="00543576">
              <w:rPr>
                <w:rFonts w:ascii="Bitstream Vera Sans Mono" w:hAnsi="Bitstream Vera Sans Mono"/>
                <w:sz w:val="16"/>
                <w:szCs w:val="16"/>
                <w:lang w:val="en-US"/>
              </w:rPr>
              <w:br/>
              <w:t>} PrimitiveEnum;</w:t>
            </w:r>
          </w:p>
        </w:tc>
      </w:tr>
      <w:tr w:rsidR="00BE3799" w:rsidRPr="002708FF" w:rsidTr="00B80624">
        <w:tc>
          <w:tcPr>
            <w:tcW w:w="1668" w:type="dxa"/>
          </w:tcPr>
          <w:p w:rsidR="001A1399" w:rsidRPr="00543576" w:rsidRDefault="001A1399" w:rsidP="00AF15FB">
            <w:pPr>
              <w:rPr>
                <w:b/>
                <w:bCs/>
                <w:sz w:val="18"/>
                <w:szCs w:val="18"/>
              </w:rPr>
            </w:pPr>
            <w:r w:rsidRPr="00543576">
              <w:rPr>
                <w:b/>
                <w:bCs/>
                <w:sz w:val="18"/>
                <w:szCs w:val="18"/>
              </w:rPr>
              <w:t>struct</w:t>
            </w:r>
          </w:p>
        </w:tc>
        <w:tc>
          <w:tcPr>
            <w:tcW w:w="3402" w:type="dxa"/>
          </w:tcPr>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struct PrimitiveStruct {</w:t>
            </w:r>
            <w:r w:rsidRPr="00543576">
              <w:rPr>
                <w:rFonts w:ascii="Bitstream Vera Sans Mono" w:hAnsi="Bitstream Vera Sans Mono"/>
                <w:sz w:val="16"/>
                <w:szCs w:val="16"/>
                <w:lang w:val="en-US"/>
              </w:rPr>
              <w:br/>
              <w:t xml:space="preserve">    char char_member;</w:t>
            </w:r>
            <w:r w:rsidRPr="00543576">
              <w:rPr>
                <w:rFonts w:ascii="Bitstream Vera Sans Mono" w:hAnsi="Bitstream Vera Sans Mono"/>
                <w:sz w:val="16"/>
                <w:szCs w:val="16"/>
                <w:lang w:val="en-US"/>
              </w:rPr>
              <w:br/>
              <w:t>};</w:t>
            </w:r>
          </w:p>
        </w:tc>
        <w:tc>
          <w:tcPr>
            <w:tcW w:w="3574" w:type="dxa"/>
          </w:tcPr>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PrimitiveStruct {</w:t>
            </w:r>
            <w:r w:rsidRPr="00543576">
              <w:rPr>
                <w:rFonts w:ascii="Bitstream Vera Sans Mono" w:hAnsi="Bitstream Vera Sans Mono"/>
                <w:sz w:val="16"/>
                <w:szCs w:val="16"/>
                <w:lang w:val="en-US"/>
              </w:rPr>
              <w:br/>
              <w:t xml:space="preserve">    DDS_Char char_member;</w:t>
            </w:r>
            <w:r w:rsidRPr="00543576">
              <w:rPr>
                <w:rFonts w:ascii="Bitstream Vera Sans Mono" w:hAnsi="Bitstream Vera Sans Mono"/>
                <w:sz w:val="16"/>
                <w:szCs w:val="16"/>
                <w:lang w:val="en-US"/>
              </w:rPr>
              <w:br/>
              <w:t>} PrimitiveStruct;</w:t>
            </w:r>
          </w:p>
        </w:tc>
      </w:tr>
      <w:tr w:rsidR="00447B12" w:rsidRPr="002708FF" w:rsidTr="00B80624">
        <w:tc>
          <w:tcPr>
            <w:tcW w:w="1668" w:type="dxa"/>
            <w:tcBorders>
              <w:top w:val="single" w:sz="8" w:space="0" w:color="000000"/>
              <w:left w:val="single" w:sz="8" w:space="0" w:color="000000"/>
              <w:bottom w:val="single" w:sz="8" w:space="0" w:color="000000"/>
            </w:tcBorders>
          </w:tcPr>
          <w:p w:rsidR="001A1399" w:rsidRPr="00543576" w:rsidRDefault="001A1399" w:rsidP="00AF15FB">
            <w:pPr>
              <w:rPr>
                <w:b/>
                <w:bCs/>
                <w:sz w:val="18"/>
                <w:szCs w:val="18"/>
              </w:rPr>
            </w:pPr>
            <w:r w:rsidRPr="00543576">
              <w:rPr>
                <w:b/>
                <w:bCs/>
                <w:sz w:val="18"/>
                <w:szCs w:val="18"/>
              </w:rPr>
              <w:t>union</w:t>
            </w:r>
          </w:p>
        </w:tc>
        <w:tc>
          <w:tcPr>
            <w:tcW w:w="3402" w:type="dxa"/>
            <w:tcBorders>
              <w:top w:val="single" w:sz="8" w:space="0" w:color="000000"/>
              <w:bottom w:val="single" w:sz="8" w:space="0" w:color="000000"/>
            </w:tcBorders>
          </w:tcPr>
          <w:p w:rsidR="001A1399" w:rsidRPr="00543576" w:rsidRDefault="001A1399"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union PrimitiveUnion switch(long) {</w:t>
            </w:r>
            <w:r w:rsidRPr="00543576">
              <w:rPr>
                <w:rFonts w:ascii="Bitstream Vera Sans Mono" w:hAnsi="Bitstream Vera Sans Mono"/>
                <w:sz w:val="16"/>
                <w:szCs w:val="16"/>
                <w:lang w:val="en-US"/>
              </w:rPr>
              <w:br/>
              <w:t xml:space="preserve">    case 1:</w:t>
            </w:r>
            <w:r w:rsidRPr="00543576">
              <w:rPr>
                <w:rFonts w:ascii="Bitstream Vera Sans Mono" w:hAnsi="Bitstream Vera Sans Mono"/>
                <w:sz w:val="16"/>
                <w:szCs w:val="16"/>
                <w:lang w:val="en-US"/>
              </w:rPr>
              <w:br/>
              <w:t xml:space="preserve">        short short_member;</w:t>
            </w:r>
            <w:r w:rsidRPr="00543576">
              <w:rPr>
                <w:rFonts w:ascii="Bitstream Vera Sans Mono" w:hAnsi="Bitstream Vera Sans Mono"/>
                <w:sz w:val="16"/>
                <w:szCs w:val="16"/>
                <w:lang w:val="en-US"/>
              </w:rPr>
              <w:br/>
              <w:t xml:space="preserve">    </w:t>
            </w:r>
            <w:r w:rsidR="0090555D" w:rsidRPr="00543576">
              <w:rPr>
                <w:rFonts w:ascii="Bitstream Vera Sans Mono" w:hAnsi="Bitstream Vera Sans Mono"/>
                <w:sz w:val="16"/>
                <w:szCs w:val="16"/>
                <w:lang w:val="en-US"/>
              </w:rPr>
              <w:t>default</w:t>
            </w:r>
            <w:r w:rsidRPr="00543576">
              <w:rPr>
                <w:rFonts w:ascii="Bitstream Vera Sans Mono" w:hAnsi="Bitstream Vera Sans Mono"/>
                <w:sz w:val="16"/>
                <w:szCs w:val="16"/>
                <w:lang w:val="en-US"/>
              </w:rPr>
              <w:t>:</w:t>
            </w:r>
            <w:r w:rsidRPr="00543576">
              <w:rPr>
                <w:rFonts w:ascii="Bitstream Vera Sans Mono" w:hAnsi="Bitstream Vera Sans Mono"/>
                <w:sz w:val="16"/>
                <w:szCs w:val="16"/>
                <w:lang w:val="en-US"/>
              </w:rPr>
              <w:br/>
              <w:t xml:space="preserve">        </w:t>
            </w:r>
            <w:r w:rsidR="0090555D" w:rsidRPr="00543576">
              <w:rPr>
                <w:rFonts w:ascii="Bitstream Vera Sans Mono" w:hAnsi="Bitstream Vera Sans Mono"/>
                <w:sz w:val="16"/>
                <w:szCs w:val="16"/>
                <w:lang w:val="en-US"/>
              </w:rPr>
              <w:t>long</w:t>
            </w:r>
            <w:r w:rsidRPr="00543576">
              <w:rPr>
                <w:rFonts w:ascii="Bitstream Vera Sans Mono" w:hAnsi="Bitstream Vera Sans Mono"/>
                <w:sz w:val="16"/>
                <w:szCs w:val="16"/>
                <w:lang w:val="en-US"/>
              </w:rPr>
              <w:t xml:space="preserve"> </w:t>
            </w:r>
            <w:r w:rsidR="0090555D" w:rsidRPr="00543576">
              <w:rPr>
                <w:rFonts w:ascii="Bitstream Vera Sans Mono" w:hAnsi="Bitstream Vera Sans Mono"/>
                <w:sz w:val="16"/>
                <w:szCs w:val="16"/>
                <w:lang w:val="en-US"/>
              </w:rPr>
              <w:t>long</w:t>
            </w:r>
            <w:r w:rsidRPr="00543576">
              <w:rPr>
                <w:rFonts w:ascii="Bitstream Vera Sans Mono" w:hAnsi="Bitstream Vera Sans Mono"/>
                <w:sz w:val="16"/>
                <w:szCs w:val="16"/>
                <w:lang w:val="en-US"/>
              </w:rPr>
              <w:t>t_member;</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1A1399" w:rsidRPr="00543576" w:rsidRDefault="0090555D"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PrimitiveUnion {</w:t>
            </w:r>
            <w:r w:rsidRPr="00543576">
              <w:rPr>
                <w:rFonts w:ascii="Bitstream Vera Sans Mono" w:hAnsi="Bitstream Vera Sans Mono"/>
                <w:sz w:val="16"/>
                <w:szCs w:val="16"/>
                <w:lang w:val="en-US"/>
              </w:rPr>
              <w:br/>
              <w:t xml:space="preserve">    DDS_Long _d;</w:t>
            </w:r>
            <w:r w:rsidRPr="00543576">
              <w:rPr>
                <w:rFonts w:ascii="Bitstream Vera Sans Mono" w:hAnsi="Bitstream Vera Sans Mono"/>
                <w:sz w:val="16"/>
                <w:szCs w:val="16"/>
                <w:lang w:val="en-US"/>
              </w:rPr>
              <w:br/>
              <w:t xml:space="preserve">    struct {</w:t>
            </w:r>
            <w:r w:rsidRPr="00543576">
              <w:rPr>
                <w:rFonts w:ascii="Bitstream Vera Sans Mono" w:hAnsi="Bitstream Vera Sans Mono"/>
                <w:sz w:val="16"/>
                <w:szCs w:val="16"/>
                <w:lang w:val="en-US"/>
              </w:rPr>
              <w:br/>
              <w:t xml:space="preserve">        short short_member;</w:t>
            </w:r>
            <w:r w:rsidRPr="00543576">
              <w:rPr>
                <w:rFonts w:ascii="Bitstream Vera Sans Mono" w:hAnsi="Bitstream Vera Sans Mono"/>
                <w:sz w:val="16"/>
                <w:szCs w:val="16"/>
                <w:lang w:val="en-US"/>
              </w:rPr>
              <w:br/>
              <w:t xml:space="preserve">        long longt_member;</w:t>
            </w:r>
            <w:r w:rsidRPr="00543576">
              <w:rPr>
                <w:rFonts w:ascii="Bitstream Vera Sans Mono" w:hAnsi="Bitstream Vera Sans Mono"/>
                <w:sz w:val="16"/>
                <w:szCs w:val="16"/>
                <w:lang w:val="en-US"/>
              </w:rPr>
              <w:br/>
              <w:t xml:space="preserve">    } _u;</w:t>
            </w:r>
            <w:r w:rsidRPr="00543576">
              <w:rPr>
                <w:rFonts w:ascii="Bitstream Vera Sans Mono" w:hAnsi="Bitstream Vera Sans Mono"/>
                <w:sz w:val="16"/>
                <w:szCs w:val="16"/>
                <w:lang w:val="en-US"/>
              </w:rPr>
              <w:br/>
              <w:t>} PrimitiveUnion;</w:t>
            </w:r>
          </w:p>
        </w:tc>
      </w:tr>
      <w:tr w:rsidR="00BE3799" w:rsidRPr="00543576" w:rsidTr="00B80624">
        <w:tc>
          <w:tcPr>
            <w:tcW w:w="1668" w:type="dxa"/>
          </w:tcPr>
          <w:p w:rsidR="0090555D" w:rsidRPr="00543576" w:rsidRDefault="0090555D" w:rsidP="00AF15FB">
            <w:pPr>
              <w:rPr>
                <w:b/>
                <w:bCs/>
                <w:sz w:val="18"/>
                <w:szCs w:val="18"/>
              </w:rPr>
            </w:pPr>
            <w:r w:rsidRPr="00543576">
              <w:rPr>
                <w:b/>
                <w:bCs/>
                <w:sz w:val="18"/>
                <w:szCs w:val="18"/>
              </w:rPr>
              <w:t>typedef</w:t>
            </w:r>
          </w:p>
        </w:tc>
        <w:tc>
          <w:tcPr>
            <w:tcW w:w="3402" w:type="dxa"/>
          </w:tcPr>
          <w:p w:rsidR="0090555D" w:rsidRPr="00543576" w:rsidRDefault="0090555D" w:rsidP="00513FED">
            <w:pPr>
              <w:rPr>
                <w:rFonts w:ascii="Bitstream Vera Sans Mono" w:hAnsi="Bitstream Vera Sans Mono"/>
                <w:sz w:val="16"/>
                <w:szCs w:val="16"/>
              </w:rPr>
            </w:pPr>
            <w:r w:rsidRPr="00543576">
              <w:rPr>
                <w:rFonts w:ascii="Bitstream Vera Sans Mono" w:hAnsi="Bitstream Vera Sans Mono"/>
                <w:sz w:val="16"/>
                <w:szCs w:val="16"/>
              </w:rPr>
              <w:t>typedef short TypedefShort;</w:t>
            </w:r>
          </w:p>
        </w:tc>
        <w:tc>
          <w:tcPr>
            <w:tcW w:w="3574" w:type="dxa"/>
          </w:tcPr>
          <w:p w:rsidR="0090555D" w:rsidRPr="00543576" w:rsidRDefault="0090555D" w:rsidP="00513FED">
            <w:pPr>
              <w:rPr>
                <w:rFonts w:ascii="Bitstream Vera Sans Mono" w:hAnsi="Bitstream Vera Sans Mono"/>
                <w:sz w:val="16"/>
                <w:szCs w:val="16"/>
              </w:rPr>
            </w:pPr>
            <w:r w:rsidRPr="00543576">
              <w:rPr>
                <w:rFonts w:ascii="Bitstream Vera Sans Mono" w:hAnsi="Bitstream Vera Sans Mono"/>
                <w:sz w:val="16"/>
                <w:szCs w:val="16"/>
              </w:rPr>
              <w:t>typedef DDS_Short TypedefShort;</w:t>
            </w:r>
          </w:p>
        </w:tc>
      </w:tr>
      <w:tr w:rsidR="00447B12" w:rsidRPr="002708FF" w:rsidTr="00B80624">
        <w:tc>
          <w:tcPr>
            <w:tcW w:w="1668" w:type="dxa"/>
            <w:tcBorders>
              <w:top w:val="single" w:sz="8" w:space="0" w:color="000000"/>
              <w:left w:val="single" w:sz="8" w:space="0" w:color="000000"/>
              <w:bottom w:val="single" w:sz="8" w:space="0" w:color="000000"/>
            </w:tcBorders>
          </w:tcPr>
          <w:p w:rsidR="0090555D" w:rsidRPr="00543576" w:rsidRDefault="0090555D" w:rsidP="005B00F8">
            <w:pPr>
              <w:rPr>
                <w:b/>
                <w:bCs/>
                <w:sz w:val="18"/>
                <w:szCs w:val="18"/>
              </w:rPr>
            </w:pPr>
            <w:r w:rsidRPr="00543576">
              <w:rPr>
                <w:b/>
                <w:bCs/>
                <w:sz w:val="18"/>
                <w:szCs w:val="18"/>
              </w:rPr>
              <w:t>array</w:t>
            </w:r>
            <w:r w:rsidR="00BE39E7" w:rsidRPr="00543576">
              <w:rPr>
                <w:b/>
                <w:bCs/>
                <w:sz w:val="18"/>
                <w:szCs w:val="18"/>
              </w:rPr>
              <w:br/>
              <w:t>(See note</w:t>
            </w:r>
            <w:r w:rsidR="00B80624" w:rsidRPr="00543576">
              <w:rPr>
                <w:b/>
                <w:bCs/>
                <w:sz w:val="18"/>
                <w:szCs w:val="18"/>
              </w:rPr>
              <w:t xml:space="preserve"> below</w:t>
            </w:r>
            <w:r w:rsidR="00BE39E7" w:rsidRPr="00543576">
              <w:rPr>
                <w:b/>
                <w:bCs/>
                <w:sz w:val="18"/>
                <w:szCs w:val="18"/>
              </w:rPr>
              <w:t>)</w:t>
            </w:r>
          </w:p>
        </w:tc>
        <w:tc>
          <w:tcPr>
            <w:tcW w:w="3402" w:type="dxa"/>
            <w:tcBorders>
              <w:top w:val="single" w:sz="8" w:space="0" w:color="000000"/>
              <w:bottom w:val="single" w:sz="8" w:space="0" w:color="000000"/>
            </w:tcBorders>
          </w:tcPr>
          <w:p w:rsidR="0090555D" w:rsidRPr="00543576" w:rsidRDefault="0090555D"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struct OneDArrayStruct {</w:t>
            </w:r>
            <w:r w:rsidRPr="00543576">
              <w:rPr>
                <w:rFonts w:ascii="Bitstream Vera Sans Mono" w:hAnsi="Bitstream Vera Sans Mono"/>
                <w:sz w:val="16"/>
                <w:szCs w:val="16"/>
                <w:lang w:val="en-US"/>
              </w:rPr>
              <w:br/>
              <w:t xml:space="preserve">    short short_array[2];</w:t>
            </w:r>
            <w:r w:rsidRPr="00543576">
              <w:rPr>
                <w:rFonts w:ascii="Bitstream Vera Sans Mono" w:hAnsi="Bitstream Vera Sans Mono"/>
                <w:sz w:val="16"/>
                <w:szCs w:val="16"/>
                <w:lang w:val="en-US"/>
              </w:rPr>
              <w:br/>
              <w:t>};</w:t>
            </w:r>
          </w:p>
          <w:p w:rsidR="005B00F8" w:rsidRPr="00543576" w:rsidRDefault="005B00F8"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struct TwoDArrayStruct {</w:t>
            </w:r>
            <w:r w:rsidRPr="00543576">
              <w:rPr>
                <w:rFonts w:ascii="Bitstream Vera Sans Mono" w:hAnsi="Bitstream Vera Sans Mono"/>
                <w:sz w:val="16"/>
                <w:szCs w:val="16"/>
                <w:lang w:val="en-US"/>
              </w:rPr>
              <w:br/>
              <w:t xml:space="preserve">    short short_array[1][2];</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5B00F8" w:rsidRPr="00543576" w:rsidRDefault="005B00F8"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OneDArrayStruct {</w:t>
            </w:r>
            <w:r w:rsidRPr="00543576">
              <w:rPr>
                <w:rFonts w:ascii="Bitstream Vera Sans Mono" w:hAnsi="Bitstream Vera Sans Mono"/>
                <w:sz w:val="16"/>
                <w:szCs w:val="16"/>
                <w:lang w:val="en-US"/>
              </w:rPr>
              <w:br/>
              <w:t xml:space="preserve">    DDS_Short short_array[2];</w:t>
            </w:r>
            <w:r w:rsidRPr="00543576">
              <w:rPr>
                <w:rFonts w:ascii="Bitstream Vera Sans Mono" w:hAnsi="Bitstream Vera Sans Mono"/>
                <w:sz w:val="16"/>
                <w:szCs w:val="16"/>
                <w:lang w:val="en-US"/>
              </w:rPr>
              <w:br/>
              <w:t>} OneDArrayStruct;</w:t>
            </w:r>
          </w:p>
          <w:p w:rsidR="005B00F8" w:rsidRPr="00543576" w:rsidRDefault="005B00F8"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TwoDArrayStruct {</w:t>
            </w:r>
            <w:r w:rsidRPr="00543576">
              <w:rPr>
                <w:rFonts w:ascii="Bitstream Vera Sans Mono" w:hAnsi="Bitstream Vera Sans Mono"/>
                <w:sz w:val="16"/>
                <w:szCs w:val="16"/>
                <w:lang w:val="en-US"/>
              </w:rPr>
              <w:br/>
              <w:t xml:space="preserve">    DDS_Short short_array[1][2];</w:t>
            </w:r>
            <w:r w:rsidRPr="00543576">
              <w:rPr>
                <w:rFonts w:ascii="Bitstream Vera Sans Mono" w:hAnsi="Bitstream Vera Sans Mono"/>
                <w:sz w:val="16"/>
                <w:szCs w:val="16"/>
                <w:lang w:val="en-US"/>
              </w:rPr>
              <w:br/>
              <w:t>} TwoDArrayStruct;</w:t>
            </w:r>
          </w:p>
        </w:tc>
      </w:tr>
      <w:tr w:rsidR="00BE3799" w:rsidRPr="002708FF" w:rsidTr="00B80624">
        <w:tc>
          <w:tcPr>
            <w:tcW w:w="1668" w:type="dxa"/>
          </w:tcPr>
          <w:p w:rsidR="005B00F8" w:rsidRPr="00543576" w:rsidRDefault="005B00F8" w:rsidP="005B00F8">
            <w:pPr>
              <w:rPr>
                <w:b/>
                <w:bCs/>
                <w:sz w:val="18"/>
                <w:szCs w:val="18"/>
                <w:lang w:val="en-US"/>
              </w:rPr>
            </w:pPr>
            <w:r w:rsidRPr="00543576">
              <w:rPr>
                <w:b/>
                <w:bCs/>
                <w:sz w:val="18"/>
                <w:szCs w:val="18"/>
                <w:lang w:val="en-US"/>
              </w:rPr>
              <w:t>bounded sequence</w:t>
            </w:r>
            <w:r w:rsidR="00BE39E7" w:rsidRPr="00543576">
              <w:rPr>
                <w:b/>
                <w:bCs/>
                <w:sz w:val="18"/>
                <w:szCs w:val="18"/>
                <w:lang w:val="en-US"/>
              </w:rPr>
              <w:br/>
              <w:t>(See note</w:t>
            </w:r>
            <w:r w:rsidR="00B80624" w:rsidRPr="00543576">
              <w:rPr>
                <w:b/>
                <w:bCs/>
                <w:sz w:val="18"/>
                <w:szCs w:val="18"/>
                <w:lang w:val="en-US"/>
              </w:rPr>
              <w:t xml:space="preserve"> below</w:t>
            </w:r>
            <w:r w:rsidR="00BE39E7" w:rsidRPr="00543576">
              <w:rPr>
                <w:b/>
                <w:bCs/>
                <w:sz w:val="18"/>
                <w:szCs w:val="18"/>
                <w:lang w:val="en-US"/>
              </w:rPr>
              <w:t>)</w:t>
            </w:r>
          </w:p>
        </w:tc>
        <w:tc>
          <w:tcPr>
            <w:tcW w:w="3402" w:type="dxa"/>
          </w:tcPr>
          <w:p w:rsidR="005B00F8" w:rsidRPr="00543576" w:rsidRDefault="005B00F8"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struct SequenceStruct {</w:t>
            </w:r>
            <w:r w:rsidRPr="00543576">
              <w:rPr>
                <w:rFonts w:ascii="Bitstream Vera Sans Mono" w:hAnsi="Bitstream Vera Sans Mono"/>
                <w:sz w:val="16"/>
                <w:szCs w:val="16"/>
                <w:lang w:val="en-US"/>
              </w:rPr>
              <w:br/>
              <w:t xml:space="preserve">    sequence&lt;short,4&gt;</w:t>
            </w:r>
            <w:r w:rsidRPr="00543576">
              <w:rPr>
                <w:rFonts w:ascii="Bitstream Vera Sans Mono" w:hAnsi="Bitstream Vera Sans Mono"/>
                <w:sz w:val="16"/>
                <w:szCs w:val="16"/>
                <w:lang w:val="en-US"/>
              </w:rPr>
              <w:br/>
              <w:t xml:space="preserve">        short_sequence;</w:t>
            </w:r>
            <w:r w:rsidRPr="00543576">
              <w:rPr>
                <w:rFonts w:ascii="Bitstream Vera Sans Mono" w:hAnsi="Bitstream Vera Sans Mono"/>
                <w:sz w:val="16"/>
                <w:szCs w:val="16"/>
                <w:lang w:val="en-US"/>
              </w:rPr>
              <w:br/>
              <w:t>};</w:t>
            </w:r>
          </w:p>
        </w:tc>
        <w:tc>
          <w:tcPr>
            <w:tcW w:w="3574" w:type="dxa"/>
          </w:tcPr>
          <w:p w:rsidR="005B00F8" w:rsidRPr="00543576" w:rsidRDefault="005B00F8"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SequenceStruct {</w:t>
            </w:r>
            <w:r w:rsidRPr="00543576">
              <w:rPr>
                <w:rFonts w:ascii="Bitstream Vera Sans Mono" w:hAnsi="Bitstream Vera Sans Mono"/>
                <w:sz w:val="16"/>
                <w:szCs w:val="16"/>
                <w:lang w:val="en-US"/>
              </w:rPr>
              <w:br/>
              <w:t xml:space="preserve">    DDS</w:t>
            </w:r>
            <w:r w:rsidR="00D858D2" w:rsidRPr="00543576">
              <w:rPr>
                <w:rFonts w:ascii="Bitstream Vera Sans Mono" w:hAnsi="Bitstream Vera Sans Mono"/>
                <w:sz w:val="16"/>
                <w:szCs w:val="16"/>
                <w:lang w:val="en-US"/>
              </w:rPr>
              <w:t>ShortSeq short_sequence;</w:t>
            </w:r>
            <w:r w:rsidRPr="00543576">
              <w:rPr>
                <w:rFonts w:ascii="Bitstream Vera Sans Mono" w:hAnsi="Bitstream Vera Sans Mono"/>
                <w:sz w:val="16"/>
                <w:szCs w:val="16"/>
                <w:lang w:val="en-US"/>
              </w:rPr>
              <w:br/>
              <w:t xml:space="preserve">} </w:t>
            </w:r>
            <w:r w:rsidR="00D858D2" w:rsidRPr="00543576">
              <w:rPr>
                <w:rFonts w:ascii="Bitstream Vera Sans Mono" w:hAnsi="Bitstream Vera Sans Mono"/>
                <w:sz w:val="16"/>
                <w:szCs w:val="16"/>
                <w:lang w:val="en-US"/>
              </w:rPr>
              <w:t>SequenceStruct</w:t>
            </w:r>
            <w:r w:rsidRPr="00543576">
              <w:rPr>
                <w:rFonts w:ascii="Bitstream Vera Sans Mono" w:hAnsi="Bitstream Vera Sans Mono"/>
                <w:sz w:val="16"/>
                <w:szCs w:val="16"/>
                <w:lang w:val="en-US"/>
              </w:rPr>
              <w:t>;</w:t>
            </w:r>
          </w:p>
          <w:p w:rsidR="005B00F8" w:rsidRPr="00543576" w:rsidRDefault="005B00F8" w:rsidP="00513FED">
            <w:pPr>
              <w:rPr>
                <w:rFonts w:ascii="Bitstream Vera Sans Mono" w:hAnsi="Bitstream Vera Sans Mono"/>
                <w:sz w:val="16"/>
                <w:szCs w:val="16"/>
                <w:lang w:val="en-US"/>
              </w:rPr>
            </w:pPr>
          </w:p>
        </w:tc>
      </w:tr>
      <w:tr w:rsidR="00447B12" w:rsidRPr="002708FF" w:rsidTr="00B80624">
        <w:tc>
          <w:tcPr>
            <w:tcW w:w="1668" w:type="dxa"/>
            <w:tcBorders>
              <w:top w:val="single" w:sz="8" w:space="0" w:color="000000"/>
              <w:left w:val="single" w:sz="8" w:space="0" w:color="000000"/>
              <w:bottom w:val="single" w:sz="8" w:space="0" w:color="000000"/>
            </w:tcBorders>
          </w:tcPr>
          <w:p w:rsidR="00BE39E7" w:rsidRPr="00543576" w:rsidRDefault="00D858D2" w:rsidP="005B00F8">
            <w:pPr>
              <w:rPr>
                <w:b/>
                <w:bCs/>
                <w:sz w:val="18"/>
                <w:szCs w:val="18"/>
                <w:lang w:val="en-US"/>
              </w:rPr>
            </w:pPr>
            <w:r w:rsidRPr="00543576">
              <w:rPr>
                <w:b/>
                <w:bCs/>
                <w:sz w:val="18"/>
                <w:szCs w:val="18"/>
                <w:lang w:val="en-US"/>
              </w:rPr>
              <w:t>unbounded sequence</w:t>
            </w:r>
            <w:r w:rsidR="00BE39E7" w:rsidRPr="00543576">
              <w:rPr>
                <w:b/>
                <w:bCs/>
                <w:sz w:val="18"/>
                <w:szCs w:val="18"/>
                <w:lang w:val="en-US"/>
              </w:rPr>
              <w:br/>
              <w:t>(See note</w:t>
            </w:r>
            <w:r w:rsidR="00B80624" w:rsidRPr="00543576">
              <w:rPr>
                <w:b/>
                <w:bCs/>
                <w:sz w:val="18"/>
                <w:szCs w:val="18"/>
                <w:lang w:val="en-US"/>
              </w:rPr>
              <w:t xml:space="preserve"> below</w:t>
            </w:r>
            <w:r w:rsidR="00BE39E7" w:rsidRPr="00543576">
              <w:rPr>
                <w:b/>
                <w:bCs/>
                <w:sz w:val="18"/>
                <w:szCs w:val="18"/>
                <w:lang w:val="en-US"/>
              </w:rPr>
              <w:t>)</w:t>
            </w:r>
          </w:p>
        </w:tc>
        <w:tc>
          <w:tcPr>
            <w:tcW w:w="3402" w:type="dxa"/>
            <w:tcBorders>
              <w:top w:val="single" w:sz="8" w:space="0" w:color="000000"/>
              <w:bottom w:val="single" w:sz="8" w:space="0" w:color="000000"/>
            </w:tcBorders>
          </w:tcPr>
          <w:p w:rsidR="00D858D2" w:rsidRPr="00543576" w:rsidRDefault="00D858D2"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struct SequenceStruct {</w:t>
            </w:r>
            <w:r w:rsidRPr="00543576">
              <w:rPr>
                <w:rFonts w:ascii="Bitstream Vera Sans Mono" w:hAnsi="Bitstream Vera Sans Mono"/>
                <w:sz w:val="16"/>
                <w:szCs w:val="16"/>
                <w:lang w:val="en-US"/>
              </w:rPr>
              <w:br/>
              <w:t xml:space="preserve">    sequence&lt;short&gt;</w:t>
            </w:r>
            <w:r w:rsidRPr="00543576">
              <w:rPr>
                <w:rFonts w:ascii="Bitstream Vera Sans Mono" w:hAnsi="Bitstream Vera Sans Mono"/>
                <w:sz w:val="16"/>
                <w:szCs w:val="16"/>
                <w:lang w:val="en-US"/>
              </w:rPr>
              <w:br/>
              <w:t xml:space="preserve">        short_sequence;</w:t>
            </w:r>
            <w:r w:rsidRPr="00543576">
              <w:rPr>
                <w:rFonts w:ascii="Bitstream Vera Sans Mono" w:hAnsi="Bitstream Vera Sans Mono"/>
                <w:sz w:val="16"/>
                <w:szCs w:val="16"/>
                <w:lang w:val="en-US"/>
              </w:rPr>
              <w:br/>
              <w:t>};</w:t>
            </w:r>
          </w:p>
        </w:tc>
        <w:tc>
          <w:tcPr>
            <w:tcW w:w="3574" w:type="dxa"/>
            <w:tcBorders>
              <w:top w:val="single" w:sz="8" w:space="0" w:color="000000"/>
              <w:bottom w:val="single" w:sz="8" w:space="0" w:color="000000"/>
              <w:right w:val="single" w:sz="8" w:space="0" w:color="000000"/>
            </w:tcBorders>
          </w:tcPr>
          <w:p w:rsidR="00D858D2" w:rsidRPr="00543576" w:rsidRDefault="00D858D2" w:rsidP="00513FED">
            <w:pPr>
              <w:rPr>
                <w:rFonts w:ascii="Bitstream Vera Sans Mono" w:hAnsi="Bitstream Vera Sans Mono"/>
                <w:sz w:val="16"/>
                <w:szCs w:val="16"/>
                <w:lang w:val="en-US"/>
              </w:rPr>
            </w:pPr>
            <w:r w:rsidRPr="00543576">
              <w:rPr>
                <w:rFonts w:ascii="Bitstream Vera Sans Mono" w:hAnsi="Bitstream Vera Sans Mono"/>
                <w:sz w:val="16"/>
                <w:szCs w:val="16"/>
                <w:lang w:val="en-US"/>
              </w:rPr>
              <w:t>typedef struct SequenceStruct {</w:t>
            </w:r>
            <w:r w:rsidRPr="00543576">
              <w:rPr>
                <w:rFonts w:ascii="Bitstream Vera Sans Mono" w:hAnsi="Bitstream Vera Sans Mono"/>
                <w:sz w:val="16"/>
                <w:szCs w:val="16"/>
                <w:lang w:val="en-US"/>
              </w:rPr>
              <w:br/>
              <w:t xml:space="preserve">    DDSShortSeq short_sequence;</w:t>
            </w:r>
            <w:r w:rsidRPr="00543576">
              <w:rPr>
                <w:rFonts w:ascii="Bitstream Vera Sans Mono" w:hAnsi="Bitstream Vera Sans Mono"/>
                <w:sz w:val="16"/>
                <w:szCs w:val="16"/>
                <w:lang w:val="en-US"/>
              </w:rPr>
              <w:br/>
              <w:t>} SequenceStruct;</w:t>
            </w:r>
          </w:p>
          <w:p w:rsidR="00D858D2" w:rsidRPr="00543576" w:rsidRDefault="00D858D2" w:rsidP="00513FED">
            <w:pPr>
              <w:rPr>
                <w:rFonts w:ascii="Bitstream Vera Sans Mono" w:hAnsi="Bitstream Vera Sans Mono"/>
                <w:sz w:val="16"/>
                <w:szCs w:val="16"/>
                <w:lang w:val="en-US"/>
              </w:rPr>
            </w:pPr>
          </w:p>
        </w:tc>
      </w:tr>
    </w:tbl>
    <w:p w:rsidR="001A1399" w:rsidRPr="005E23CF" w:rsidRDefault="00931ACA" w:rsidP="00EA3251">
      <w:pPr>
        <w:rPr>
          <w:sz w:val="20"/>
          <w:szCs w:val="16"/>
          <w:lang w:val="en-US"/>
        </w:rPr>
      </w:pPr>
      <w:r w:rsidRPr="005E23CF">
        <w:rPr>
          <w:b/>
          <w:sz w:val="20"/>
          <w:szCs w:val="16"/>
          <w:lang w:val="en-US"/>
        </w:rPr>
        <w:t xml:space="preserve">Note: </w:t>
      </w:r>
      <w:r w:rsidR="00B80624" w:rsidRPr="005E23CF">
        <w:rPr>
          <w:sz w:val="20"/>
          <w:szCs w:val="16"/>
          <w:lang w:val="en-US"/>
        </w:rPr>
        <w:t>These</w:t>
      </w:r>
      <w:r w:rsidR="00BE39E7" w:rsidRPr="005E23CF">
        <w:rPr>
          <w:sz w:val="20"/>
          <w:szCs w:val="16"/>
          <w:lang w:val="en-US"/>
        </w:rPr>
        <w:t xml:space="preserve"> complex types cannot be used directly as procedure’s parameter. In these cases, a typedef has to be use to redefine them.</w:t>
      </w:r>
    </w:p>
    <w:p w:rsidR="002D4F96" w:rsidRPr="00725987" w:rsidRDefault="002F3DDB" w:rsidP="002D4F96">
      <w:pPr>
        <w:pStyle w:val="Heading4"/>
        <w:rPr>
          <w:lang w:val="en-US"/>
        </w:rPr>
      </w:pPr>
      <w:bookmarkStart w:id="27" w:name="_Ref338085261"/>
      <w:r>
        <w:rPr>
          <w:lang w:val="en-US"/>
        </w:rPr>
        <w:br w:type="page"/>
      </w:r>
      <w:bookmarkStart w:id="28" w:name="_Ref341726437"/>
      <w:r w:rsidR="002D4F96" w:rsidRPr="00725987">
        <w:rPr>
          <w:lang w:val="en-US"/>
        </w:rPr>
        <w:lastRenderedPageBreak/>
        <w:t>Parameter definition</w:t>
      </w:r>
      <w:bookmarkEnd w:id="27"/>
      <w:bookmarkEnd w:id="28"/>
    </w:p>
    <w:p w:rsidR="0004006D" w:rsidRDefault="00583D8F" w:rsidP="005E23CF">
      <w:pPr>
        <w:jc w:val="both"/>
        <w:rPr>
          <w:lang w:val="en-US"/>
        </w:rPr>
      </w:pPr>
      <w:r w:rsidRPr="00725987">
        <w:rPr>
          <w:lang w:val="en-US"/>
        </w:rPr>
        <w:t>There are three reserved words that are used in the procedure’s parameter definitions. It is mandatory to use one of them in each procedure’s parameter definition. The following table shows these three reserved words and their meaning:</w:t>
      </w:r>
    </w:p>
    <w:p w:rsidR="00D65591" w:rsidRPr="00725987" w:rsidRDefault="00D65591" w:rsidP="005E23CF">
      <w:pPr>
        <w:jc w:val="both"/>
        <w:rPr>
          <w:lang w:val="en-US"/>
        </w:rPr>
      </w:pP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668"/>
        <w:gridCol w:w="6976"/>
      </w:tblGrid>
      <w:tr w:rsidR="00583D8F" w:rsidRPr="00543576" w:rsidTr="00513FED">
        <w:tc>
          <w:tcPr>
            <w:tcW w:w="1668" w:type="dxa"/>
            <w:shd w:val="clear" w:color="auto" w:fill="000000"/>
          </w:tcPr>
          <w:p w:rsidR="00583D8F" w:rsidRPr="00543576" w:rsidRDefault="00583D8F" w:rsidP="00EA3251">
            <w:pPr>
              <w:rPr>
                <w:b/>
                <w:bCs/>
                <w:color w:val="FFFFFF"/>
              </w:rPr>
            </w:pPr>
            <w:r w:rsidRPr="00543576">
              <w:rPr>
                <w:b/>
                <w:bCs/>
                <w:color w:val="FFFFFF"/>
              </w:rPr>
              <w:t>Reserved word</w:t>
            </w:r>
          </w:p>
        </w:tc>
        <w:tc>
          <w:tcPr>
            <w:tcW w:w="6976" w:type="dxa"/>
            <w:shd w:val="clear" w:color="auto" w:fill="000000"/>
          </w:tcPr>
          <w:p w:rsidR="00583D8F" w:rsidRPr="00543576" w:rsidRDefault="00583D8F" w:rsidP="00EA3251">
            <w:pPr>
              <w:rPr>
                <w:b/>
                <w:bCs/>
                <w:color w:val="FFFFFF"/>
              </w:rPr>
            </w:pPr>
            <w:r w:rsidRPr="00543576">
              <w:rPr>
                <w:b/>
                <w:bCs/>
                <w:color w:val="FFFFFF"/>
              </w:rPr>
              <w:t>Meaning</w:t>
            </w:r>
          </w:p>
        </w:tc>
      </w:tr>
      <w:tr w:rsidR="00583D8F" w:rsidRPr="002708FF" w:rsidTr="00513FED">
        <w:tc>
          <w:tcPr>
            <w:tcW w:w="1668" w:type="dxa"/>
            <w:tcBorders>
              <w:top w:val="single" w:sz="8" w:space="0" w:color="000000"/>
              <w:left w:val="single" w:sz="8" w:space="0" w:color="000000"/>
              <w:bottom w:val="single" w:sz="8" w:space="0" w:color="000000"/>
            </w:tcBorders>
          </w:tcPr>
          <w:p w:rsidR="00583D8F" w:rsidRPr="00543576" w:rsidRDefault="009157C5" w:rsidP="00EA3251">
            <w:pPr>
              <w:rPr>
                <w:b/>
                <w:bCs/>
                <w:sz w:val="18"/>
                <w:szCs w:val="18"/>
              </w:rPr>
            </w:pPr>
            <w:r w:rsidRPr="00543576">
              <w:rPr>
                <w:b/>
                <w:bCs/>
                <w:sz w:val="18"/>
                <w:szCs w:val="18"/>
              </w:rPr>
              <w:t>in</w:t>
            </w:r>
          </w:p>
        </w:tc>
        <w:tc>
          <w:tcPr>
            <w:tcW w:w="6976" w:type="dxa"/>
            <w:tcBorders>
              <w:top w:val="single" w:sz="8" w:space="0" w:color="000000"/>
              <w:bottom w:val="single" w:sz="8" w:space="0" w:color="000000"/>
              <w:right w:val="single" w:sz="8" w:space="0" w:color="000000"/>
            </w:tcBorders>
          </w:tcPr>
          <w:p w:rsidR="00583D8F" w:rsidRPr="00543576" w:rsidRDefault="009157C5" w:rsidP="00EA3251">
            <w:pPr>
              <w:rPr>
                <w:sz w:val="18"/>
                <w:szCs w:val="18"/>
                <w:lang w:val="en-US"/>
              </w:rPr>
            </w:pPr>
            <w:r w:rsidRPr="00543576">
              <w:rPr>
                <w:sz w:val="18"/>
                <w:szCs w:val="18"/>
                <w:lang w:val="en-US"/>
              </w:rPr>
              <w:t xml:space="preserve">This reserved word specifies that the procedure’s parameter is </w:t>
            </w:r>
            <w:r w:rsidR="00771509" w:rsidRPr="00543576">
              <w:rPr>
                <w:sz w:val="18"/>
                <w:szCs w:val="18"/>
                <w:lang w:val="en-US"/>
              </w:rPr>
              <w:t>an</w:t>
            </w:r>
            <w:r w:rsidRPr="00543576">
              <w:rPr>
                <w:sz w:val="18"/>
                <w:szCs w:val="18"/>
                <w:lang w:val="en-US"/>
              </w:rPr>
              <w:t xml:space="preserve"> input parameter.</w:t>
            </w:r>
          </w:p>
        </w:tc>
      </w:tr>
      <w:tr w:rsidR="00583D8F" w:rsidRPr="002708FF" w:rsidTr="00513FED">
        <w:tc>
          <w:tcPr>
            <w:tcW w:w="1668" w:type="dxa"/>
          </w:tcPr>
          <w:p w:rsidR="00583D8F" w:rsidRPr="00543576" w:rsidRDefault="009157C5" w:rsidP="00EA3251">
            <w:pPr>
              <w:rPr>
                <w:b/>
                <w:bCs/>
                <w:sz w:val="18"/>
                <w:szCs w:val="18"/>
              </w:rPr>
            </w:pPr>
            <w:r w:rsidRPr="00543576">
              <w:rPr>
                <w:b/>
                <w:bCs/>
                <w:sz w:val="18"/>
                <w:szCs w:val="18"/>
              </w:rPr>
              <w:t>Inout</w:t>
            </w:r>
          </w:p>
        </w:tc>
        <w:tc>
          <w:tcPr>
            <w:tcW w:w="6976" w:type="dxa"/>
          </w:tcPr>
          <w:p w:rsidR="00583D8F" w:rsidRPr="00543576" w:rsidRDefault="009157C5" w:rsidP="009157C5">
            <w:pPr>
              <w:rPr>
                <w:sz w:val="18"/>
                <w:szCs w:val="18"/>
                <w:lang w:val="en-US"/>
              </w:rPr>
            </w:pPr>
            <w:r w:rsidRPr="00543576">
              <w:rPr>
                <w:sz w:val="18"/>
                <w:szCs w:val="18"/>
                <w:lang w:val="en-US"/>
              </w:rPr>
              <w:t>This reserved word specifies that the procedure’s parameter acts as input and output parameter.</w:t>
            </w:r>
          </w:p>
        </w:tc>
      </w:tr>
      <w:tr w:rsidR="00583D8F" w:rsidRPr="002708FF" w:rsidTr="00513FED">
        <w:tc>
          <w:tcPr>
            <w:tcW w:w="1668" w:type="dxa"/>
            <w:tcBorders>
              <w:top w:val="single" w:sz="8" w:space="0" w:color="000000"/>
              <w:left w:val="single" w:sz="8" w:space="0" w:color="000000"/>
              <w:bottom w:val="single" w:sz="8" w:space="0" w:color="000000"/>
            </w:tcBorders>
          </w:tcPr>
          <w:p w:rsidR="00583D8F" w:rsidRPr="00543576" w:rsidRDefault="009157C5" w:rsidP="00EA3251">
            <w:pPr>
              <w:rPr>
                <w:b/>
                <w:bCs/>
                <w:sz w:val="18"/>
                <w:szCs w:val="18"/>
              </w:rPr>
            </w:pPr>
            <w:r w:rsidRPr="00543576">
              <w:rPr>
                <w:b/>
                <w:bCs/>
                <w:sz w:val="18"/>
                <w:szCs w:val="18"/>
              </w:rPr>
              <w:t>output</w:t>
            </w:r>
          </w:p>
        </w:tc>
        <w:tc>
          <w:tcPr>
            <w:tcW w:w="6976" w:type="dxa"/>
            <w:tcBorders>
              <w:top w:val="single" w:sz="8" w:space="0" w:color="000000"/>
              <w:bottom w:val="single" w:sz="8" w:space="0" w:color="000000"/>
              <w:right w:val="single" w:sz="8" w:space="0" w:color="000000"/>
            </w:tcBorders>
          </w:tcPr>
          <w:p w:rsidR="00583D8F" w:rsidRPr="00543576" w:rsidRDefault="009157C5" w:rsidP="00EA3251">
            <w:pPr>
              <w:rPr>
                <w:sz w:val="18"/>
                <w:szCs w:val="18"/>
                <w:lang w:val="en-US"/>
              </w:rPr>
            </w:pPr>
            <w:r w:rsidRPr="00543576">
              <w:rPr>
                <w:sz w:val="18"/>
                <w:szCs w:val="18"/>
                <w:lang w:val="en-US"/>
              </w:rPr>
              <w:t>This reserved word specifies that the procedure’s parameter is only output parameter.</w:t>
            </w:r>
          </w:p>
        </w:tc>
      </w:tr>
    </w:tbl>
    <w:p w:rsidR="00DD435A" w:rsidRPr="00725987" w:rsidRDefault="00DD435A" w:rsidP="00EA3251">
      <w:pPr>
        <w:rPr>
          <w:lang w:val="en-US"/>
        </w:rPr>
      </w:pPr>
    </w:p>
    <w:p w:rsidR="008243EA" w:rsidRPr="00725987" w:rsidRDefault="008243EA" w:rsidP="005E23CF">
      <w:pPr>
        <w:jc w:val="both"/>
        <w:rPr>
          <w:lang w:val="en-US"/>
        </w:rPr>
      </w:pPr>
      <w:r w:rsidRPr="00725987">
        <w:rPr>
          <w:lang w:val="en-US"/>
        </w:rPr>
        <w:t xml:space="preserve">Suppose the type </w:t>
      </w:r>
      <w:r w:rsidRPr="00543576">
        <w:rPr>
          <w:rFonts w:ascii="Bitstream Vera Sans Mono" w:hAnsi="Bitstream Vera Sans Mono"/>
          <w:sz w:val="16"/>
          <w:szCs w:val="16"/>
          <w:lang w:val="en-US"/>
        </w:rPr>
        <w:t>T</w:t>
      </w:r>
      <w:r w:rsidRPr="00725987">
        <w:rPr>
          <w:lang w:val="en-US"/>
        </w:rPr>
        <w:t xml:space="preserve"> is define</w:t>
      </w:r>
      <w:r w:rsidR="001F0B94" w:rsidRPr="00725987">
        <w:rPr>
          <w:lang w:val="en-US"/>
        </w:rPr>
        <w:t>d</w:t>
      </w:r>
      <w:r w:rsidRPr="00725987">
        <w:rPr>
          <w:lang w:val="en-US"/>
        </w:rPr>
        <w:t xml:space="preserve"> as the type of the parameter</w:t>
      </w:r>
      <w:r w:rsidR="001F0B94" w:rsidRPr="00725987">
        <w:rPr>
          <w:lang w:val="en-US"/>
        </w:rPr>
        <w:t xml:space="preserve">. If the parameter uses the reserved word </w:t>
      </w:r>
      <w:r w:rsidR="001F0B94" w:rsidRPr="00543576">
        <w:rPr>
          <w:rFonts w:ascii="Bitstream Vera Sans Mono" w:hAnsi="Bitstream Vera Sans Mono"/>
          <w:sz w:val="16"/>
          <w:szCs w:val="16"/>
          <w:lang w:val="en-US"/>
        </w:rPr>
        <w:t xml:space="preserve">in </w:t>
      </w:r>
      <w:r w:rsidR="001F0B94" w:rsidRPr="00725987">
        <w:rPr>
          <w:lang w:val="en-US"/>
        </w:rPr>
        <w:t>and the type</w:t>
      </w:r>
      <w:r w:rsidR="001F0B94" w:rsidRPr="00543576">
        <w:rPr>
          <w:rFonts w:ascii="Bitstream Vera Sans Mono" w:hAnsi="Bitstream Vera Sans Mono"/>
          <w:sz w:val="16"/>
          <w:szCs w:val="16"/>
          <w:lang w:val="en-US"/>
        </w:rPr>
        <w:t xml:space="preserve"> T</w:t>
      </w:r>
      <w:r w:rsidR="001F0B94" w:rsidRPr="00725987">
        <w:rPr>
          <w:lang w:val="en-US"/>
        </w:rPr>
        <w:t xml:space="preserve"> is a simple type or a</w:t>
      </w:r>
      <w:r w:rsidR="00F318BF" w:rsidRPr="00725987">
        <w:rPr>
          <w:lang w:val="en-US"/>
        </w:rPr>
        <w:t>n</w:t>
      </w:r>
      <w:r w:rsidR="001F0B94" w:rsidRPr="00725987">
        <w:rPr>
          <w:lang w:val="en-US"/>
        </w:rPr>
        <w:t xml:space="preserve"> enumeration, then the type is mapped in C++ as </w:t>
      </w:r>
      <w:r w:rsidR="001F0B94" w:rsidRPr="00543576">
        <w:rPr>
          <w:rFonts w:ascii="Bitstream Vera Sans Mono" w:hAnsi="Bitstream Vera Sans Mono"/>
          <w:sz w:val="16"/>
          <w:szCs w:val="16"/>
          <w:lang w:val="en-US"/>
        </w:rPr>
        <w:t>T</w:t>
      </w:r>
      <w:r w:rsidR="001F0B94" w:rsidRPr="00725987">
        <w:rPr>
          <w:lang w:val="en-US"/>
        </w:rPr>
        <w:t xml:space="preserve">. </w:t>
      </w:r>
      <w:r w:rsidR="00F318BF" w:rsidRPr="00725987">
        <w:rPr>
          <w:lang w:val="en-US"/>
        </w:rPr>
        <w:t xml:space="preserve">In the case the type </w:t>
      </w:r>
      <w:r w:rsidR="00F318BF" w:rsidRPr="00543576">
        <w:rPr>
          <w:rFonts w:ascii="Bitstream Vera Sans Mono" w:hAnsi="Bitstream Vera Sans Mono"/>
          <w:sz w:val="16"/>
          <w:szCs w:val="16"/>
          <w:lang w:val="en-US"/>
        </w:rPr>
        <w:t>T</w:t>
      </w:r>
      <w:r w:rsidR="00F318BF" w:rsidRPr="00725987">
        <w:rPr>
          <w:lang w:val="en-US"/>
        </w:rPr>
        <w:t xml:space="preserve"> is a complex type, the type is mapped in C++ as </w:t>
      </w:r>
      <w:r w:rsidR="00F318BF" w:rsidRPr="00543576">
        <w:rPr>
          <w:rFonts w:ascii="Bitstream Vera Sans Mono" w:hAnsi="Bitstream Vera Sans Mono"/>
          <w:sz w:val="16"/>
          <w:szCs w:val="16"/>
          <w:lang w:val="en-US"/>
        </w:rPr>
        <w:t>const T&amp;</w:t>
      </w:r>
      <w:r w:rsidR="00F318BF" w:rsidRPr="00725987">
        <w:rPr>
          <w:lang w:val="en-US"/>
        </w:rPr>
        <w:t xml:space="preserve">. If the parameter uses the reserved word </w:t>
      </w:r>
      <w:r w:rsidR="00F318BF" w:rsidRPr="00543576">
        <w:rPr>
          <w:rFonts w:ascii="Bitstream Vera Sans Mono" w:hAnsi="Bitstream Vera Sans Mono"/>
          <w:sz w:val="16"/>
          <w:szCs w:val="16"/>
          <w:lang w:val="en-US"/>
        </w:rPr>
        <w:t>inout</w:t>
      </w:r>
      <w:r w:rsidR="00F318BF" w:rsidRPr="00725987">
        <w:rPr>
          <w:lang w:val="en-US"/>
        </w:rPr>
        <w:t xml:space="preserve"> or </w:t>
      </w:r>
      <w:r w:rsidR="00F318BF" w:rsidRPr="00543576">
        <w:rPr>
          <w:rFonts w:ascii="Bitstream Vera Sans Mono" w:hAnsi="Bitstream Vera Sans Mono"/>
          <w:sz w:val="16"/>
          <w:szCs w:val="16"/>
          <w:lang w:val="en-US"/>
        </w:rPr>
        <w:t>out</w:t>
      </w:r>
      <w:r w:rsidR="00F318BF" w:rsidRPr="00725987">
        <w:rPr>
          <w:lang w:val="en-US"/>
        </w:rPr>
        <w:t xml:space="preserve">, then the type is mapped in C++ as </w:t>
      </w:r>
      <w:r w:rsidR="00F318BF" w:rsidRPr="00543576">
        <w:rPr>
          <w:rFonts w:ascii="Bitstream Vera Sans Mono" w:hAnsi="Bitstream Vera Sans Mono"/>
          <w:sz w:val="16"/>
          <w:szCs w:val="16"/>
          <w:lang w:val="en-US"/>
        </w:rPr>
        <w:t>T&amp;</w:t>
      </w:r>
      <w:r w:rsidR="00F318BF" w:rsidRPr="00725987">
        <w:rPr>
          <w:lang w:val="en-US"/>
        </w:rPr>
        <w:t>. For the type of the return</w:t>
      </w:r>
      <w:r w:rsidR="006251FB" w:rsidRPr="00725987">
        <w:rPr>
          <w:lang w:val="en-US"/>
        </w:rPr>
        <w:t>ed</w:t>
      </w:r>
      <w:r w:rsidR="00F318BF" w:rsidRPr="00725987">
        <w:rPr>
          <w:lang w:val="en-US"/>
        </w:rPr>
        <w:t xml:space="preserve"> value of the procedure, it is mapped in C++ as </w:t>
      </w:r>
      <w:r w:rsidR="00F318BF" w:rsidRPr="00543576">
        <w:rPr>
          <w:rFonts w:ascii="Bitstream Vera Sans Mono" w:hAnsi="Bitstream Vera Sans Mono"/>
          <w:sz w:val="16"/>
          <w:szCs w:val="16"/>
          <w:lang w:val="en-US"/>
        </w:rPr>
        <w:t>T</w:t>
      </w:r>
      <w:r w:rsidR="00F318BF" w:rsidRPr="00725987">
        <w:rPr>
          <w:lang w:val="en-US"/>
        </w:rPr>
        <w:t>.</w:t>
      </w:r>
    </w:p>
    <w:p w:rsidR="007F33F4" w:rsidRPr="00725987" w:rsidRDefault="007F33F4" w:rsidP="005E23CF">
      <w:pPr>
        <w:jc w:val="both"/>
        <w:rPr>
          <w:lang w:val="en-US"/>
        </w:rPr>
      </w:pPr>
      <w:r w:rsidRPr="00725987">
        <w:rPr>
          <w:lang w:val="en-US"/>
        </w:rPr>
        <w:t xml:space="preserve">As was commented in section </w:t>
      </w:r>
      <w:r w:rsidR="00D17561" w:rsidRPr="00D17561">
        <w:rPr>
          <w:i/>
          <w:lang w:val="en-US"/>
        </w:rPr>
        <w:t>[Complex Types]</w:t>
      </w:r>
      <w:r w:rsidR="00875C4C" w:rsidRPr="00725987">
        <w:rPr>
          <w:lang w:val="en-US"/>
        </w:rPr>
        <w:t xml:space="preserve"> </w:t>
      </w:r>
      <w:r w:rsidRPr="00725987">
        <w:rPr>
          <w:lang w:val="en-US"/>
        </w:rPr>
        <w:t xml:space="preserve">, array and sequence types cannot be defined as a parameter type directly. </w:t>
      </w:r>
      <w:r w:rsidR="000D3280" w:rsidRPr="00725987">
        <w:rPr>
          <w:lang w:val="en-US"/>
        </w:rPr>
        <w:t>To redefine these types i</w:t>
      </w:r>
      <w:r w:rsidR="00444564" w:rsidRPr="00725987">
        <w:rPr>
          <w:lang w:val="en-US"/>
        </w:rPr>
        <w:t xml:space="preserve">t must be used a </w:t>
      </w:r>
      <w:r w:rsidR="00444564" w:rsidRPr="00725987">
        <w:rPr>
          <w:rFonts w:ascii="Bitstream Vera Sans Mono" w:hAnsi="Bitstream Vera Sans Mono"/>
          <w:sz w:val="16"/>
          <w:szCs w:val="16"/>
          <w:lang w:val="en-US"/>
        </w:rPr>
        <w:t>typede</w:t>
      </w:r>
      <w:r w:rsidR="000D3280" w:rsidRPr="00725987">
        <w:rPr>
          <w:rFonts w:ascii="Bitstream Vera Sans Mono" w:hAnsi="Bitstream Vera Sans Mono"/>
          <w:sz w:val="16"/>
          <w:szCs w:val="16"/>
          <w:lang w:val="en-US"/>
        </w:rPr>
        <w:t xml:space="preserve">f </w:t>
      </w:r>
      <w:r w:rsidR="000D3280" w:rsidRPr="00725987">
        <w:rPr>
          <w:lang w:val="en-US"/>
        </w:rPr>
        <w:t>and use it as parameter type.</w:t>
      </w:r>
    </w:p>
    <w:p w:rsidR="002D4F96" w:rsidRPr="00725987" w:rsidRDefault="002D4F96" w:rsidP="002D4F96">
      <w:pPr>
        <w:pStyle w:val="Heading4"/>
        <w:rPr>
          <w:lang w:val="en-US"/>
        </w:rPr>
      </w:pPr>
      <w:r w:rsidRPr="00725987">
        <w:rPr>
          <w:lang w:val="en-US"/>
        </w:rPr>
        <w:t>Function definition</w:t>
      </w:r>
    </w:p>
    <w:p w:rsidR="00B55BEA" w:rsidRPr="00725987" w:rsidRDefault="00B55BEA" w:rsidP="00EA3251">
      <w:pPr>
        <w:rPr>
          <w:lang w:val="en-US"/>
        </w:rPr>
      </w:pPr>
      <w:r w:rsidRPr="00725987">
        <w:rPr>
          <w:lang w:val="en-US"/>
        </w:rPr>
        <w:t>A procedure’s definition is composed of two or more elements:</w:t>
      </w:r>
    </w:p>
    <w:p w:rsidR="00B55BEA" w:rsidRPr="006B1606" w:rsidRDefault="00B55BEA" w:rsidP="00B55BEA">
      <w:pPr>
        <w:numPr>
          <w:ilvl w:val="0"/>
          <w:numId w:val="30"/>
        </w:numPr>
        <w:rPr>
          <w:lang w:val="en-US"/>
        </w:rPr>
      </w:pPr>
      <w:r w:rsidRPr="006B1606">
        <w:rPr>
          <w:lang w:val="en-US"/>
        </w:rPr>
        <w:t xml:space="preserve">The </w:t>
      </w:r>
      <w:r w:rsidR="006251FB" w:rsidRPr="006B1606">
        <w:rPr>
          <w:lang w:val="en-US"/>
        </w:rPr>
        <w:t>type of the returned value</w:t>
      </w:r>
      <w:r w:rsidRPr="006B1606">
        <w:rPr>
          <w:lang w:val="en-US"/>
        </w:rPr>
        <w:t xml:space="preserve">. </w:t>
      </w:r>
      <w:r w:rsidRPr="006B1606">
        <w:rPr>
          <w:rFonts w:ascii="Bitstream Vera Sans Mono" w:hAnsi="Bitstream Vera Sans Mono"/>
          <w:sz w:val="16"/>
          <w:szCs w:val="16"/>
          <w:lang w:val="en-US"/>
        </w:rPr>
        <w:t>void</w:t>
      </w:r>
      <w:r w:rsidR="006251FB" w:rsidRPr="006B1606">
        <w:rPr>
          <w:lang w:val="en-US"/>
        </w:rPr>
        <w:t xml:space="preserve"> type is allowed.</w:t>
      </w:r>
    </w:p>
    <w:p w:rsidR="00B55BEA" w:rsidRPr="00725987" w:rsidRDefault="00B55BEA" w:rsidP="00B55BEA">
      <w:pPr>
        <w:numPr>
          <w:ilvl w:val="0"/>
          <w:numId w:val="30"/>
        </w:numPr>
        <w:rPr>
          <w:lang w:val="en-US"/>
        </w:rPr>
      </w:pPr>
      <w:r w:rsidRPr="00725987">
        <w:rPr>
          <w:lang w:val="en-US"/>
        </w:rPr>
        <w:t>The name of the procedure.</w:t>
      </w:r>
    </w:p>
    <w:p w:rsidR="00B55BEA" w:rsidRDefault="00B55BEA" w:rsidP="00B55BEA">
      <w:pPr>
        <w:numPr>
          <w:ilvl w:val="0"/>
          <w:numId w:val="30"/>
        </w:numPr>
        <w:rPr>
          <w:lang w:val="en-US"/>
        </w:rPr>
      </w:pPr>
      <w:r w:rsidRPr="00725987">
        <w:rPr>
          <w:lang w:val="en-US"/>
        </w:rPr>
        <w:t>A list of parameters. This list could be empty.</w:t>
      </w:r>
    </w:p>
    <w:p w:rsidR="00D65591" w:rsidRPr="00725987" w:rsidRDefault="00D65591" w:rsidP="005E23CF">
      <w:pPr>
        <w:ind w:left="720"/>
        <w:rPr>
          <w:lang w:val="en-US"/>
        </w:rPr>
      </w:pPr>
    </w:p>
    <w:p w:rsidR="00B55BEA" w:rsidRPr="00725987" w:rsidRDefault="00B55BEA" w:rsidP="00B55BEA">
      <w:pPr>
        <w:rPr>
          <w:lang w:val="en-US"/>
        </w:rPr>
      </w:pPr>
      <w:r w:rsidRPr="00725987">
        <w:rPr>
          <w:lang w:val="en-US"/>
        </w:rPr>
        <w:t>An example of how a procedure should be defined is shown:</w:t>
      </w:r>
    </w:p>
    <w:p w:rsidR="00B55BEA" w:rsidRDefault="002708FF" w:rsidP="000D3280">
      <w:pPr>
        <w:jc w:val="center"/>
      </w:pPr>
      <w:r>
        <w:rPr>
          <w:noProof/>
        </w:rPr>
        <mc:AlternateContent>
          <mc:Choice Requires="wps">
            <w:drawing>
              <wp:inline distT="0" distB="0" distL="0" distR="0">
                <wp:extent cx="3342640" cy="210820"/>
                <wp:effectExtent l="9525" t="9525" r="10160" b="8255"/>
                <wp:docPr id="3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2640" cy="210820"/>
                        </a:xfrm>
                        <a:prstGeom prst="rect">
                          <a:avLst/>
                        </a:prstGeom>
                        <a:solidFill>
                          <a:srgbClr val="FFFFFF"/>
                        </a:solidFill>
                        <a:ln w="9525">
                          <a:solidFill>
                            <a:srgbClr val="000000"/>
                          </a:solidFill>
                          <a:miter lim="800000"/>
                          <a:headEnd/>
                          <a:tailEnd/>
                        </a:ln>
                      </wps:spPr>
                      <wps:txbx>
                        <w:txbxContent>
                          <w:p w:rsidR="00AA52FE" w:rsidRPr="00725987" w:rsidRDefault="00AA52FE" w:rsidP="000D3280">
                            <w:pPr>
                              <w:rPr>
                                <w:rFonts w:ascii="Bitstream Vera Sans Mono" w:hAnsi="Bitstream Vera Sans Mono"/>
                                <w:sz w:val="16"/>
                                <w:szCs w:val="16"/>
                                <w:lang w:val="en-US"/>
                              </w:rPr>
                            </w:pPr>
                            <w:r w:rsidRPr="00725987">
                              <w:rPr>
                                <w:rFonts w:ascii="Bitstream Vera Sans Mono" w:hAnsi="Bitstream Vera Sans Mono" w:cs="Courier New"/>
                                <w:noProof/>
                                <w:sz w:val="16"/>
                                <w:szCs w:val="16"/>
                                <w:lang w:val="en-US"/>
                              </w:rPr>
                              <w:t>long funcName(in short param1, inout long param2);</w:t>
                            </w:r>
                          </w:p>
                          <w:p w:rsidR="00AA52FE" w:rsidRPr="00725987" w:rsidRDefault="00AA52FE">
                            <w:pPr>
                              <w:rPr>
                                <w:lang w:val="en-US"/>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53" o:spid="_x0000_s1030" type="#_x0000_t202" style="width:263.2pt;height:1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">
                <v:textbox>
                  <w:txbxContent>
                    <w:p w:rsidR="00AA52FE" w:rsidRPr="00725987" w:rsidRDefault="00AA52FE" w:rsidP="000D3280">
                      <w:pPr>
                        <w:rPr>
                          <w:rFonts w:ascii="Bitstream Vera Sans Mono" w:hAnsi="Bitstream Vera Sans Mono"/>
                          <w:sz w:val="16"/>
                          <w:szCs w:val="16"/>
                          <w:lang w:val="en-US"/>
                        </w:rPr>
                      </w:pPr>
                      <w:r w:rsidRPr="00725987">
                        <w:rPr>
                          <w:rFonts w:ascii="Bitstream Vera Sans Mono" w:hAnsi="Bitstream Vera Sans Mono" w:cs="Courier New"/>
                          <w:noProof/>
                          <w:sz w:val="16"/>
                          <w:szCs w:val="16"/>
                          <w:lang w:val="en-US"/>
                        </w:rPr>
                        <w:t>long funcName(in short param1, inout long param2);</w:t>
                      </w:r>
                    </w:p>
                    <w:p w:rsidR="00AA52FE" w:rsidRPr="00725987" w:rsidRDefault="00AA52FE">
                      <w:pPr>
                        <w:rPr>
                          <w:lang w:val="en-US"/>
                        </w:rPr>
                      </w:pPr>
                    </w:p>
                  </w:txbxContent>
                </v:textbox>
                <w10:anchorlock/>
              </v:shape>
            </w:pict>
          </mc:Fallback>
        </mc:AlternateContent>
      </w:r>
    </w:p>
    <w:p w:rsidR="00D65591" w:rsidRDefault="00D65591" w:rsidP="00B55BEA">
      <w:pPr>
        <w:rPr>
          <w:rFonts w:ascii="Bitstream Vera Sans Mono" w:hAnsi="Bitstream Vera Sans Mono" w:cs="Courier New"/>
          <w:noProof/>
          <w:sz w:val="16"/>
          <w:szCs w:val="16"/>
          <w:lang w:val="en-US"/>
        </w:rPr>
      </w:pPr>
    </w:p>
    <w:p w:rsidR="00D65591" w:rsidRDefault="00D65591" w:rsidP="00B55BEA">
      <w:pPr>
        <w:rPr>
          <w:rFonts w:ascii="Bitstream Vera Sans Mono" w:hAnsi="Bitstream Vera Sans Mono" w:cs="Courier New"/>
          <w:noProof/>
          <w:sz w:val="16"/>
          <w:szCs w:val="16"/>
          <w:lang w:val="en-US"/>
        </w:rPr>
      </w:pPr>
    </w:p>
    <w:p w:rsidR="00C65719" w:rsidRPr="00725987" w:rsidRDefault="00516312" w:rsidP="00B55BEA">
      <w:pPr>
        <w:rPr>
          <w:lang w:val="en-US"/>
        </w:rPr>
      </w:pPr>
      <w:r w:rsidRPr="00725987">
        <w:rPr>
          <w:rFonts w:ascii="Bitstream Vera Sans Mono" w:hAnsi="Bitstream Vera Sans Mono" w:cs="Courier New"/>
          <w:noProof/>
          <w:sz w:val="16"/>
          <w:szCs w:val="16"/>
          <w:lang w:val="en-US"/>
        </w:rPr>
        <w:t>rpcddsgen</w:t>
      </w:r>
      <w:r w:rsidR="00C65719" w:rsidRPr="00725987">
        <w:rPr>
          <w:i/>
          <w:lang w:val="en-US"/>
        </w:rPr>
        <w:t xml:space="preserve"> </w:t>
      </w:r>
      <w:r w:rsidR="00F269B9" w:rsidRPr="00725987">
        <w:rPr>
          <w:lang w:val="en-US"/>
        </w:rPr>
        <w:t>application maps the functions following these rules:</w:t>
      </w:r>
    </w:p>
    <w:p w:rsidR="006251FB" w:rsidRPr="00725987" w:rsidRDefault="006251FB" w:rsidP="005E23CF">
      <w:pPr>
        <w:numPr>
          <w:ilvl w:val="0"/>
          <w:numId w:val="39"/>
        </w:numPr>
        <w:jc w:val="both"/>
        <w:rPr>
          <w:lang w:val="en-US"/>
        </w:rPr>
      </w:pPr>
      <w:r w:rsidRPr="00725987">
        <w:rPr>
          <w:lang w:val="en-US"/>
        </w:rPr>
        <w:t>The type of the returned value is mapped in C++ as it was described in section</w:t>
      </w:r>
      <w:r w:rsidR="00875C4C">
        <w:rPr>
          <w:lang w:val="en-US"/>
        </w:rPr>
        <w:t xml:space="preserve"> </w:t>
      </w:r>
      <w:r w:rsidR="00D17561">
        <w:rPr>
          <w:i/>
          <w:lang w:val="en-US"/>
        </w:rPr>
        <w:t>[Parameter Definition]</w:t>
      </w:r>
      <w:r w:rsidRPr="00725987">
        <w:rPr>
          <w:lang w:val="en-US"/>
        </w:rPr>
        <w:t xml:space="preserve">. </w:t>
      </w:r>
    </w:p>
    <w:p w:rsidR="00F269B9" w:rsidRPr="00725987" w:rsidRDefault="00F269B9" w:rsidP="005E23CF">
      <w:pPr>
        <w:numPr>
          <w:ilvl w:val="0"/>
          <w:numId w:val="36"/>
        </w:numPr>
        <w:jc w:val="both"/>
        <w:rPr>
          <w:lang w:val="en-US"/>
        </w:rPr>
      </w:pPr>
      <w:r w:rsidRPr="00725987">
        <w:rPr>
          <w:lang w:val="en-US"/>
        </w:rPr>
        <w:t>Name of the C++ function is the same</w:t>
      </w:r>
      <w:r w:rsidR="003B3EEF" w:rsidRPr="00725987">
        <w:rPr>
          <w:lang w:val="en-US"/>
        </w:rPr>
        <w:t xml:space="preserve"> as the name of the defined function in IDL.</w:t>
      </w:r>
    </w:p>
    <w:p w:rsidR="003B3EEF" w:rsidRDefault="003B3EEF" w:rsidP="005E23CF">
      <w:pPr>
        <w:numPr>
          <w:ilvl w:val="0"/>
          <w:numId w:val="36"/>
        </w:numPr>
        <w:jc w:val="both"/>
        <w:rPr>
          <w:lang w:val="en-US"/>
        </w:rPr>
      </w:pPr>
      <w:r w:rsidRPr="00725987">
        <w:rPr>
          <w:lang w:val="en-US"/>
        </w:rPr>
        <w:t xml:space="preserve">The order of the parameters in the C++ function is the same as in defined function. The parameters are mapped in C++ as it was described in section </w:t>
      </w:r>
      <w:r w:rsidR="00D17561">
        <w:rPr>
          <w:i/>
          <w:lang w:val="en-US"/>
        </w:rPr>
        <w:t>[Parameter Definition]</w:t>
      </w:r>
      <w:r w:rsidR="00875C4C" w:rsidRPr="00725987">
        <w:rPr>
          <w:lang w:val="en-US"/>
        </w:rPr>
        <w:t>.</w:t>
      </w:r>
    </w:p>
    <w:p w:rsidR="00D65591" w:rsidRPr="00725987" w:rsidRDefault="00D65591" w:rsidP="005E23CF">
      <w:pPr>
        <w:ind w:left="720"/>
        <w:rPr>
          <w:lang w:val="en-US"/>
        </w:rPr>
      </w:pPr>
    </w:p>
    <w:p w:rsidR="0004016B" w:rsidRDefault="0004016B" w:rsidP="0004016B">
      <w:pPr>
        <w:rPr>
          <w:lang w:val="en-US"/>
        </w:rPr>
      </w:pPr>
      <w:r w:rsidRPr="00725987">
        <w:rPr>
          <w:lang w:val="en-US"/>
        </w:rPr>
        <w:t>Following these rules the previous example would generate next C++ function:</w:t>
      </w:r>
    </w:p>
    <w:p w:rsidR="00D65591" w:rsidRPr="00725987" w:rsidRDefault="00D65591" w:rsidP="0004016B">
      <w:pPr>
        <w:rPr>
          <w:lang w:val="en-US"/>
        </w:rPr>
      </w:pPr>
    </w:p>
    <w:p w:rsidR="00627F63" w:rsidRPr="00F269B9" w:rsidRDefault="002708FF" w:rsidP="00627F63">
      <w:pPr>
        <w:jc w:val="center"/>
      </w:pPr>
      <w:r>
        <w:rPr>
          <w:noProof/>
        </w:rPr>
        <mc:AlternateContent>
          <mc:Choice Requires="wps">
            <w:drawing>
              <wp:inline distT="0" distB="0" distL="0" distR="0">
                <wp:extent cx="3688080" cy="232410"/>
                <wp:effectExtent l="9525" t="9525" r="7620" b="5715"/>
                <wp:docPr id="3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232410"/>
                        </a:xfrm>
                        <a:prstGeom prst="rect">
                          <a:avLst/>
                        </a:prstGeom>
                        <a:solidFill>
                          <a:srgbClr val="FFFFFF"/>
                        </a:solidFill>
                        <a:ln w="9525">
                          <a:solidFill>
                            <a:srgbClr val="000000"/>
                          </a:solidFill>
                          <a:miter lim="800000"/>
                          <a:headEnd/>
                          <a:tailEnd/>
                        </a:ln>
                      </wps:spPr>
                      <wps:txbx>
                        <w:txbxContent>
                          <w:p w:rsidR="00AA52FE" w:rsidRPr="00725987" w:rsidRDefault="00AA52FE" w:rsidP="008A5539">
                            <w:pPr>
                              <w:jc w:val="center"/>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DDS_Long funcName(DDS_Short param1, DDS_Long&amp; param2);</w:t>
                            </w:r>
                          </w:p>
                        </w:txbxContent>
                      </wps:txbx>
                      <wps:bodyPr rot="0" vert="horz" wrap="square" lIns="91440" tIns="45720" rIns="91440" bIns="45720" anchor="t" anchorCtr="0" upright="1">
                        <a:noAutofit/>
                      </wps:bodyPr>
                    </wps:wsp>
                  </a:graphicData>
                </a:graphic>
              </wp:inline>
            </w:drawing>
          </mc:Choice>
          <mc:Fallback>
            <w:pict>
              <v:shape id="Text Box 52" o:spid="_x0000_s1031" type="#_x0000_t202" style="width:290.4pt;height:1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">
                <v:textbox>
                  <w:txbxContent>
                    <w:p w:rsidR="00AA52FE" w:rsidRPr="00725987" w:rsidRDefault="00AA52FE" w:rsidP="008A5539">
                      <w:pPr>
                        <w:jc w:val="center"/>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DDS_Long funcName(DDS_Short param1, DDS_Long&amp; param2);</w:t>
                      </w:r>
                    </w:p>
                  </w:txbxContent>
                </v:textbox>
                <w10:anchorlock/>
              </v:shape>
            </w:pict>
          </mc:Fallback>
        </mc:AlternateContent>
      </w:r>
    </w:p>
    <w:p w:rsidR="002D4F96" w:rsidRPr="00725987" w:rsidRDefault="002D4F96" w:rsidP="002D4F96">
      <w:pPr>
        <w:pStyle w:val="Heading4"/>
        <w:rPr>
          <w:lang w:val="en-US"/>
        </w:rPr>
      </w:pPr>
      <w:r w:rsidRPr="00725987">
        <w:rPr>
          <w:lang w:val="en-US"/>
        </w:rPr>
        <w:lastRenderedPageBreak/>
        <w:t>Interface definition</w:t>
      </w:r>
    </w:p>
    <w:p w:rsidR="00D65591" w:rsidRDefault="00D65591" w:rsidP="00B55BEA">
      <w:pPr>
        <w:rPr>
          <w:lang w:val="en-US"/>
        </w:rPr>
      </w:pPr>
    </w:p>
    <w:p w:rsidR="002D4F96" w:rsidRDefault="002D4F96" w:rsidP="00B55BEA">
      <w:pPr>
        <w:rPr>
          <w:lang w:val="en-US"/>
        </w:rPr>
      </w:pPr>
      <w:r w:rsidRPr="00725987">
        <w:rPr>
          <w:lang w:val="en-US"/>
        </w:rPr>
        <w:t>The set of remote procedures that the server will offer has to be encapsulated by an IDL interface.</w:t>
      </w:r>
      <w:r w:rsidR="000D4EE0" w:rsidRPr="00725987">
        <w:rPr>
          <w:lang w:val="en-US"/>
        </w:rPr>
        <w:t xml:space="preserve"> An example of how </w:t>
      </w:r>
      <w:r w:rsidR="00FB3722" w:rsidRPr="00725987">
        <w:rPr>
          <w:lang w:val="en-US"/>
        </w:rPr>
        <w:t>an</w:t>
      </w:r>
      <w:r w:rsidR="000D4EE0" w:rsidRPr="00725987">
        <w:rPr>
          <w:lang w:val="en-US"/>
        </w:rPr>
        <w:t xml:space="preserve"> interface should be defined is shown:</w:t>
      </w:r>
    </w:p>
    <w:p w:rsidR="00D65591" w:rsidRPr="00725987" w:rsidRDefault="00D65591" w:rsidP="00B55BEA">
      <w:pPr>
        <w:rPr>
          <w:lang w:val="en-US"/>
        </w:rPr>
      </w:pPr>
    </w:p>
    <w:p w:rsidR="00627F63" w:rsidRDefault="002708FF" w:rsidP="00627F63">
      <w:pPr>
        <w:jc w:val="center"/>
      </w:pPr>
      <w:r>
        <w:rPr>
          <w:noProof/>
        </w:rPr>
        <mc:AlternateContent>
          <mc:Choice Requires="wps">
            <w:drawing>
              <wp:inline distT="0" distB="0" distL="0" distR="0">
                <wp:extent cx="3439160" cy="594360"/>
                <wp:effectExtent l="9525" t="9525" r="8890" b="5715"/>
                <wp:docPr id="30"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9160" cy="594360"/>
                        </a:xfrm>
                        <a:prstGeom prst="rect">
                          <a:avLst/>
                        </a:prstGeom>
                        <a:solidFill>
                          <a:srgbClr val="FFFFFF"/>
                        </a:solidFill>
                        <a:ln w="9525">
                          <a:solidFill>
                            <a:srgbClr val="000000"/>
                          </a:solidFill>
                          <a:miter lim="800000"/>
                          <a:headEnd/>
                          <a:tailEnd/>
                        </a:ln>
                      </wps:spPr>
                      <wps:txbx>
                        <w:txbxContent>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InterfaceExample</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 Set of remote procedures.</w:t>
                            </w:r>
                          </w:p>
                          <w:p w:rsidR="00AA52FE" w:rsidRPr="00627F63" w:rsidRDefault="00AA52FE">
                            <w:pPr>
                              <w:rPr>
                                <w:rFonts w:ascii="Bitstream Vera Sans Mono" w:hAnsi="Bitstream Vera Sans Mono"/>
                                <w:sz w:val="16"/>
                                <w:szCs w:val="16"/>
                              </w:rPr>
                            </w:pPr>
                            <w:r w:rsidRPr="00627F63">
                              <w:rPr>
                                <w:rFonts w:ascii="Bitstream Vera Sans Mono" w:hAnsi="Bitstream Vera Sans Mono" w:cs="Courier New"/>
                                <w:noProof/>
                                <w:sz w:val="16"/>
                                <w:szCs w:val="16"/>
                              </w:rPr>
                              <w:t>};</w:t>
                            </w:r>
                          </w:p>
                        </w:txbxContent>
                      </wps:txbx>
                      <wps:bodyPr rot="0" vert="horz" wrap="square" lIns="91440" tIns="45720" rIns="91440" bIns="45720" anchor="t" anchorCtr="0" upright="1">
                        <a:noAutofit/>
                      </wps:bodyPr>
                    </wps:wsp>
                  </a:graphicData>
                </a:graphic>
              </wp:inline>
            </w:drawing>
          </mc:Choice>
          <mc:Fallback>
            <w:pict>
              <v:shape id="Text Box 51" o:spid="_x0000_s1032" type="#_x0000_t202" style="width:270.8pt;height:4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">
                <v:textbox>
                  <w:txbxContent>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InterfaceExample</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 Set of remote procedures.</w:t>
                      </w:r>
                    </w:p>
                    <w:p w:rsidR="00AA52FE" w:rsidRPr="00627F63" w:rsidRDefault="00AA52FE">
                      <w:pPr>
                        <w:rPr>
                          <w:rFonts w:ascii="Bitstream Vera Sans Mono" w:hAnsi="Bitstream Vera Sans Mono"/>
                          <w:sz w:val="16"/>
                          <w:szCs w:val="16"/>
                        </w:rPr>
                      </w:pPr>
                      <w:r w:rsidRPr="00627F63">
                        <w:rPr>
                          <w:rFonts w:ascii="Bitstream Vera Sans Mono" w:hAnsi="Bitstream Vera Sans Mono" w:cs="Courier New"/>
                          <w:noProof/>
                          <w:sz w:val="16"/>
                          <w:szCs w:val="16"/>
                        </w:rPr>
                        <w:t>};</w:t>
                      </w:r>
                    </w:p>
                  </w:txbxContent>
                </v:textbox>
                <w10:anchorlock/>
              </v:shape>
            </w:pict>
          </mc:Fallback>
        </mc:AlternateContent>
      </w:r>
    </w:p>
    <w:p w:rsidR="00D65591" w:rsidRDefault="00D65591" w:rsidP="000D4EE0">
      <w:pPr>
        <w:rPr>
          <w:lang w:val="en-US"/>
        </w:rPr>
      </w:pPr>
    </w:p>
    <w:p w:rsidR="008D6009" w:rsidRPr="00725987" w:rsidRDefault="008D6009" w:rsidP="000D4EE0">
      <w:pPr>
        <w:rPr>
          <w:lang w:val="en-US"/>
        </w:rPr>
      </w:pPr>
      <w:r w:rsidRPr="00725987">
        <w:rPr>
          <w:lang w:val="en-US"/>
        </w:rPr>
        <w:t xml:space="preserve">The IDL interface will be mapped in three </w:t>
      </w:r>
      <w:r w:rsidR="008D4F17" w:rsidRPr="00725987">
        <w:rPr>
          <w:lang w:val="en-US"/>
        </w:rPr>
        <w:t>classes</w:t>
      </w:r>
      <w:r w:rsidRPr="00725987">
        <w:rPr>
          <w:lang w:val="en-US"/>
        </w:rPr>
        <w:t>:</w:t>
      </w:r>
    </w:p>
    <w:p w:rsidR="008D6009" w:rsidRPr="00725987" w:rsidRDefault="008D6009" w:rsidP="005E23CF">
      <w:pPr>
        <w:numPr>
          <w:ilvl w:val="0"/>
          <w:numId w:val="37"/>
        </w:numPr>
        <w:jc w:val="both"/>
        <w:rPr>
          <w:lang w:val="en-US"/>
        </w:rPr>
      </w:pPr>
      <w:r w:rsidRPr="00725987">
        <w:rPr>
          <w:rFonts w:ascii="Bitstream Vera Sans Mono" w:hAnsi="Bitstream Vera Sans Mono"/>
          <w:sz w:val="16"/>
          <w:lang w:val="en-US"/>
        </w:rPr>
        <w:t>InterfaceExampleProxy</w:t>
      </w:r>
      <w:r w:rsidRPr="00725987">
        <w:rPr>
          <w:lang w:val="en-US"/>
        </w:rPr>
        <w:t>:</w:t>
      </w:r>
      <w:r w:rsidRPr="00725987">
        <w:rPr>
          <w:i/>
          <w:lang w:val="en-US"/>
        </w:rPr>
        <w:t xml:space="preserve"> </w:t>
      </w:r>
      <w:r w:rsidRPr="00725987">
        <w:rPr>
          <w:lang w:val="en-US"/>
        </w:rPr>
        <w:t>A local server’s proxy that offers the remote procedures to the client application.</w:t>
      </w:r>
      <w:r w:rsidR="008D4F17" w:rsidRPr="00725987">
        <w:rPr>
          <w:lang w:val="en-US"/>
        </w:rPr>
        <w:t xml:space="preserve"> Client application should create an object of this class and call the remote procedures.</w:t>
      </w:r>
    </w:p>
    <w:p w:rsidR="008D4F17" w:rsidRPr="00725987" w:rsidRDefault="008D4F17" w:rsidP="005E23CF">
      <w:pPr>
        <w:numPr>
          <w:ilvl w:val="0"/>
          <w:numId w:val="37"/>
        </w:numPr>
        <w:jc w:val="both"/>
        <w:rPr>
          <w:lang w:val="en-US"/>
        </w:rPr>
      </w:pPr>
      <w:r w:rsidRPr="00725987">
        <w:rPr>
          <w:rFonts w:ascii="Bitstream Vera Sans Mono" w:hAnsi="Bitstream Vera Sans Mono"/>
          <w:sz w:val="16"/>
          <w:lang w:val="en-US"/>
        </w:rPr>
        <w:t>InterfaceExampleServerImpl</w:t>
      </w:r>
      <w:r w:rsidRPr="00725987">
        <w:rPr>
          <w:lang w:val="en-US"/>
        </w:rPr>
        <w:t xml:space="preserve">: This class contains the remote procedures definitions. These definitions should be implemented by the developer. </w:t>
      </w:r>
      <w:r w:rsidR="00D90542" w:rsidRPr="00725987">
        <w:rPr>
          <w:lang w:val="en-US"/>
        </w:rPr>
        <w:t>RPCDDS</w:t>
      </w:r>
      <w:r w:rsidRPr="00725987">
        <w:rPr>
          <w:lang w:val="en-US"/>
        </w:rPr>
        <w:t xml:space="preserve"> creates only one object of this class and this object is used by the server.</w:t>
      </w:r>
    </w:p>
    <w:p w:rsidR="008D4F17" w:rsidRPr="00725987" w:rsidRDefault="008D4F17" w:rsidP="005E23CF">
      <w:pPr>
        <w:numPr>
          <w:ilvl w:val="0"/>
          <w:numId w:val="37"/>
        </w:numPr>
        <w:jc w:val="both"/>
        <w:rPr>
          <w:lang w:val="en-US"/>
        </w:rPr>
      </w:pPr>
      <w:r w:rsidRPr="00725987">
        <w:rPr>
          <w:rFonts w:ascii="Bitstream Vera Sans Mono" w:hAnsi="Bitstream Vera Sans Mono"/>
          <w:sz w:val="16"/>
          <w:szCs w:val="16"/>
          <w:lang w:val="en-US"/>
        </w:rPr>
        <w:t>InterfaceExampleServer</w:t>
      </w:r>
      <w:r w:rsidRPr="00725987">
        <w:rPr>
          <w:lang w:val="en-US"/>
        </w:rPr>
        <w:t>: The server implementation. This class execute</w:t>
      </w:r>
      <w:r w:rsidR="00627F63" w:rsidRPr="00725987">
        <w:rPr>
          <w:lang w:val="en-US"/>
        </w:rPr>
        <w:t>s</w:t>
      </w:r>
      <w:r w:rsidRPr="00725987">
        <w:rPr>
          <w:lang w:val="en-US"/>
        </w:rPr>
        <w:t xml:space="preserve"> a server instance.</w:t>
      </w:r>
    </w:p>
    <w:p w:rsidR="000D4EE0" w:rsidRDefault="000D4EE0" w:rsidP="000D4EE0">
      <w:pPr>
        <w:pStyle w:val="Heading4"/>
      </w:pPr>
      <w:r>
        <w:t>Limitations</w:t>
      </w:r>
    </w:p>
    <w:p w:rsidR="000D4EE0" w:rsidRPr="006B1606" w:rsidRDefault="00516312" w:rsidP="005E23CF">
      <w:pPr>
        <w:jc w:val="both"/>
        <w:rPr>
          <w:lang w:val="en-US"/>
        </w:rPr>
      </w:pPr>
      <w:r w:rsidRPr="006B1606">
        <w:rPr>
          <w:rFonts w:ascii="Bitstream Vera Sans Mono" w:hAnsi="Bitstream Vera Sans Mono"/>
          <w:sz w:val="16"/>
          <w:szCs w:val="16"/>
          <w:lang w:val="en-US"/>
        </w:rPr>
        <w:t>rpcddsgen</w:t>
      </w:r>
      <w:r w:rsidR="000D4EE0" w:rsidRPr="006B1606">
        <w:rPr>
          <w:lang w:val="en-US"/>
        </w:rPr>
        <w:t xml:space="preserve"> application has several limitations about IDL syntax:</w:t>
      </w:r>
    </w:p>
    <w:p w:rsidR="000D4EE0" w:rsidRPr="006B1606" w:rsidRDefault="00516312" w:rsidP="005E23CF">
      <w:pPr>
        <w:pStyle w:val="NoSpacing"/>
        <w:numPr>
          <w:ilvl w:val="0"/>
          <w:numId w:val="25"/>
        </w:numPr>
        <w:jc w:val="both"/>
        <w:rPr>
          <w:lang w:val="en-US"/>
        </w:rPr>
      </w:pPr>
      <w:r w:rsidRPr="006B1606">
        <w:rPr>
          <w:rFonts w:ascii="Bitstream Vera Sans Mono" w:hAnsi="Bitstream Vera Sans Mono"/>
          <w:sz w:val="16"/>
          <w:szCs w:val="16"/>
          <w:lang w:val="en-US"/>
        </w:rPr>
        <w:t>rpcddsgen</w:t>
      </w:r>
      <w:r w:rsidR="000D4EE0" w:rsidRPr="006B1606">
        <w:rPr>
          <w:lang w:val="en-US"/>
        </w:rPr>
        <w:t xml:space="preserve"> can handle just one interface per IDL file.</w:t>
      </w:r>
    </w:p>
    <w:p w:rsidR="000D4EE0" w:rsidRPr="00725987" w:rsidRDefault="000D4EE0" w:rsidP="005E23CF">
      <w:pPr>
        <w:pStyle w:val="NoSpacing"/>
        <w:numPr>
          <w:ilvl w:val="0"/>
          <w:numId w:val="25"/>
        </w:numPr>
        <w:jc w:val="both"/>
        <w:rPr>
          <w:lang w:val="en-US"/>
        </w:rPr>
      </w:pPr>
      <w:r w:rsidRPr="00725987">
        <w:rPr>
          <w:lang w:val="en-US"/>
        </w:rPr>
        <w:t>Type definitions must be declared before the interface.</w:t>
      </w:r>
    </w:p>
    <w:p w:rsidR="009744DE" w:rsidRPr="00725987" w:rsidRDefault="009744DE" w:rsidP="005E23CF">
      <w:pPr>
        <w:pStyle w:val="NoSpacing"/>
        <w:numPr>
          <w:ilvl w:val="0"/>
          <w:numId w:val="25"/>
        </w:numPr>
        <w:jc w:val="both"/>
        <w:rPr>
          <w:lang w:val="en-US"/>
        </w:rPr>
      </w:pPr>
      <w:r w:rsidRPr="00725987">
        <w:rPr>
          <w:lang w:val="en-US"/>
        </w:rPr>
        <w:t>Two procedures cannot have the same name.</w:t>
      </w:r>
    </w:p>
    <w:p w:rsidR="000D4EE0" w:rsidRPr="005E23CF" w:rsidRDefault="000D4EE0" w:rsidP="005E23CF">
      <w:pPr>
        <w:pStyle w:val="NoSpacing"/>
        <w:numPr>
          <w:ilvl w:val="0"/>
          <w:numId w:val="25"/>
        </w:numPr>
        <w:jc w:val="both"/>
        <w:rPr>
          <w:b/>
          <w:lang w:val="en-US"/>
        </w:rPr>
      </w:pPr>
      <w:r w:rsidRPr="005E23CF">
        <w:rPr>
          <w:b/>
          <w:lang w:val="en-US"/>
        </w:rPr>
        <w:t xml:space="preserve">The interface and the IDL </w:t>
      </w:r>
      <w:r w:rsidR="009744DE" w:rsidRPr="005E23CF">
        <w:rPr>
          <w:b/>
          <w:lang w:val="en-US"/>
        </w:rPr>
        <w:t xml:space="preserve">file </w:t>
      </w:r>
      <w:r w:rsidRPr="005E23CF">
        <w:rPr>
          <w:b/>
          <w:lang w:val="en-US"/>
        </w:rPr>
        <w:t>must have the same name.</w:t>
      </w:r>
    </w:p>
    <w:p w:rsidR="000D4EE0" w:rsidRPr="00725987" w:rsidRDefault="000D4EE0" w:rsidP="005E23CF">
      <w:pPr>
        <w:pStyle w:val="NoSpacing"/>
        <w:numPr>
          <w:ilvl w:val="0"/>
          <w:numId w:val="25"/>
        </w:numPr>
        <w:jc w:val="both"/>
        <w:rPr>
          <w:lang w:val="en-US"/>
        </w:rPr>
      </w:pPr>
      <w:r w:rsidRPr="00725987">
        <w:rPr>
          <w:lang w:val="en-US"/>
        </w:rPr>
        <w:t>Complex types (</w:t>
      </w:r>
      <w:r w:rsidR="00627F63" w:rsidRPr="00725987">
        <w:rPr>
          <w:lang w:val="en-US"/>
        </w:rPr>
        <w:t>array and sequences)</w:t>
      </w:r>
      <w:r w:rsidRPr="00725987">
        <w:rPr>
          <w:lang w:val="en-US"/>
        </w:rPr>
        <w:t xml:space="preserve"> used in procedure definitions must be previously named using </w:t>
      </w:r>
      <w:r w:rsidRPr="00725987">
        <w:rPr>
          <w:rFonts w:ascii="Bitstream Vera Sans Mono" w:hAnsi="Bitstream Vera Sans Mono"/>
          <w:sz w:val="16"/>
          <w:szCs w:val="16"/>
          <w:lang w:val="en-US"/>
        </w:rPr>
        <w:t>typedef</w:t>
      </w:r>
      <w:r w:rsidR="009744DE" w:rsidRPr="00725987">
        <w:rPr>
          <w:lang w:val="en-US"/>
        </w:rPr>
        <w:t xml:space="preserve"> keyword, as CORBA IDL 2</w:t>
      </w:r>
      <w:r w:rsidRPr="00725987">
        <w:rPr>
          <w:lang w:val="en-US"/>
        </w:rPr>
        <w:t xml:space="preserve">.0 specification enforces. </w:t>
      </w:r>
    </w:p>
    <w:p w:rsidR="000D4EE0" w:rsidRPr="00725987" w:rsidRDefault="000D4EE0" w:rsidP="005E23CF">
      <w:pPr>
        <w:numPr>
          <w:ilvl w:val="0"/>
          <w:numId w:val="25"/>
        </w:numPr>
        <w:jc w:val="both"/>
        <w:rPr>
          <w:lang w:val="en-US"/>
        </w:rPr>
      </w:pPr>
      <w:r w:rsidRPr="00725987">
        <w:rPr>
          <w:lang w:val="en-US"/>
        </w:rPr>
        <w:t>No namespace (</w:t>
      </w:r>
      <w:r w:rsidRPr="00725987">
        <w:rPr>
          <w:rFonts w:ascii="Bitstream Vera Sans Mono" w:hAnsi="Bitstream Vera Sans Mono"/>
          <w:sz w:val="16"/>
          <w:szCs w:val="16"/>
          <w:lang w:val="en-US"/>
        </w:rPr>
        <w:t>module</w:t>
      </w:r>
      <w:r w:rsidRPr="00725987">
        <w:rPr>
          <w:lang w:val="en-US"/>
        </w:rPr>
        <w:t xml:space="preserve"> keyword) support </w:t>
      </w:r>
      <w:r w:rsidR="00D65591">
        <w:rPr>
          <w:lang w:val="en-US"/>
        </w:rPr>
        <w:t>in this release</w:t>
      </w:r>
      <w:r w:rsidRPr="00725987">
        <w:rPr>
          <w:lang w:val="en-US"/>
        </w:rPr>
        <w:t>.</w:t>
      </w:r>
    </w:p>
    <w:p w:rsidR="000D4EE0" w:rsidRPr="00725987" w:rsidRDefault="002F3DDB" w:rsidP="000D4EE0">
      <w:pPr>
        <w:pStyle w:val="Heading3"/>
        <w:rPr>
          <w:lang w:val="en-US"/>
        </w:rPr>
      </w:pPr>
      <w:bookmarkStart w:id="29" w:name="_Ref340074486"/>
      <w:bookmarkStart w:id="30" w:name="_Ref340076468"/>
      <w:bookmarkStart w:id="31" w:name="_Ref340140242"/>
      <w:bookmarkStart w:id="32" w:name="_Ref340143467"/>
      <w:bookmarkStart w:id="33" w:name="_Toc341719012"/>
      <w:r>
        <w:rPr>
          <w:lang w:val="en-US"/>
        </w:rPr>
        <w:br w:type="page"/>
      </w:r>
      <w:bookmarkStart w:id="34" w:name="_Ref341724329"/>
      <w:bookmarkStart w:id="35" w:name="_Ref341724337"/>
      <w:bookmarkStart w:id="36" w:name="_Ref341724353"/>
      <w:bookmarkStart w:id="37" w:name="_Ref341724444"/>
      <w:bookmarkStart w:id="38" w:name="_Ref341726544"/>
      <w:bookmarkStart w:id="39" w:name="_Ref341726610"/>
      <w:bookmarkStart w:id="40" w:name="_Ref341726737"/>
      <w:bookmarkStart w:id="41" w:name="_Toc341727631"/>
      <w:r w:rsidR="000D4EE0" w:rsidRPr="00725987">
        <w:rPr>
          <w:lang w:val="en-US"/>
        </w:rPr>
        <w:lastRenderedPageBreak/>
        <w:t>Example</w:t>
      </w:r>
      <w:bookmarkEnd w:id="29"/>
      <w:bookmarkEnd w:id="30"/>
      <w:bookmarkEnd w:id="31"/>
      <w:bookmarkEnd w:id="32"/>
      <w:bookmarkEnd w:id="33"/>
      <w:bookmarkEnd w:id="34"/>
      <w:bookmarkEnd w:id="35"/>
      <w:bookmarkEnd w:id="36"/>
      <w:bookmarkEnd w:id="37"/>
      <w:bookmarkEnd w:id="38"/>
      <w:bookmarkEnd w:id="39"/>
      <w:bookmarkEnd w:id="40"/>
      <w:bookmarkEnd w:id="41"/>
    </w:p>
    <w:p w:rsidR="000D4EE0" w:rsidRPr="00725987" w:rsidRDefault="000D4EE0" w:rsidP="000D4EE0">
      <w:pPr>
        <w:rPr>
          <w:lang w:val="en-US"/>
        </w:rPr>
      </w:pPr>
      <w:r w:rsidRPr="00725987">
        <w:rPr>
          <w:lang w:val="en-US"/>
        </w:rPr>
        <w:t>IDL syntax described in the previous subsection is shown through an example:</w:t>
      </w:r>
    </w:p>
    <w:p w:rsidR="00052747" w:rsidRDefault="002708FF" w:rsidP="00627F63">
      <w:pPr>
        <w:jc w:val="center"/>
      </w:pPr>
      <w:r>
        <w:rPr>
          <w:noProof/>
        </w:rPr>
        <mc:AlternateContent>
          <mc:Choice Requires="wps">
            <w:drawing>
              <wp:inline distT="0" distB="0" distL="0" distR="0">
                <wp:extent cx="4912995" cy="2797810"/>
                <wp:effectExtent l="9525" t="9525" r="11430" b="12065"/>
                <wp:docPr id="29"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2995" cy="2797810"/>
                        </a:xfrm>
                        <a:prstGeom prst="rect">
                          <a:avLst/>
                        </a:prstGeom>
                        <a:solidFill>
                          <a:srgbClr val="FFFFFF"/>
                        </a:solidFill>
                        <a:ln w="9525">
                          <a:solidFill>
                            <a:srgbClr val="000000"/>
                          </a:solidFill>
                          <a:miter lim="800000"/>
                          <a:headEnd/>
                          <a:tailEnd/>
                        </a:ln>
                      </wps:spPr>
                      <wps:txbx>
                        <w:txbxContent>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file Bank.idl</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enum ReturnCode</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SYSTEM_ERROR,</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ACCOUNT_NOT_FOUND,</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AUTHORIZATION_ERROR,</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NOT_MONEY_ENOUGH,</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OPERATION_SUCCESS</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struct Account</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AccountNumber;</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Username;</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Password;</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//@top-level false</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Bank</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ReturnCode deposit(in Account ac, in long money);</w:t>
                            </w:r>
                          </w:p>
                          <w:p w:rsidR="00AA52FE" w:rsidRPr="00627F63" w:rsidRDefault="00AA52FE" w:rsidP="00627F63">
                            <w:pPr>
                              <w:rPr>
                                <w:rFonts w:ascii="Bitstream Vera Sans Mono" w:hAnsi="Bitstream Vera Sans Mono"/>
                                <w:sz w:val="16"/>
                                <w:szCs w:val="16"/>
                              </w:rPr>
                            </w:pPr>
                            <w:r w:rsidRPr="00627F63">
                              <w:rPr>
                                <w:rFonts w:ascii="Bitstream Vera Sans Mono" w:hAnsi="Bitstream Vera Sans Mono" w:cs="Courier New"/>
                                <w:noProof/>
                                <w:sz w:val="16"/>
                                <w:szCs w:val="16"/>
                              </w:rPr>
                              <w:t>};</w:t>
                            </w:r>
                          </w:p>
                          <w:p w:rsidR="00AA52FE" w:rsidRPr="00627F63" w:rsidRDefault="00AA52FE" w:rsidP="00627F63"/>
                        </w:txbxContent>
                      </wps:txbx>
                      <wps:bodyPr rot="0" vert="horz" wrap="square" lIns="91440" tIns="45720" rIns="91440" bIns="45720" anchor="t" anchorCtr="0" upright="1">
                        <a:noAutofit/>
                      </wps:bodyPr>
                    </wps:wsp>
                  </a:graphicData>
                </a:graphic>
              </wp:inline>
            </w:drawing>
          </mc:Choice>
          <mc:Fallback>
            <w:pict>
              <v:shape id="Text Box 50" o:spid="_x0000_s1033" type="#_x0000_t202" style="width:386.85pt;height:22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">
                <v:textbox>
                  <w:txbxContent>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file Bank.idl</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enum ReturnCode</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SYSTEM_ERROR,</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ACCOUNT_NOT_FOUND,</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AUTHORIZATION_ERROR,</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NOT_MONEY_ENOUGH,</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OPERATION_SUCCESS</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struct Account</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AccountNumber;</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Username;</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Password;</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//@top-level false</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Bank</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627F6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ReturnCode deposit(in Account ac, in long money);</w:t>
                      </w:r>
                    </w:p>
                    <w:p w:rsidR="00AA52FE" w:rsidRPr="00627F63" w:rsidRDefault="00AA52FE" w:rsidP="00627F63">
                      <w:pPr>
                        <w:rPr>
                          <w:rFonts w:ascii="Bitstream Vera Sans Mono" w:hAnsi="Bitstream Vera Sans Mono"/>
                          <w:sz w:val="16"/>
                          <w:szCs w:val="16"/>
                        </w:rPr>
                      </w:pPr>
                      <w:r w:rsidRPr="00627F63">
                        <w:rPr>
                          <w:rFonts w:ascii="Bitstream Vera Sans Mono" w:hAnsi="Bitstream Vera Sans Mono" w:cs="Courier New"/>
                          <w:noProof/>
                          <w:sz w:val="16"/>
                          <w:szCs w:val="16"/>
                        </w:rPr>
                        <w:t>};</w:t>
                      </w:r>
                    </w:p>
                    <w:p w:rsidR="00AA52FE" w:rsidRPr="00627F63" w:rsidRDefault="00AA52FE" w:rsidP="00627F63"/>
                  </w:txbxContent>
                </v:textbox>
                <w10:anchorlock/>
              </v:shape>
            </w:pict>
          </mc:Fallback>
        </mc:AlternateContent>
      </w:r>
    </w:p>
    <w:p w:rsidR="009744DE" w:rsidRPr="00725987" w:rsidRDefault="009744DE" w:rsidP="009744DE">
      <w:pPr>
        <w:rPr>
          <w:lang w:val="en-US"/>
        </w:rPr>
      </w:pPr>
      <w:r w:rsidRPr="00725987">
        <w:rPr>
          <w:lang w:val="en-US"/>
        </w:rPr>
        <w:t xml:space="preserve">This example will be used as base of other examples in next sections. </w:t>
      </w:r>
    </w:p>
    <w:p w:rsidR="00052747" w:rsidRPr="00725987" w:rsidRDefault="002F3DDB" w:rsidP="0053244A">
      <w:pPr>
        <w:pStyle w:val="Heading2"/>
        <w:rPr>
          <w:lang w:val="en-US"/>
        </w:rPr>
      </w:pPr>
      <w:r>
        <w:rPr>
          <w:lang w:val="en-US"/>
        </w:rPr>
        <w:br w:type="page"/>
      </w:r>
      <w:r w:rsidR="002D4F96" w:rsidRPr="00725987">
        <w:rPr>
          <w:lang w:val="en-US"/>
        </w:rPr>
        <w:lastRenderedPageBreak/>
        <w:t xml:space="preserve"> </w:t>
      </w:r>
      <w:bookmarkStart w:id="42" w:name="_Ref337047360"/>
      <w:bookmarkStart w:id="43" w:name="_Ref337048109"/>
      <w:bookmarkStart w:id="44" w:name="_Toc341719013"/>
      <w:bookmarkStart w:id="45" w:name="_Toc341727632"/>
      <w:r w:rsidR="000C385A" w:rsidRPr="00725987">
        <w:rPr>
          <w:lang w:val="en-US"/>
        </w:rPr>
        <w:t xml:space="preserve">Generating specific </w:t>
      </w:r>
      <w:r w:rsidR="00BA10B4">
        <w:rPr>
          <w:lang w:val="en-US"/>
        </w:rPr>
        <w:t xml:space="preserve">remote procedure call support </w:t>
      </w:r>
      <w:r w:rsidR="000C385A" w:rsidRPr="00725987">
        <w:rPr>
          <w:lang w:val="en-US"/>
        </w:rPr>
        <w:t>code</w:t>
      </w:r>
      <w:bookmarkEnd w:id="42"/>
      <w:bookmarkEnd w:id="43"/>
      <w:bookmarkEnd w:id="44"/>
      <w:bookmarkEnd w:id="45"/>
    </w:p>
    <w:p w:rsidR="00443ED4" w:rsidRDefault="00443ED4" w:rsidP="000C385A">
      <w:pPr>
        <w:rPr>
          <w:lang w:val="en-US"/>
        </w:rPr>
      </w:pPr>
    </w:p>
    <w:p w:rsidR="00443ED4" w:rsidRDefault="00443ED4" w:rsidP="000C385A">
      <w:pPr>
        <w:rPr>
          <w:lang w:val="en-US"/>
        </w:rPr>
      </w:pPr>
      <w:r>
        <w:rPr>
          <w:lang w:val="en-US"/>
        </w:rPr>
        <w:t xml:space="preserve">Once the procedures are defined in a IDL file, we need to generate code for a client proxy and a server. eProsima RPC over DDS provides the </w:t>
      </w:r>
      <w:r w:rsidRPr="006B1606">
        <w:rPr>
          <w:rFonts w:ascii="Bitstream Vera Sans Mono" w:hAnsi="Bitstream Vera Sans Mono"/>
          <w:sz w:val="16"/>
          <w:szCs w:val="16"/>
          <w:lang w:val="en-US"/>
        </w:rPr>
        <w:t>rpcddsgen</w:t>
      </w:r>
      <w:r>
        <w:rPr>
          <w:rFonts w:ascii="Bitstream Vera Sans Mono" w:hAnsi="Bitstream Vera Sans Mono"/>
          <w:sz w:val="16"/>
          <w:szCs w:val="16"/>
          <w:lang w:val="en-US"/>
        </w:rPr>
        <w:t xml:space="preserve"> </w:t>
      </w:r>
      <w:r>
        <w:rPr>
          <w:lang w:val="en-US"/>
        </w:rPr>
        <w:t>tool to accomplish this task: it parses the IDL file and generates the corresponding supporting code.</w:t>
      </w:r>
    </w:p>
    <w:p w:rsidR="00443ED4" w:rsidRDefault="00443ED4" w:rsidP="000C385A">
      <w:pPr>
        <w:rPr>
          <w:lang w:val="en-US"/>
        </w:rPr>
      </w:pPr>
    </w:p>
    <w:p w:rsidR="00443ED4" w:rsidRDefault="00443ED4" w:rsidP="005E23CF">
      <w:pPr>
        <w:pStyle w:val="Heading3"/>
        <w:rPr>
          <w:lang w:val="en-US"/>
        </w:rPr>
      </w:pPr>
      <w:bookmarkStart w:id="46" w:name="_Toc341719014"/>
      <w:bookmarkStart w:id="47" w:name="_Toc341727633"/>
      <w:r>
        <w:rPr>
          <w:lang w:val="en-US"/>
        </w:rPr>
        <w:t xml:space="preserve">RPCDDSGEN Command Syntax </w:t>
      </w:r>
      <w:r w:rsidRPr="00725987">
        <w:rPr>
          <w:lang w:val="en-US"/>
        </w:rPr>
        <w:t>:</w:t>
      </w:r>
      <w:bookmarkEnd w:id="46"/>
      <w:bookmarkEnd w:id="47"/>
    </w:p>
    <w:p w:rsidR="00443ED4" w:rsidRDefault="00443ED4" w:rsidP="00443ED4">
      <w:pPr>
        <w:rPr>
          <w:lang w:val="en-US"/>
        </w:rPr>
      </w:pPr>
    </w:p>
    <w:p w:rsidR="00443ED4" w:rsidRDefault="00443ED4" w:rsidP="00443ED4">
      <w:pPr>
        <w:rPr>
          <w:lang w:val="en-US"/>
        </w:rPr>
      </w:pPr>
      <w:r>
        <w:rPr>
          <w:lang w:val="en-US"/>
        </w:rPr>
        <w:t>The general syntax is:</w:t>
      </w:r>
    </w:p>
    <w:p w:rsidR="00443ED4" w:rsidRPr="00725987" w:rsidRDefault="00443ED4" w:rsidP="00443ED4">
      <w:pPr>
        <w:rPr>
          <w:lang w:val="en-US"/>
        </w:rPr>
      </w:pPr>
    </w:p>
    <w:p w:rsidR="00443ED4" w:rsidRPr="00755D05" w:rsidRDefault="002708FF" w:rsidP="00443ED4">
      <w:pPr>
        <w:jc w:val="center"/>
      </w:pPr>
      <w:r>
        <w:rPr>
          <w:noProof/>
        </w:rPr>
        <mc:AlternateContent>
          <mc:Choice Requires="wps">
            <w:drawing>
              <wp:inline distT="0" distB="0" distL="0" distR="0">
                <wp:extent cx="2497455" cy="239395"/>
                <wp:effectExtent l="9525" t="9525" r="7620" b="8255"/>
                <wp:docPr id="2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455" cy="239395"/>
                        </a:xfrm>
                        <a:prstGeom prst="rect">
                          <a:avLst/>
                        </a:prstGeom>
                        <a:solidFill>
                          <a:srgbClr val="FFFFFF"/>
                        </a:solidFill>
                        <a:ln w="9525">
                          <a:solidFill>
                            <a:srgbClr val="000000"/>
                          </a:solidFill>
                          <a:miter lim="800000"/>
                          <a:headEnd/>
                          <a:tailEnd/>
                        </a:ln>
                      </wps:spPr>
                      <wps:txbx>
                        <w:txbxContent>
                          <w:p w:rsidR="00AA52FE" w:rsidRPr="00725987" w:rsidRDefault="00AA52FE" w:rsidP="00443ED4">
                            <w:pPr>
                              <w:rPr>
                                <w:rFonts w:ascii="Bitstream Vera Sans Mono" w:hAnsi="Bitstream Vera Sans Mono"/>
                                <w:sz w:val="16"/>
                                <w:szCs w:val="16"/>
                                <w:lang w:val="en-US"/>
                              </w:rPr>
                            </w:pPr>
                            <w:proofErr w:type="spellStart"/>
                            <w:proofErr w:type="gramStart"/>
                            <w:r w:rsidRPr="00725987">
                              <w:rPr>
                                <w:rFonts w:ascii="Bitstream Vera Sans Mono" w:hAnsi="Bitstream Vera Sans Mono"/>
                                <w:sz w:val="16"/>
                                <w:szCs w:val="16"/>
                                <w:lang w:val="en-US"/>
                              </w:rPr>
                              <w:t>rpcddsgen</w:t>
                            </w:r>
                            <w:proofErr w:type="spellEnd"/>
                            <w:proofErr w:type="gramEnd"/>
                            <w:r w:rsidRPr="00725987">
                              <w:rPr>
                                <w:rFonts w:ascii="Bitstream Vera Sans Mono" w:hAnsi="Bitstream Vera Sans Mono"/>
                                <w:sz w:val="16"/>
                                <w:szCs w:val="16"/>
                                <w:lang w:val="en-US"/>
                              </w:rPr>
                              <w:t xml:space="preserve"> [options] &lt;IDL file&gt;</w:t>
                            </w:r>
                          </w:p>
                          <w:p w:rsidR="00AA52FE" w:rsidRPr="00725987" w:rsidRDefault="00AA52FE" w:rsidP="00443ED4">
                            <w:pPr>
                              <w:rPr>
                                <w:lang w:val="en-US"/>
                              </w:rPr>
                            </w:pPr>
                          </w:p>
                        </w:txbxContent>
                      </wps:txbx>
                      <wps:bodyPr rot="0" vert="horz" wrap="square" lIns="91440" tIns="45720" rIns="91440" bIns="45720" anchor="t" anchorCtr="0" upright="1">
                        <a:noAutofit/>
                      </wps:bodyPr>
                    </wps:wsp>
                  </a:graphicData>
                </a:graphic>
              </wp:inline>
            </w:drawing>
          </mc:Choice>
          <mc:Fallback>
            <w:pict>
              <v:shape id="Text Box 49" o:spid="_x0000_s1034" type="#_x0000_t202" style="width:196.65pt;height:1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">
                <v:textbox>
                  <w:txbxContent>
                    <w:p w:rsidR="00AA52FE" w:rsidRPr="00725987" w:rsidRDefault="00AA52FE" w:rsidP="00443ED4">
                      <w:pPr>
                        <w:rPr>
                          <w:rFonts w:ascii="Bitstream Vera Sans Mono" w:hAnsi="Bitstream Vera Sans Mono"/>
                          <w:sz w:val="16"/>
                          <w:szCs w:val="16"/>
                          <w:lang w:val="en-US"/>
                        </w:rPr>
                      </w:pPr>
                      <w:proofErr w:type="spellStart"/>
                      <w:proofErr w:type="gramStart"/>
                      <w:r w:rsidRPr="00725987">
                        <w:rPr>
                          <w:rFonts w:ascii="Bitstream Vera Sans Mono" w:hAnsi="Bitstream Vera Sans Mono"/>
                          <w:sz w:val="16"/>
                          <w:szCs w:val="16"/>
                          <w:lang w:val="en-US"/>
                        </w:rPr>
                        <w:t>rpcddsgen</w:t>
                      </w:r>
                      <w:proofErr w:type="spellEnd"/>
                      <w:proofErr w:type="gramEnd"/>
                      <w:r w:rsidRPr="00725987">
                        <w:rPr>
                          <w:rFonts w:ascii="Bitstream Vera Sans Mono" w:hAnsi="Bitstream Vera Sans Mono"/>
                          <w:sz w:val="16"/>
                          <w:szCs w:val="16"/>
                          <w:lang w:val="en-US"/>
                        </w:rPr>
                        <w:t xml:space="preserve"> [options] &lt;IDL file&gt;</w:t>
                      </w:r>
                    </w:p>
                    <w:p w:rsidR="00AA52FE" w:rsidRPr="00725987" w:rsidRDefault="00AA52FE" w:rsidP="00443ED4">
                      <w:pPr>
                        <w:rPr>
                          <w:lang w:val="en-US"/>
                        </w:rPr>
                      </w:pPr>
                    </w:p>
                  </w:txbxContent>
                </v:textbox>
                <w10:anchorlock/>
              </v:shape>
            </w:pict>
          </mc:Fallback>
        </mc:AlternateContent>
      </w:r>
    </w:p>
    <w:p w:rsidR="00443ED4" w:rsidRPr="00725987" w:rsidRDefault="00443ED4" w:rsidP="00443ED4">
      <w:pPr>
        <w:rPr>
          <w:lang w:val="en-US"/>
        </w:rPr>
      </w:pPr>
      <w:r>
        <w:rPr>
          <w:lang w:val="en-US"/>
        </w:rPr>
        <w:t>O</w:t>
      </w:r>
      <w:r w:rsidRPr="00725987">
        <w:rPr>
          <w:lang w:val="en-US"/>
        </w:rPr>
        <w:t>ptions:</w:t>
      </w:r>
    </w:p>
    <w:tbl>
      <w:tblPr>
        <w:tblW w:w="8897"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376"/>
        <w:gridCol w:w="6521"/>
      </w:tblGrid>
      <w:tr w:rsidR="00443ED4" w:rsidRPr="00543576" w:rsidTr="005C442B">
        <w:tc>
          <w:tcPr>
            <w:tcW w:w="2376" w:type="dxa"/>
            <w:shd w:val="clear" w:color="auto" w:fill="000000"/>
          </w:tcPr>
          <w:p w:rsidR="00443ED4" w:rsidRPr="00543576" w:rsidRDefault="00443ED4" w:rsidP="005C442B">
            <w:pPr>
              <w:rPr>
                <w:b/>
                <w:bCs/>
                <w:color w:val="FFFFFF"/>
              </w:rPr>
            </w:pPr>
            <w:r w:rsidRPr="00543576">
              <w:rPr>
                <w:b/>
                <w:bCs/>
                <w:color w:val="FFFFFF"/>
              </w:rPr>
              <w:t>Option</w:t>
            </w:r>
          </w:p>
        </w:tc>
        <w:tc>
          <w:tcPr>
            <w:tcW w:w="6521" w:type="dxa"/>
            <w:shd w:val="clear" w:color="auto" w:fill="000000"/>
          </w:tcPr>
          <w:p w:rsidR="00443ED4" w:rsidRPr="00543576" w:rsidRDefault="00443ED4" w:rsidP="005C442B">
            <w:pPr>
              <w:rPr>
                <w:b/>
                <w:bCs/>
                <w:color w:val="FFFFFF"/>
              </w:rPr>
            </w:pPr>
            <w:r w:rsidRPr="00543576">
              <w:rPr>
                <w:b/>
                <w:bCs/>
                <w:color w:val="FFFFFF"/>
              </w:rPr>
              <w:t>Description</w:t>
            </w:r>
          </w:p>
        </w:tc>
      </w:tr>
      <w:tr w:rsidR="00443ED4" w:rsidRPr="002708FF" w:rsidTr="005C442B">
        <w:tc>
          <w:tcPr>
            <w:tcW w:w="2376" w:type="dxa"/>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-ppPath  &lt;directory&gt;</w:t>
            </w:r>
          </w:p>
        </w:tc>
        <w:tc>
          <w:tcPr>
            <w:tcW w:w="6521" w:type="dxa"/>
          </w:tcPr>
          <w:p w:rsidR="00443ED4" w:rsidRPr="00543576" w:rsidRDefault="00443ED4" w:rsidP="005C442B">
            <w:pPr>
              <w:rPr>
                <w:sz w:val="18"/>
                <w:szCs w:val="18"/>
                <w:lang w:val="en-US"/>
              </w:rPr>
            </w:pPr>
            <w:r w:rsidRPr="00543576">
              <w:rPr>
                <w:sz w:val="18"/>
                <w:szCs w:val="18"/>
                <w:lang w:val="en-US"/>
              </w:rPr>
              <w:t>Location of the C/C++ preprocessor.</w:t>
            </w:r>
          </w:p>
        </w:tc>
      </w:tr>
      <w:tr w:rsidR="00443ED4" w:rsidRPr="002708FF" w:rsidTr="005C442B">
        <w:tc>
          <w:tcPr>
            <w:tcW w:w="2376" w:type="dxa"/>
            <w:tcBorders>
              <w:top w:val="single" w:sz="8" w:space="0" w:color="000000"/>
              <w:left w:val="single" w:sz="8" w:space="0" w:color="000000"/>
              <w:bottom w:val="single" w:sz="8" w:space="0" w:color="000000"/>
            </w:tcBorders>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-ppDisable</w:t>
            </w:r>
          </w:p>
        </w:tc>
        <w:tc>
          <w:tcPr>
            <w:tcW w:w="6521" w:type="dxa"/>
            <w:tcBorders>
              <w:top w:val="single" w:sz="8" w:space="0" w:color="000000"/>
              <w:bottom w:val="single" w:sz="8" w:space="0" w:color="000000"/>
              <w:right w:val="single" w:sz="8" w:space="0" w:color="000000"/>
            </w:tcBorders>
          </w:tcPr>
          <w:p w:rsidR="00443ED4" w:rsidRPr="00543576" w:rsidRDefault="00443ED4" w:rsidP="005C442B">
            <w:pPr>
              <w:rPr>
                <w:i/>
                <w:sz w:val="18"/>
                <w:szCs w:val="18"/>
                <w:lang w:val="en-US"/>
              </w:rPr>
            </w:pPr>
            <w:r w:rsidRPr="00543576">
              <w:rPr>
                <w:sz w:val="18"/>
                <w:szCs w:val="18"/>
                <w:lang w:val="en-US"/>
              </w:rPr>
              <w:t>Indicates that C/C++ preprocessor has not to be used.</w:t>
            </w:r>
          </w:p>
        </w:tc>
      </w:tr>
      <w:tr w:rsidR="00443ED4" w:rsidRPr="00543576" w:rsidTr="005C442B">
        <w:tc>
          <w:tcPr>
            <w:tcW w:w="2376" w:type="dxa"/>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 xml:space="preserve">-replace  </w:t>
            </w:r>
          </w:p>
        </w:tc>
        <w:tc>
          <w:tcPr>
            <w:tcW w:w="6521" w:type="dxa"/>
          </w:tcPr>
          <w:p w:rsidR="00443ED4" w:rsidRPr="00543576" w:rsidRDefault="00443ED4" w:rsidP="005C442B">
            <w:pPr>
              <w:rPr>
                <w:sz w:val="18"/>
                <w:szCs w:val="18"/>
              </w:rPr>
            </w:pPr>
            <w:r w:rsidRPr="00543576">
              <w:rPr>
                <w:sz w:val="18"/>
                <w:szCs w:val="18"/>
              </w:rPr>
              <w:t>Replace generated files.</w:t>
            </w:r>
          </w:p>
        </w:tc>
      </w:tr>
      <w:tr w:rsidR="00443ED4" w:rsidRPr="002708FF" w:rsidTr="005C442B">
        <w:tc>
          <w:tcPr>
            <w:tcW w:w="2376" w:type="dxa"/>
            <w:tcBorders>
              <w:top w:val="single" w:sz="8" w:space="0" w:color="000000"/>
              <w:left w:val="single" w:sz="8" w:space="0" w:color="000000"/>
              <w:bottom w:val="single" w:sz="8" w:space="0" w:color="000000"/>
            </w:tcBorders>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-example &lt;platform&gt;</w:t>
            </w:r>
          </w:p>
        </w:tc>
        <w:tc>
          <w:tcPr>
            <w:tcW w:w="6521" w:type="dxa"/>
            <w:tcBorders>
              <w:top w:val="single" w:sz="8" w:space="0" w:color="000000"/>
              <w:bottom w:val="single" w:sz="8" w:space="0" w:color="000000"/>
              <w:right w:val="single" w:sz="8" w:space="0" w:color="000000"/>
            </w:tcBorders>
          </w:tcPr>
          <w:p w:rsidR="00443ED4" w:rsidRPr="00543576" w:rsidRDefault="00443ED4" w:rsidP="005C442B">
            <w:pPr>
              <w:rPr>
                <w:sz w:val="18"/>
                <w:szCs w:val="18"/>
                <w:lang w:val="en-US"/>
              </w:rPr>
            </w:pPr>
            <w:r w:rsidRPr="00543576">
              <w:rPr>
                <w:sz w:val="18"/>
                <w:szCs w:val="18"/>
                <w:lang w:val="en-US"/>
              </w:rPr>
              <w:t>Creates a solution in the specific platform. This solution will be use by the developer to compile the client and the server.</w:t>
            </w:r>
          </w:p>
          <w:p w:rsidR="00443ED4" w:rsidRPr="00543576" w:rsidRDefault="00443ED4" w:rsidP="005C442B">
            <w:pPr>
              <w:rPr>
                <w:b/>
                <w:sz w:val="18"/>
                <w:szCs w:val="18"/>
                <w:lang w:val="en-US"/>
              </w:rPr>
            </w:pPr>
            <w:r w:rsidRPr="00543576">
              <w:rPr>
                <w:b/>
                <w:sz w:val="18"/>
                <w:szCs w:val="18"/>
                <w:lang w:val="en-US"/>
              </w:rPr>
              <w:t xml:space="preserve">Possible values: </w:t>
            </w:r>
            <w:r w:rsidRPr="00543576">
              <w:rPr>
                <w:rFonts w:ascii="Bitstream Vera Sans Mono" w:hAnsi="Bitstream Vera Sans Mono"/>
                <w:sz w:val="16"/>
                <w:szCs w:val="16"/>
                <w:lang w:val="en-US"/>
              </w:rPr>
              <w:t>i86Win32VS2010, x64Win64VS2010, i86Linux2.6gcc4.4.3, x64Linux2.6gcc4.5.1</w:t>
            </w:r>
          </w:p>
        </w:tc>
      </w:tr>
      <w:tr w:rsidR="00443ED4" w:rsidRPr="002708FF" w:rsidTr="005C442B">
        <w:tc>
          <w:tcPr>
            <w:tcW w:w="2376" w:type="dxa"/>
            <w:tcBorders>
              <w:top w:val="single" w:sz="8" w:space="0" w:color="000000"/>
              <w:left w:val="single" w:sz="8" w:space="0" w:color="000000"/>
              <w:bottom w:val="single" w:sz="8" w:space="0" w:color="000000"/>
            </w:tcBorders>
          </w:tcPr>
          <w:p w:rsidR="00443ED4" w:rsidRPr="00543576" w:rsidRDefault="00443ED4" w:rsidP="005C442B">
            <w:pPr>
              <w:rPr>
                <w:rFonts w:ascii="Bitstream Vera Sans Mono" w:hAnsi="Bitstream Vera Sans Mono"/>
                <w:b/>
                <w:bCs/>
                <w:sz w:val="16"/>
                <w:szCs w:val="16"/>
              </w:rPr>
            </w:pPr>
            <w:r w:rsidRPr="00543576">
              <w:rPr>
                <w:rFonts w:ascii="Bitstream Vera Sans Mono" w:hAnsi="Bitstream Vera Sans Mono"/>
                <w:b/>
                <w:bCs/>
                <w:sz w:val="16"/>
                <w:szCs w:val="16"/>
              </w:rPr>
              <w:t>-version</w:t>
            </w:r>
          </w:p>
        </w:tc>
        <w:tc>
          <w:tcPr>
            <w:tcW w:w="6521" w:type="dxa"/>
            <w:tcBorders>
              <w:top w:val="single" w:sz="8" w:space="0" w:color="000000"/>
              <w:bottom w:val="single" w:sz="8" w:space="0" w:color="000000"/>
              <w:right w:val="single" w:sz="8" w:space="0" w:color="000000"/>
            </w:tcBorders>
          </w:tcPr>
          <w:p w:rsidR="00443ED4" w:rsidRPr="00543576" w:rsidRDefault="00443ED4" w:rsidP="005C442B">
            <w:pPr>
              <w:rPr>
                <w:sz w:val="18"/>
                <w:szCs w:val="18"/>
                <w:lang w:val="en-US"/>
              </w:rPr>
            </w:pPr>
            <w:r w:rsidRPr="00543576">
              <w:rPr>
                <w:sz w:val="18"/>
                <w:szCs w:val="18"/>
                <w:lang w:val="en-US"/>
              </w:rPr>
              <w:t>Shows the version of eProsima RPC over DDS</w:t>
            </w:r>
          </w:p>
        </w:tc>
      </w:tr>
    </w:tbl>
    <w:p w:rsidR="00443ED4" w:rsidRDefault="00443ED4" w:rsidP="000C385A">
      <w:pPr>
        <w:rPr>
          <w:lang w:val="en-US"/>
        </w:rPr>
      </w:pPr>
      <w:r>
        <w:rPr>
          <w:lang w:val="en-US"/>
        </w:rPr>
        <w:t xml:space="preserve">NOTE: Preprocesor </w:t>
      </w:r>
      <w:r w:rsidR="00571300">
        <w:rPr>
          <w:lang w:val="en-US"/>
        </w:rPr>
        <w:t>can be safely disabled if you are not using macros in your IDL file.</w:t>
      </w:r>
      <w:r>
        <w:rPr>
          <w:lang w:val="en-US"/>
        </w:rPr>
        <w:t xml:space="preserve"> </w:t>
      </w:r>
    </w:p>
    <w:p w:rsidR="00820A9D" w:rsidRPr="00725987" w:rsidRDefault="00820A9D" w:rsidP="00820A9D">
      <w:pPr>
        <w:rPr>
          <w:lang w:val="en-US"/>
        </w:rPr>
      </w:pPr>
    </w:p>
    <w:p w:rsidR="00820A9D" w:rsidRPr="00725987" w:rsidRDefault="00516312" w:rsidP="005E23CF">
      <w:pPr>
        <w:jc w:val="both"/>
        <w:rPr>
          <w:lang w:val="en-US"/>
        </w:rPr>
      </w:pPr>
      <w:r w:rsidRPr="00543576">
        <w:rPr>
          <w:rFonts w:ascii="Bitstream Vera Sans Mono" w:hAnsi="Bitstream Vera Sans Mono"/>
          <w:sz w:val="16"/>
          <w:szCs w:val="16"/>
          <w:lang w:val="en-US"/>
        </w:rPr>
        <w:t>rpcddsgen</w:t>
      </w:r>
      <w:r w:rsidR="00820A9D" w:rsidRPr="006B1606">
        <w:rPr>
          <w:i/>
          <w:lang w:val="en-US"/>
        </w:rPr>
        <w:t xml:space="preserve"> </w:t>
      </w:r>
      <w:r w:rsidR="00820A9D" w:rsidRPr="006B1606">
        <w:rPr>
          <w:lang w:val="en-US"/>
        </w:rPr>
        <w:t xml:space="preserve">application generates several files. </w:t>
      </w:r>
      <w:r w:rsidR="00820A9D" w:rsidRPr="00725987">
        <w:rPr>
          <w:lang w:val="en-US"/>
        </w:rPr>
        <w:t xml:space="preserve">Significant files to the </w:t>
      </w:r>
      <w:r w:rsidR="00637085" w:rsidRPr="00725987">
        <w:rPr>
          <w:lang w:val="en-US"/>
        </w:rPr>
        <w:t>developer</w:t>
      </w:r>
      <w:r w:rsidR="00820A9D" w:rsidRPr="00725987">
        <w:rPr>
          <w:lang w:val="en-US"/>
        </w:rPr>
        <w:t xml:space="preserve"> are </w:t>
      </w:r>
      <w:r w:rsidR="00443ED4">
        <w:rPr>
          <w:lang w:val="en-US"/>
        </w:rPr>
        <w:t xml:space="preserve">just a </w:t>
      </w:r>
      <w:r w:rsidR="00820A9D" w:rsidRPr="00725987">
        <w:rPr>
          <w:lang w:val="en-US"/>
        </w:rPr>
        <w:t xml:space="preserve">few and </w:t>
      </w:r>
      <w:r w:rsidR="00443ED4">
        <w:rPr>
          <w:lang w:val="en-US"/>
        </w:rPr>
        <w:t xml:space="preserve">we </w:t>
      </w:r>
      <w:r w:rsidR="00820A9D" w:rsidRPr="00725987">
        <w:rPr>
          <w:lang w:val="en-US"/>
        </w:rPr>
        <w:t xml:space="preserve">will describe </w:t>
      </w:r>
      <w:r w:rsidR="0021749E" w:rsidRPr="00725987">
        <w:rPr>
          <w:lang w:val="en-US"/>
        </w:rPr>
        <w:t xml:space="preserve">them </w:t>
      </w:r>
      <w:r w:rsidR="00820A9D" w:rsidRPr="00725987">
        <w:rPr>
          <w:lang w:val="en-US"/>
        </w:rPr>
        <w:t>in this section.</w:t>
      </w:r>
      <w:r w:rsidR="00F2783B" w:rsidRPr="00725987">
        <w:rPr>
          <w:lang w:val="en-US"/>
        </w:rPr>
        <w:t xml:space="preserve"> The name of these files is generated using the interface’s name defined in the IDL file. The </w:t>
      </w:r>
      <w:r w:rsidR="00F2783B" w:rsidRPr="00543576">
        <w:rPr>
          <w:rFonts w:ascii="Bitstream Vera Sans Mono" w:hAnsi="Bitstream Vera Sans Mono"/>
          <w:bCs/>
          <w:sz w:val="16"/>
          <w:szCs w:val="16"/>
          <w:lang w:val="en-US"/>
        </w:rPr>
        <w:t>&lt;</w:t>
      </w:r>
      <w:r w:rsidR="00F2783B" w:rsidRPr="00543576">
        <w:rPr>
          <w:rFonts w:ascii="Bitstream Vera Sans Mono" w:hAnsi="Bitstream Vera Sans Mono"/>
          <w:bCs/>
          <w:i/>
          <w:sz w:val="16"/>
          <w:szCs w:val="16"/>
          <w:lang w:val="en-US"/>
        </w:rPr>
        <w:t>InterfaceName</w:t>
      </w:r>
      <w:r w:rsidR="00F2783B" w:rsidRPr="00543576">
        <w:rPr>
          <w:rFonts w:ascii="Bitstream Vera Sans Mono" w:hAnsi="Bitstream Vera Sans Mono"/>
          <w:bCs/>
          <w:sz w:val="16"/>
          <w:szCs w:val="16"/>
          <w:lang w:val="en-US"/>
        </w:rPr>
        <w:t xml:space="preserve">&gt; </w:t>
      </w:r>
      <w:r w:rsidR="00F2783B" w:rsidRPr="00725987">
        <w:rPr>
          <w:lang w:val="en-US"/>
        </w:rPr>
        <w:t>nomenclature has to be substitute by the interface’s name.</w:t>
      </w:r>
    </w:p>
    <w:p w:rsidR="00084D37" w:rsidRDefault="00084D37" w:rsidP="00BA3BAF">
      <w:pPr>
        <w:pStyle w:val="Heading3"/>
      </w:pPr>
      <w:bookmarkStart w:id="48" w:name="_Toc341719015"/>
      <w:bookmarkStart w:id="49" w:name="_Toc341727634"/>
      <w:r>
        <w:t>Server side</w:t>
      </w:r>
      <w:bookmarkEnd w:id="48"/>
      <w:bookmarkEnd w:id="49"/>
    </w:p>
    <w:p w:rsidR="006A16CF" w:rsidRPr="00725987" w:rsidRDefault="00516312" w:rsidP="005E23CF">
      <w:pPr>
        <w:jc w:val="both"/>
        <w:rPr>
          <w:lang w:val="en-US"/>
        </w:rPr>
      </w:pPr>
      <w:r w:rsidRPr="00543576">
        <w:rPr>
          <w:rFonts w:ascii="Bitstream Vera Sans Mono" w:hAnsi="Bitstream Vera Sans Mono"/>
          <w:sz w:val="16"/>
          <w:szCs w:val="16"/>
          <w:lang w:val="en-US"/>
        </w:rPr>
        <w:t>rpcddsgen</w:t>
      </w:r>
      <w:r w:rsidR="004201CC" w:rsidRPr="006B1606">
        <w:rPr>
          <w:i/>
          <w:lang w:val="en-US"/>
        </w:rPr>
        <w:t xml:space="preserve"> </w:t>
      </w:r>
      <w:r w:rsidR="004201CC" w:rsidRPr="006B1606">
        <w:rPr>
          <w:lang w:val="en-US"/>
        </w:rPr>
        <w:t xml:space="preserve">generates a C++ source file with the definitions of the remote procedures and a C++ header file with the declaration of these remote procedures. </w:t>
      </w:r>
      <w:r w:rsidR="00084D37" w:rsidRPr="00725987">
        <w:rPr>
          <w:lang w:val="en-US"/>
        </w:rPr>
        <w:t xml:space="preserve">These files are the skeleton of the </w:t>
      </w:r>
      <w:r w:rsidR="00AE69BB" w:rsidRPr="00725987">
        <w:rPr>
          <w:lang w:val="en-US"/>
        </w:rPr>
        <w:t xml:space="preserve">servant that implements the </w:t>
      </w:r>
      <w:r w:rsidR="00084D37" w:rsidRPr="00725987">
        <w:rPr>
          <w:lang w:val="en-US"/>
        </w:rPr>
        <w:t xml:space="preserve">defined interface and the </w:t>
      </w:r>
      <w:r w:rsidR="00637085" w:rsidRPr="00725987">
        <w:rPr>
          <w:lang w:val="en-US"/>
        </w:rPr>
        <w:t>developer</w:t>
      </w:r>
      <w:r w:rsidR="004201CC" w:rsidRPr="00725987">
        <w:rPr>
          <w:lang w:val="en-US"/>
        </w:rPr>
        <w:t xml:space="preserve"> can use each definition in the source file to implement the behavior of the remote procedure.</w:t>
      </w:r>
      <w:r w:rsidR="00365A53" w:rsidRPr="00725987">
        <w:rPr>
          <w:lang w:val="en-US"/>
        </w:rPr>
        <w:t xml:space="preserve"> These files are</w:t>
      </w:r>
      <w:r w:rsidRPr="00725987">
        <w:rPr>
          <w:lang w:val="en-US"/>
        </w:rPr>
        <w:t xml:space="preserve"> </w:t>
      </w:r>
      <w:r w:rsidR="00637085" w:rsidRPr="00725987">
        <w:rPr>
          <w:rFonts w:ascii="Bitstream Vera Sans Mono" w:hAnsi="Bitstream Vera Sans Mono"/>
          <w:bCs/>
          <w:sz w:val="16"/>
          <w:szCs w:val="16"/>
          <w:lang w:val="en-US"/>
        </w:rPr>
        <w:t>&lt;</w:t>
      </w:r>
      <w:r w:rsidR="00637085" w:rsidRPr="00725987">
        <w:rPr>
          <w:rFonts w:ascii="Bitstream Vera Sans Mono" w:hAnsi="Bitstream Vera Sans Mono"/>
          <w:bCs/>
          <w:i/>
          <w:sz w:val="16"/>
          <w:szCs w:val="16"/>
          <w:lang w:val="en-US"/>
        </w:rPr>
        <w:t>InterfaceName</w:t>
      </w:r>
      <w:r w:rsidR="00637085" w:rsidRPr="00725987">
        <w:rPr>
          <w:rFonts w:ascii="Bitstream Vera Sans Mono" w:hAnsi="Bitstream Vera Sans Mono"/>
          <w:bCs/>
          <w:sz w:val="16"/>
          <w:szCs w:val="16"/>
          <w:lang w:val="en-US"/>
        </w:rPr>
        <w:t>&gt;ServerImpl.h</w:t>
      </w:r>
      <w:r w:rsidRPr="00725987">
        <w:rPr>
          <w:lang w:val="en-US"/>
        </w:rPr>
        <w:t xml:space="preserve"> and </w:t>
      </w:r>
      <w:r w:rsidR="00637085" w:rsidRPr="00725987">
        <w:rPr>
          <w:rFonts w:ascii="Bitstream Vera Sans Mono" w:hAnsi="Bitstream Vera Sans Mono"/>
          <w:bCs/>
          <w:sz w:val="16"/>
          <w:szCs w:val="16"/>
          <w:lang w:val="en-US"/>
        </w:rPr>
        <w:t>&lt;</w:t>
      </w:r>
      <w:r w:rsidR="00637085" w:rsidRPr="00725987">
        <w:rPr>
          <w:rFonts w:ascii="Bitstream Vera Sans Mono" w:hAnsi="Bitstream Vera Sans Mono"/>
          <w:bCs/>
          <w:i/>
          <w:sz w:val="16"/>
          <w:szCs w:val="16"/>
          <w:lang w:val="en-US"/>
        </w:rPr>
        <w:t>InterfaceName</w:t>
      </w:r>
      <w:r w:rsidR="00637085" w:rsidRPr="00725987">
        <w:rPr>
          <w:rFonts w:ascii="Bitstream Vera Sans Mono" w:hAnsi="Bitstream Vera Sans Mono"/>
          <w:bCs/>
          <w:sz w:val="16"/>
          <w:szCs w:val="16"/>
          <w:lang w:val="en-US"/>
        </w:rPr>
        <w:t>&gt;ServerImpl.cxx</w:t>
      </w:r>
      <w:r w:rsidRPr="00725987">
        <w:rPr>
          <w:lang w:val="en-US"/>
        </w:rPr>
        <w:t>.</w:t>
      </w:r>
    </w:p>
    <w:p w:rsidR="00D60ECF" w:rsidRPr="00D60ECF" w:rsidRDefault="00D60ECF" w:rsidP="005E23CF">
      <w:pPr>
        <w:jc w:val="both"/>
      </w:pPr>
      <w:r w:rsidRPr="00725987">
        <w:rPr>
          <w:lang w:val="en-US"/>
        </w:rPr>
        <w:t xml:space="preserve">Also </w:t>
      </w:r>
      <w:r w:rsidR="00516312" w:rsidRPr="00543576">
        <w:rPr>
          <w:rFonts w:ascii="Bitstream Vera Sans Mono" w:hAnsi="Bitstream Vera Sans Mono"/>
          <w:sz w:val="16"/>
          <w:szCs w:val="16"/>
          <w:lang w:val="en-US"/>
        </w:rPr>
        <w:t>rpcddsgen</w:t>
      </w:r>
      <w:r w:rsidRPr="00725987">
        <w:rPr>
          <w:lang w:val="en-US"/>
        </w:rPr>
        <w:t xml:space="preserve"> generates a C++ source file with an example of a server application and how create the server instance. </w:t>
      </w:r>
      <w:r>
        <w:t>This file is</w:t>
      </w:r>
      <w:r w:rsidR="00516312">
        <w:t xml:space="preserve"> </w:t>
      </w:r>
      <w:r w:rsidR="00637085" w:rsidRPr="00637085">
        <w:rPr>
          <w:rFonts w:ascii="Bitstream Vera Sans Mono" w:hAnsi="Bitstream Vera Sans Mono"/>
          <w:bCs/>
          <w:sz w:val="16"/>
          <w:szCs w:val="16"/>
        </w:rPr>
        <w:t>Server.cxx</w:t>
      </w:r>
      <w:r w:rsidR="00516312" w:rsidRPr="00516312">
        <w:t>.</w:t>
      </w:r>
    </w:p>
    <w:p w:rsidR="00084D37" w:rsidRDefault="00084D37" w:rsidP="00BA3BAF">
      <w:pPr>
        <w:pStyle w:val="Heading3"/>
      </w:pPr>
      <w:bookmarkStart w:id="50" w:name="_Toc341719016"/>
      <w:bookmarkStart w:id="51" w:name="_Toc341727635"/>
      <w:r>
        <w:t>Client side</w:t>
      </w:r>
      <w:bookmarkEnd w:id="50"/>
      <w:bookmarkEnd w:id="51"/>
    </w:p>
    <w:p w:rsidR="005B46A8" w:rsidRPr="00725987" w:rsidRDefault="00516312" w:rsidP="005E23CF">
      <w:pPr>
        <w:jc w:val="both"/>
        <w:rPr>
          <w:lang w:val="en-US"/>
        </w:rPr>
      </w:pPr>
      <w:r w:rsidRPr="00543576">
        <w:rPr>
          <w:rFonts w:ascii="Bitstream Vera Sans Mono" w:hAnsi="Bitstream Vera Sans Mono"/>
          <w:sz w:val="16"/>
          <w:szCs w:val="16"/>
          <w:lang w:val="en-US"/>
        </w:rPr>
        <w:t>rpcddsgen</w:t>
      </w:r>
      <w:r w:rsidR="006A16CF" w:rsidRPr="006B1606">
        <w:rPr>
          <w:lang w:val="en-US"/>
        </w:rPr>
        <w:t xml:space="preserve"> generates a C++ source file with an example of a client application and how this client application can call a remote procedure</w:t>
      </w:r>
      <w:r w:rsidR="002C01A8" w:rsidRPr="006B1606">
        <w:rPr>
          <w:lang w:val="en-US"/>
        </w:rPr>
        <w:t xml:space="preserve"> from the server</w:t>
      </w:r>
      <w:r w:rsidR="006A16CF" w:rsidRPr="006B1606">
        <w:rPr>
          <w:lang w:val="en-US"/>
        </w:rPr>
        <w:t xml:space="preserve">. </w:t>
      </w:r>
      <w:r w:rsidR="006A16CF" w:rsidRPr="00725987">
        <w:rPr>
          <w:lang w:val="en-US"/>
        </w:rPr>
        <w:t>This file is</w:t>
      </w:r>
      <w:r w:rsidRPr="00725987">
        <w:rPr>
          <w:lang w:val="en-US"/>
        </w:rPr>
        <w:t xml:space="preserve"> </w:t>
      </w:r>
      <w:r w:rsidR="00637085" w:rsidRPr="00725987">
        <w:rPr>
          <w:rFonts w:ascii="Bitstream Vera Sans Mono" w:hAnsi="Bitstream Vera Sans Mono"/>
          <w:bCs/>
          <w:sz w:val="16"/>
          <w:szCs w:val="16"/>
          <w:lang w:val="en-US"/>
        </w:rPr>
        <w:t>Client.cxx</w:t>
      </w:r>
      <w:r w:rsidRPr="00725987">
        <w:rPr>
          <w:lang w:val="en-US"/>
        </w:rPr>
        <w:t>.</w:t>
      </w:r>
    </w:p>
    <w:p w:rsidR="00543273" w:rsidRPr="00725987" w:rsidRDefault="003E195D" w:rsidP="005E23CF">
      <w:pPr>
        <w:jc w:val="both"/>
        <w:rPr>
          <w:lang w:val="en-US"/>
        </w:rPr>
      </w:pPr>
      <w:r w:rsidRPr="00725987">
        <w:rPr>
          <w:b/>
          <w:lang w:val="en-US"/>
        </w:rPr>
        <w:t>I</w:t>
      </w:r>
      <w:r w:rsidR="00543273" w:rsidRPr="00725987">
        <w:rPr>
          <w:b/>
          <w:lang w:val="en-US"/>
        </w:rPr>
        <w:t xml:space="preserve">MPORTANT: </w:t>
      </w:r>
      <w:r w:rsidR="00543273" w:rsidRPr="00725987">
        <w:rPr>
          <w:lang w:val="en-US"/>
        </w:rPr>
        <w:t xml:space="preserve"> The IDL file name must be the same of the interface in order to compile the generated solution.</w:t>
      </w:r>
    </w:p>
    <w:p w:rsidR="00516F05" w:rsidRDefault="00516F05" w:rsidP="00516F05">
      <w:pPr>
        <w:pStyle w:val="Heading2"/>
      </w:pPr>
      <w:bookmarkStart w:id="52" w:name="_Toc341719017"/>
      <w:bookmarkStart w:id="53" w:name="_Toc341727636"/>
      <w:r>
        <w:lastRenderedPageBreak/>
        <w:t>Implementation of the server</w:t>
      </w:r>
      <w:bookmarkEnd w:id="52"/>
      <w:bookmarkEnd w:id="53"/>
    </w:p>
    <w:p w:rsidR="00516F05" w:rsidRPr="00725987" w:rsidRDefault="00516312" w:rsidP="005E23CF">
      <w:pPr>
        <w:jc w:val="both"/>
        <w:rPr>
          <w:lang w:val="en-US"/>
        </w:rPr>
      </w:pPr>
      <w:r w:rsidRPr="006B1606">
        <w:rPr>
          <w:rFonts w:ascii="Bitstream Vera Sans Mono" w:hAnsi="Bitstream Vera Sans Mono"/>
          <w:sz w:val="16"/>
          <w:szCs w:val="16"/>
          <w:lang w:val="en-US"/>
        </w:rPr>
        <w:t>rpcddsgen</w:t>
      </w:r>
      <w:r w:rsidR="00516F05" w:rsidRPr="006B1606">
        <w:rPr>
          <w:lang w:val="en-US"/>
        </w:rPr>
        <w:t xml:space="preserve"> application generates a class named </w:t>
      </w:r>
      <w:r w:rsidR="00516F05" w:rsidRPr="006B1606">
        <w:rPr>
          <w:rFonts w:ascii="Bitstream Vera Sans Mono" w:hAnsi="Bitstream Vera Sans Mono"/>
          <w:sz w:val="16"/>
          <w:szCs w:val="16"/>
          <w:lang w:val="en-US"/>
        </w:rPr>
        <w:t>&lt;</w:t>
      </w:r>
      <w:r w:rsidR="00516F05" w:rsidRPr="006B1606">
        <w:rPr>
          <w:rFonts w:ascii="Bitstream Vera Sans Mono" w:hAnsi="Bitstream Vera Sans Mono"/>
          <w:i/>
          <w:sz w:val="16"/>
          <w:szCs w:val="16"/>
          <w:lang w:val="en-US"/>
        </w:rPr>
        <w:t>InterfaceName</w:t>
      </w:r>
      <w:r w:rsidR="00516F05" w:rsidRPr="006B1606">
        <w:rPr>
          <w:rFonts w:ascii="Bitstream Vera Sans Mono" w:hAnsi="Bitstream Vera Sans Mono"/>
          <w:sz w:val="16"/>
          <w:szCs w:val="16"/>
          <w:lang w:val="en-US"/>
        </w:rPr>
        <w:t>&gt;ServerImpl</w:t>
      </w:r>
      <w:r w:rsidR="00516F05" w:rsidRPr="006B1606">
        <w:rPr>
          <w:lang w:val="en-US"/>
        </w:rPr>
        <w:t xml:space="preserve">. </w:t>
      </w:r>
      <w:r w:rsidR="00516F05" w:rsidRPr="00725987">
        <w:rPr>
          <w:lang w:val="en-US"/>
        </w:rPr>
        <w:t xml:space="preserve">This class is a skeleton of a servant that </w:t>
      </w:r>
      <w:r w:rsidR="00022EAC" w:rsidRPr="00725987">
        <w:rPr>
          <w:lang w:val="en-US"/>
        </w:rPr>
        <w:t>implements the interface</w:t>
      </w:r>
      <w:r w:rsidR="00516F05" w:rsidRPr="00725987">
        <w:rPr>
          <w:lang w:val="en-US"/>
        </w:rPr>
        <w:t xml:space="preserve"> that </w:t>
      </w:r>
      <w:r w:rsidR="00022EAC" w:rsidRPr="00725987">
        <w:rPr>
          <w:lang w:val="en-US"/>
        </w:rPr>
        <w:t xml:space="preserve">the </w:t>
      </w:r>
      <w:r w:rsidR="00516F05" w:rsidRPr="00725987">
        <w:rPr>
          <w:lang w:val="en-US"/>
        </w:rPr>
        <w:t xml:space="preserve">server will offer. This skeleton is located in the files </w:t>
      </w:r>
      <w:r w:rsidR="00516F05" w:rsidRPr="00725987">
        <w:rPr>
          <w:rFonts w:ascii="Bitstream Vera Sans Mono" w:hAnsi="Bitstream Vera Sans Mono"/>
          <w:sz w:val="16"/>
          <w:szCs w:val="16"/>
          <w:lang w:val="en-US"/>
        </w:rPr>
        <w:t>&lt;</w:t>
      </w:r>
      <w:r w:rsidR="00516F05" w:rsidRPr="00725987">
        <w:rPr>
          <w:rFonts w:ascii="Bitstream Vera Sans Mono" w:hAnsi="Bitstream Vera Sans Mono"/>
          <w:i/>
          <w:sz w:val="16"/>
          <w:szCs w:val="16"/>
          <w:lang w:val="en-US"/>
        </w:rPr>
        <w:t>InterfaceName</w:t>
      </w:r>
      <w:r w:rsidR="00516F05" w:rsidRPr="00725987">
        <w:rPr>
          <w:rFonts w:ascii="Bitstream Vera Sans Mono" w:hAnsi="Bitstream Vera Sans Mono"/>
          <w:sz w:val="16"/>
          <w:szCs w:val="16"/>
          <w:lang w:val="en-US"/>
        </w:rPr>
        <w:t xml:space="preserve">&gt;ServerImpl.h </w:t>
      </w:r>
      <w:r w:rsidR="00516F05" w:rsidRPr="00725987">
        <w:rPr>
          <w:lang w:val="en-US"/>
        </w:rPr>
        <w:t xml:space="preserve">and </w:t>
      </w:r>
      <w:r w:rsidR="00516F05" w:rsidRPr="00725987">
        <w:rPr>
          <w:rFonts w:ascii="Bitstream Vera Sans Mono" w:hAnsi="Bitstream Vera Sans Mono"/>
          <w:sz w:val="16"/>
          <w:szCs w:val="16"/>
          <w:lang w:val="en-US"/>
        </w:rPr>
        <w:t>&lt;</w:t>
      </w:r>
      <w:r w:rsidR="00516F05" w:rsidRPr="00725987">
        <w:rPr>
          <w:rFonts w:ascii="Bitstream Vera Sans Mono" w:hAnsi="Bitstream Vera Sans Mono"/>
          <w:i/>
          <w:sz w:val="16"/>
          <w:szCs w:val="16"/>
          <w:lang w:val="en-US"/>
        </w:rPr>
        <w:t>InterfaceName</w:t>
      </w:r>
      <w:r w:rsidR="00516F05" w:rsidRPr="00725987">
        <w:rPr>
          <w:rFonts w:ascii="Bitstream Vera Sans Mono" w:hAnsi="Bitstream Vera Sans Mono"/>
          <w:sz w:val="16"/>
          <w:szCs w:val="16"/>
          <w:lang w:val="en-US"/>
        </w:rPr>
        <w:t>&gt;ServerImpl.cxx</w:t>
      </w:r>
      <w:r w:rsidR="00516F05" w:rsidRPr="00725987">
        <w:rPr>
          <w:lang w:val="en-US"/>
        </w:rPr>
        <w:t xml:space="preserve">. All remote procedures are defined in this class, and the behavior of each one has to be implemented by the developer. For the remote procedure </w:t>
      </w:r>
      <w:r w:rsidR="00516F05" w:rsidRPr="00725987">
        <w:rPr>
          <w:rFonts w:ascii="Bitstream Vera Sans Mono" w:hAnsi="Bitstream Vera Sans Mono"/>
          <w:sz w:val="16"/>
          <w:szCs w:val="16"/>
          <w:lang w:val="en-US"/>
        </w:rPr>
        <w:t>deposit</w:t>
      </w:r>
      <w:r w:rsidR="00516F05" w:rsidRPr="00725987">
        <w:rPr>
          <w:lang w:val="en-US"/>
        </w:rPr>
        <w:t xml:space="preserve"> in the IDL example in section</w:t>
      </w:r>
      <w:r w:rsidR="00875C4C">
        <w:rPr>
          <w:lang w:val="en-US"/>
        </w:rPr>
        <w:t xml:space="preserve"> </w:t>
      </w:r>
      <w:r w:rsidR="008A2DFB">
        <w:rPr>
          <w:i/>
          <w:lang w:val="en-US"/>
        </w:rPr>
        <w:t>[Example]</w:t>
      </w:r>
      <w:r w:rsidR="00516F05" w:rsidRPr="00725987">
        <w:rPr>
          <w:lang w:val="en-US"/>
        </w:rPr>
        <w:t>, its definition is:</w:t>
      </w:r>
    </w:p>
    <w:p w:rsidR="00516F05" w:rsidRDefault="002708FF" w:rsidP="00516F05">
      <w:pPr>
        <w:jc w:val="center"/>
      </w:pPr>
      <w:r>
        <w:rPr>
          <w:noProof/>
        </w:rPr>
        <mc:AlternateContent>
          <mc:Choice Requires="wps">
            <w:drawing>
              <wp:inline distT="0" distB="0" distL="0" distR="0">
                <wp:extent cx="5363845" cy="785495"/>
                <wp:effectExtent l="9525" t="9525" r="8255" b="5080"/>
                <wp:docPr id="2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3845" cy="785495"/>
                        </a:xfrm>
                        <a:prstGeom prst="rect">
                          <a:avLst/>
                        </a:prstGeom>
                        <a:solidFill>
                          <a:srgbClr val="FFFFFF"/>
                        </a:solidFill>
                        <a:ln w="9525">
                          <a:solidFill>
                            <a:srgbClr val="000000"/>
                          </a:solidFill>
                          <a:miter lim="800000"/>
                          <a:headEnd/>
                          <a:tailEnd/>
                        </a:ln>
                      </wps:spPr>
                      <wps:txbx>
                        <w:txbxContent>
                          <w:p w:rsidR="00AA52FE" w:rsidRPr="006B1606" w:rsidRDefault="00AA52FE" w:rsidP="00516F05">
                            <w:pPr>
                              <w:autoSpaceDE w:val="0"/>
                              <w:autoSpaceDN w:val="0"/>
                              <w:adjustRightInd w:val="0"/>
                              <w:rPr>
                                <w:rFonts w:ascii="Bitstream Vera Sans Mono" w:hAnsi="Bitstream Vera Sans Mono" w:cs="Consolas"/>
                                <w:sz w:val="16"/>
                                <w:szCs w:val="16"/>
                                <w:lang w:val="en-US"/>
                              </w:rPr>
                            </w:pPr>
                            <w:proofErr w:type="spellStart"/>
                            <w:r w:rsidRPr="006B1606">
                              <w:rPr>
                                <w:rFonts w:ascii="Bitstream Vera Sans Mono" w:hAnsi="Bitstream Vera Sans Mono" w:cs="Consolas"/>
                                <w:sz w:val="16"/>
                                <w:szCs w:val="16"/>
                                <w:lang w:val="en-US"/>
                              </w:rPr>
                              <w:t>ReturnCode</w:t>
                            </w:r>
                            <w:proofErr w:type="spell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BankServerImpl</w:t>
                            </w:r>
                            <w:proofErr w:type="spellEnd"/>
                            <w:r w:rsidRPr="006B1606">
                              <w:rPr>
                                <w:rFonts w:ascii="Bitstream Vera Sans Mono" w:hAnsi="Bitstream Vera Sans Mono" w:cs="Consolas"/>
                                <w:sz w:val="16"/>
                                <w:szCs w:val="16"/>
                                <w:lang w:val="en-US"/>
                              </w:rPr>
                              <w:t>::</w:t>
                            </w:r>
                            <w:proofErr w:type="gramStart"/>
                            <w:r w:rsidRPr="006B1606">
                              <w:rPr>
                                <w:rFonts w:ascii="Bitstream Vera Sans Mono" w:hAnsi="Bitstream Vera Sans Mono" w:cs="Consolas"/>
                                <w:sz w:val="16"/>
                                <w:szCs w:val="16"/>
                                <w:lang w:val="en-US"/>
                              </w:rPr>
                              <w:t>deposit(</w:t>
                            </w:r>
                            <w:proofErr w:type="gramEnd"/>
                            <w:r w:rsidRPr="006B1606">
                              <w:rPr>
                                <w:rFonts w:ascii="Bitstream Vera Sans Mono" w:hAnsi="Bitstream Vera Sans Mono" w:cs="Consolas"/>
                                <w:sz w:val="16"/>
                                <w:szCs w:val="16"/>
                                <w:lang w:val="en-US"/>
                              </w:rPr>
                              <w:t>/*in*/</w:t>
                            </w:r>
                            <w:proofErr w:type="spellStart"/>
                            <w:r w:rsidRPr="006B1606">
                              <w:rPr>
                                <w:rFonts w:ascii="Bitstream Vera Sans Mono" w:hAnsi="Bitstream Vera Sans Mono" w:cs="Consolas"/>
                                <w:sz w:val="16"/>
                                <w:szCs w:val="16"/>
                                <w:lang w:val="en-US"/>
                              </w:rPr>
                              <w:t>const</w:t>
                            </w:r>
                            <w:proofErr w:type="spellEnd"/>
                            <w:r w:rsidRPr="006B1606">
                              <w:rPr>
                                <w:rFonts w:ascii="Bitstream Vera Sans Mono" w:hAnsi="Bitstream Vera Sans Mono" w:cs="Consolas"/>
                                <w:sz w:val="16"/>
                                <w:szCs w:val="16"/>
                                <w:lang w:val="en-US"/>
                              </w:rPr>
                              <w:t xml:space="preserve"> Account&amp; ac, /*in*/ </w:t>
                            </w:r>
                            <w:proofErr w:type="spellStart"/>
                            <w:r w:rsidRPr="006B1606">
                              <w:rPr>
                                <w:rFonts w:ascii="Bitstream Vera Sans Mono" w:hAnsi="Bitstream Vera Sans Mono" w:cs="Consolas"/>
                                <w:sz w:val="16"/>
                                <w:szCs w:val="16"/>
                                <w:lang w:val="en-US"/>
                              </w:rPr>
                              <w:t>DDS_Long</w:t>
                            </w:r>
                            <w:proofErr w:type="spellEnd"/>
                            <w:r w:rsidRPr="006B1606">
                              <w:rPr>
                                <w:rFonts w:ascii="Bitstream Vera Sans Mono" w:hAnsi="Bitstream Vera Sans Mono" w:cs="Consolas"/>
                                <w:sz w:val="16"/>
                                <w:szCs w:val="16"/>
                                <w:lang w:val="en-US"/>
                              </w:rPr>
                              <w:t xml:space="preserve"> money) </w:t>
                            </w:r>
                          </w:p>
                          <w:p w:rsidR="00AA52FE" w:rsidRPr="00725987" w:rsidRDefault="00AA52FE"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A52FE" w:rsidRPr="00725987" w:rsidRDefault="00AA52FE"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ReturnCode</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returnedValue</w:t>
                            </w:r>
                            <w:proofErr w:type="spellEnd"/>
                            <w:r w:rsidRPr="00725987">
                              <w:rPr>
                                <w:rFonts w:ascii="Bitstream Vera Sans Mono" w:hAnsi="Bitstream Vera Sans Mono" w:cs="Consolas"/>
                                <w:sz w:val="16"/>
                                <w:szCs w:val="16"/>
                                <w:lang w:val="en-US"/>
                              </w:rPr>
                              <w:t xml:space="preserve"> = </w:t>
                            </w:r>
                            <w:r w:rsidRPr="00725987">
                              <w:rPr>
                                <w:rFonts w:ascii="Bitstream Vera Sans Mono" w:hAnsi="Bitstream Vera Sans Mono" w:cs="Courier New"/>
                                <w:noProof/>
                                <w:sz w:val="16"/>
                                <w:szCs w:val="16"/>
                                <w:lang w:val="en-US"/>
                              </w:rPr>
                              <w:t>SYSTEM_ERROR</w:t>
                            </w:r>
                            <w:r w:rsidRPr="00725987">
                              <w:rPr>
                                <w:rFonts w:ascii="Bitstream Vera Sans Mono" w:hAnsi="Bitstream Vera Sans Mono" w:cs="Consolas"/>
                                <w:sz w:val="16"/>
                                <w:szCs w:val="16"/>
                                <w:lang w:val="en-US"/>
                              </w:rPr>
                              <w:t>;</w:t>
                            </w:r>
                          </w:p>
                          <w:p w:rsidR="00AA52FE" w:rsidRPr="00725987" w:rsidRDefault="00AA52FE"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A52FE" w:rsidRPr="00725987" w:rsidRDefault="00AA52FE"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return</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returnedValue</w:t>
                            </w:r>
                            <w:proofErr w:type="spellEnd"/>
                            <w:r w:rsidRPr="00725987">
                              <w:rPr>
                                <w:rFonts w:ascii="Bitstream Vera Sans Mono" w:hAnsi="Bitstream Vera Sans Mono" w:cs="Consolas"/>
                                <w:sz w:val="16"/>
                                <w:szCs w:val="16"/>
                                <w:lang w:val="en-US"/>
                              </w:rPr>
                              <w:t>;</w:t>
                            </w:r>
                          </w:p>
                          <w:p w:rsidR="00AA52FE" w:rsidRPr="00725987" w:rsidRDefault="00AA52FE"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A52FE" w:rsidRPr="00725987" w:rsidRDefault="00AA52FE" w:rsidP="00516F05">
                            <w:pPr>
                              <w:rPr>
                                <w:lang w:val="en-US"/>
                              </w:rPr>
                            </w:pPr>
                          </w:p>
                        </w:txbxContent>
                      </wps:txbx>
                      <wps:bodyPr rot="0" vert="horz" wrap="square" lIns="91440" tIns="45720" rIns="91440" bIns="45720" anchor="t" anchorCtr="0" upright="1">
                        <a:noAutofit/>
                      </wps:bodyPr>
                    </wps:wsp>
                  </a:graphicData>
                </a:graphic>
              </wp:inline>
            </w:drawing>
          </mc:Choice>
          <mc:Fallback>
            <w:pict>
              <v:shape id="Text Box 48" o:spid="_x0000_s1035" type="#_x0000_t202" style="width:422.3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">
                <v:textbox>
                  <w:txbxContent>
                    <w:p w:rsidR="00AA52FE" w:rsidRPr="006B1606" w:rsidRDefault="00AA52FE" w:rsidP="00516F05">
                      <w:pPr>
                        <w:autoSpaceDE w:val="0"/>
                        <w:autoSpaceDN w:val="0"/>
                        <w:adjustRightInd w:val="0"/>
                        <w:rPr>
                          <w:rFonts w:ascii="Bitstream Vera Sans Mono" w:hAnsi="Bitstream Vera Sans Mono" w:cs="Consolas"/>
                          <w:sz w:val="16"/>
                          <w:szCs w:val="16"/>
                          <w:lang w:val="en-US"/>
                        </w:rPr>
                      </w:pPr>
                      <w:proofErr w:type="spellStart"/>
                      <w:r w:rsidRPr="006B1606">
                        <w:rPr>
                          <w:rFonts w:ascii="Bitstream Vera Sans Mono" w:hAnsi="Bitstream Vera Sans Mono" w:cs="Consolas"/>
                          <w:sz w:val="16"/>
                          <w:szCs w:val="16"/>
                          <w:lang w:val="en-US"/>
                        </w:rPr>
                        <w:t>ReturnCode</w:t>
                      </w:r>
                      <w:proofErr w:type="spell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BankServerImpl</w:t>
                      </w:r>
                      <w:proofErr w:type="spellEnd"/>
                      <w:r w:rsidRPr="006B1606">
                        <w:rPr>
                          <w:rFonts w:ascii="Bitstream Vera Sans Mono" w:hAnsi="Bitstream Vera Sans Mono" w:cs="Consolas"/>
                          <w:sz w:val="16"/>
                          <w:szCs w:val="16"/>
                          <w:lang w:val="en-US"/>
                        </w:rPr>
                        <w:t>::</w:t>
                      </w:r>
                      <w:proofErr w:type="gramStart"/>
                      <w:r w:rsidRPr="006B1606">
                        <w:rPr>
                          <w:rFonts w:ascii="Bitstream Vera Sans Mono" w:hAnsi="Bitstream Vera Sans Mono" w:cs="Consolas"/>
                          <w:sz w:val="16"/>
                          <w:szCs w:val="16"/>
                          <w:lang w:val="en-US"/>
                        </w:rPr>
                        <w:t>deposit(</w:t>
                      </w:r>
                      <w:proofErr w:type="gramEnd"/>
                      <w:r w:rsidRPr="006B1606">
                        <w:rPr>
                          <w:rFonts w:ascii="Bitstream Vera Sans Mono" w:hAnsi="Bitstream Vera Sans Mono" w:cs="Consolas"/>
                          <w:sz w:val="16"/>
                          <w:szCs w:val="16"/>
                          <w:lang w:val="en-US"/>
                        </w:rPr>
                        <w:t>/*in*/</w:t>
                      </w:r>
                      <w:proofErr w:type="spellStart"/>
                      <w:r w:rsidRPr="006B1606">
                        <w:rPr>
                          <w:rFonts w:ascii="Bitstream Vera Sans Mono" w:hAnsi="Bitstream Vera Sans Mono" w:cs="Consolas"/>
                          <w:sz w:val="16"/>
                          <w:szCs w:val="16"/>
                          <w:lang w:val="en-US"/>
                        </w:rPr>
                        <w:t>const</w:t>
                      </w:r>
                      <w:proofErr w:type="spellEnd"/>
                      <w:r w:rsidRPr="006B1606">
                        <w:rPr>
                          <w:rFonts w:ascii="Bitstream Vera Sans Mono" w:hAnsi="Bitstream Vera Sans Mono" w:cs="Consolas"/>
                          <w:sz w:val="16"/>
                          <w:szCs w:val="16"/>
                          <w:lang w:val="en-US"/>
                        </w:rPr>
                        <w:t xml:space="preserve"> Account&amp; ac, /*in*/ </w:t>
                      </w:r>
                      <w:proofErr w:type="spellStart"/>
                      <w:r w:rsidRPr="006B1606">
                        <w:rPr>
                          <w:rFonts w:ascii="Bitstream Vera Sans Mono" w:hAnsi="Bitstream Vera Sans Mono" w:cs="Consolas"/>
                          <w:sz w:val="16"/>
                          <w:szCs w:val="16"/>
                          <w:lang w:val="en-US"/>
                        </w:rPr>
                        <w:t>DDS_Long</w:t>
                      </w:r>
                      <w:proofErr w:type="spellEnd"/>
                      <w:r w:rsidRPr="006B1606">
                        <w:rPr>
                          <w:rFonts w:ascii="Bitstream Vera Sans Mono" w:hAnsi="Bitstream Vera Sans Mono" w:cs="Consolas"/>
                          <w:sz w:val="16"/>
                          <w:szCs w:val="16"/>
                          <w:lang w:val="en-US"/>
                        </w:rPr>
                        <w:t xml:space="preserve"> money) </w:t>
                      </w:r>
                    </w:p>
                    <w:p w:rsidR="00AA52FE" w:rsidRPr="00725987" w:rsidRDefault="00AA52FE"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A52FE" w:rsidRPr="00725987" w:rsidRDefault="00AA52FE"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ReturnCode</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returnedValue</w:t>
                      </w:r>
                      <w:proofErr w:type="spellEnd"/>
                      <w:r w:rsidRPr="00725987">
                        <w:rPr>
                          <w:rFonts w:ascii="Bitstream Vera Sans Mono" w:hAnsi="Bitstream Vera Sans Mono" w:cs="Consolas"/>
                          <w:sz w:val="16"/>
                          <w:szCs w:val="16"/>
                          <w:lang w:val="en-US"/>
                        </w:rPr>
                        <w:t xml:space="preserve"> = </w:t>
                      </w:r>
                      <w:r w:rsidRPr="00725987">
                        <w:rPr>
                          <w:rFonts w:ascii="Bitstream Vera Sans Mono" w:hAnsi="Bitstream Vera Sans Mono" w:cs="Courier New"/>
                          <w:noProof/>
                          <w:sz w:val="16"/>
                          <w:szCs w:val="16"/>
                          <w:lang w:val="en-US"/>
                        </w:rPr>
                        <w:t>SYSTEM_ERROR</w:t>
                      </w:r>
                      <w:r w:rsidRPr="00725987">
                        <w:rPr>
                          <w:rFonts w:ascii="Bitstream Vera Sans Mono" w:hAnsi="Bitstream Vera Sans Mono" w:cs="Consolas"/>
                          <w:sz w:val="16"/>
                          <w:szCs w:val="16"/>
                          <w:lang w:val="en-US"/>
                        </w:rPr>
                        <w:t>;</w:t>
                      </w:r>
                    </w:p>
                    <w:p w:rsidR="00AA52FE" w:rsidRPr="00725987" w:rsidRDefault="00AA52FE"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A52FE" w:rsidRPr="00725987" w:rsidRDefault="00AA52FE"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return</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returnedValue</w:t>
                      </w:r>
                      <w:proofErr w:type="spellEnd"/>
                      <w:r w:rsidRPr="00725987">
                        <w:rPr>
                          <w:rFonts w:ascii="Bitstream Vera Sans Mono" w:hAnsi="Bitstream Vera Sans Mono" w:cs="Consolas"/>
                          <w:sz w:val="16"/>
                          <w:szCs w:val="16"/>
                          <w:lang w:val="en-US"/>
                        </w:rPr>
                        <w:t>;</w:t>
                      </w:r>
                    </w:p>
                    <w:p w:rsidR="00AA52FE" w:rsidRPr="00725987" w:rsidRDefault="00AA52FE" w:rsidP="00516F05">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A52FE" w:rsidRPr="00725987" w:rsidRDefault="00AA52FE" w:rsidP="00516F05">
                      <w:pPr>
                        <w:rPr>
                          <w:lang w:val="en-US"/>
                        </w:rPr>
                      </w:pPr>
                    </w:p>
                  </w:txbxContent>
                </v:textbox>
                <w10:anchorlock/>
              </v:shape>
            </w:pict>
          </mc:Fallback>
        </mc:AlternateContent>
      </w:r>
    </w:p>
    <w:p w:rsidR="00516F05" w:rsidRPr="00725987" w:rsidRDefault="00516F05" w:rsidP="00516F05">
      <w:pPr>
        <w:rPr>
          <w:lang w:val="en-US"/>
        </w:rPr>
      </w:pPr>
      <w:r w:rsidRPr="00725987">
        <w:rPr>
          <w:lang w:val="en-US"/>
        </w:rPr>
        <w:t>Keep in mind a few things when this servant is implemented.</w:t>
      </w:r>
    </w:p>
    <w:p w:rsidR="00516F05" w:rsidRPr="006B1606" w:rsidRDefault="00516F05" w:rsidP="00516F05">
      <w:pPr>
        <w:numPr>
          <w:ilvl w:val="0"/>
          <w:numId w:val="41"/>
        </w:numPr>
        <w:rPr>
          <w:lang w:val="en-US"/>
        </w:rPr>
      </w:pPr>
      <w:r w:rsidRPr="006B1606">
        <w:rPr>
          <w:rFonts w:ascii="Bitstream Vera Sans Mono" w:hAnsi="Bitstream Vera Sans Mono" w:cs="Consolas"/>
          <w:sz w:val="16"/>
          <w:szCs w:val="16"/>
          <w:lang w:val="en-US"/>
        </w:rPr>
        <w:t>in</w:t>
      </w:r>
      <w:r w:rsidRPr="006B1606">
        <w:rPr>
          <w:lang w:val="en-US"/>
        </w:rPr>
        <w:t xml:space="preserve"> parameters can be used by the developer, but their allocated memory cannot be freed, either any of their members.</w:t>
      </w:r>
    </w:p>
    <w:p w:rsidR="00516F05" w:rsidRPr="006B1606" w:rsidRDefault="00516F05" w:rsidP="00516F05">
      <w:pPr>
        <w:numPr>
          <w:ilvl w:val="0"/>
          <w:numId w:val="41"/>
        </w:numPr>
        <w:rPr>
          <w:lang w:val="en-US"/>
        </w:rPr>
      </w:pPr>
      <w:r w:rsidRPr="006B1606">
        <w:rPr>
          <w:rFonts w:ascii="Bitstream Vera Sans Mono" w:hAnsi="Bitstream Vera Sans Mono" w:cs="Consolas"/>
          <w:sz w:val="16"/>
          <w:szCs w:val="16"/>
          <w:lang w:val="en-US"/>
        </w:rPr>
        <w:t>inout</w:t>
      </w:r>
      <w:r w:rsidRPr="006B1606">
        <w:rPr>
          <w:lang w:val="en-US"/>
        </w:rPr>
        <w:t xml:space="preserve"> parameters can be modified by the developer, but before allocate memory in their members, old allocated memory has to be freed.</w:t>
      </w:r>
    </w:p>
    <w:p w:rsidR="00516F05" w:rsidRPr="00725987" w:rsidRDefault="00516F05" w:rsidP="00516F05">
      <w:pPr>
        <w:numPr>
          <w:ilvl w:val="0"/>
          <w:numId w:val="41"/>
        </w:numPr>
        <w:rPr>
          <w:lang w:val="en-US"/>
        </w:rPr>
      </w:pPr>
      <w:r w:rsidRPr="006B1606">
        <w:rPr>
          <w:rFonts w:ascii="Bitstream Vera Sans Mono" w:hAnsi="Bitstream Vera Sans Mono" w:cs="Consolas"/>
          <w:sz w:val="16"/>
          <w:szCs w:val="16"/>
          <w:lang w:val="en-US"/>
        </w:rPr>
        <w:t>out</w:t>
      </w:r>
      <w:r w:rsidRPr="006B1606">
        <w:rPr>
          <w:lang w:val="en-US"/>
        </w:rPr>
        <w:t xml:space="preserve"> parameters are not initialized. </w:t>
      </w:r>
      <w:r w:rsidRPr="00725987">
        <w:rPr>
          <w:lang w:val="en-US"/>
        </w:rPr>
        <w:t>The developer has to initialize them.</w:t>
      </w:r>
    </w:p>
    <w:p w:rsidR="00397A15" w:rsidRDefault="00397A15" w:rsidP="00516F05">
      <w:pPr>
        <w:rPr>
          <w:lang w:val="en-US"/>
        </w:rPr>
      </w:pPr>
    </w:p>
    <w:p w:rsidR="00022EAC" w:rsidRPr="00725987" w:rsidRDefault="00516F05" w:rsidP="005E23CF">
      <w:pPr>
        <w:jc w:val="both"/>
        <w:rPr>
          <w:rFonts w:ascii="Bitstream Vera Sans Mono" w:hAnsi="Bitstream Vera Sans Mono" w:cs="Consolas"/>
          <w:sz w:val="16"/>
          <w:szCs w:val="16"/>
          <w:lang w:val="en-US"/>
        </w:rPr>
      </w:pPr>
      <w:r w:rsidRPr="00725987">
        <w:rPr>
          <w:lang w:val="en-US"/>
        </w:rPr>
        <w:t xml:space="preserve">The code generated by </w:t>
      </w:r>
      <w:r w:rsidR="00516312" w:rsidRPr="00725987">
        <w:rPr>
          <w:rFonts w:ascii="Bitstream Vera Sans Mono" w:hAnsi="Bitstream Vera Sans Mono" w:cs="Consolas"/>
          <w:sz w:val="16"/>
          <w:szCs w:val="16"/>
          <w:lang w:val="en-US"/>
        </w:rPr>
        <w:t>rpcddsgen</w:t>
      </w:r>
      <w:r w:rsidRPr="00725987">
        <w:rPr>
          <w:lang w:val="en-US"/>
        </w:rPr>
        <w:t xml:space="preserve"> contains a class that acts like</w:t>
      </w:r>
      <w:r w:rsidR="00022EAC" w:rsidRPr="00725987">
        <w:rPr>
          <w:lang w:val="en-US"/>
        </w:rPr>
        <w:t xml:space="preserve"> the</w:t>
      </w:r>
      <w:r w:rsidRPr="00725987">
        <w:rPr>
          <w:lang w:val="en-US"/>
        </w:rPr>
        <w:t xml:space="preserve"> server. This class is implemented in files </w:t>
      </w:r>
      <w:r w:rsidRPr="00725987">
        <w:rPr>
          <w:rFonts w:ascii="Bitstream Vera Sans Mono" w:hAnsi="Bitstream Vera Sans Mono" w:cs="Consolas"/>
          <w:sz w:val="16"/>
          <w:szCs w:val="16"/>
          <w:lang w:val="en-US"/>
        </w:rPr>
        <w:t>&lt;</w:t>
      </w:r>
      <w:r w:rsidRPr="00725987">
        <w:rPr>
          <w:rFonts w:ascii="Bitstream Vera Sans Mono" w:hAnsi="Bitstream Vera Sans Mono" w:cs="Consolas"/>
          <w:i/>
          <w:sz w:val="16"/>
          <w:szCs w:val="16"/>
          <w:lang w:val="en-US"/>
        </w:rPr>
        <w:t>InterfaceName</w:t>
      </w:r>
      <w:r w:rsidRPr="00725987">
        <w:rPr>
          <w:rFonts w:ascii="Bitstream Vera Sans Mono" w:hAnsi="Bitstream Vera Sans Mono" w:cs="Consolas"/>
          <w:sz w:val="16"/>
          <w:szCs w:val="16"/>
          <w:lang w:val="en-US"/>
        </w:rPr>
        <w:t>&gt;Server.h</w:t>
      </w:r>
      <w:r w:rsidRPr="00725987">
        <w:rPr>
          <w:lang w:val="en-US"/>
        </w:rPr>
        <w:t xml:space="preserve"> and </w:t>
      </w:r>
      <w:r w:rsidRPr="00725987">
        <w:rPr>
          <w:rFonts w:ascii="Bitstream Vera Sans Mono" w:hAnsi="Bitstream Vera Sans Mono" w:cs="Consolas"/>
          <w:sz w:val="16"/>
          <w:szCs w:val="16"/>
          <w:lang w:val="en-US"/>
        </w:rPr>
        <w:t>&lt;</w:t>
      </w:r>
      <w:r w:rsidRPr="00725987">
        <w:rPr>
          <w:rFonts w:ascii="Bitstream Vera Sans Mono" w:hAnsi="Bitstream Vera Sans Mono" w:cs="Consolas"/>
          <w:i/>
          <w:sz w:val="16"/>
          <w:szCs w:val="16"/>
          <w:lang w:val="en-US"/>
        </w:rPr>
        <w:t>InterfaceName</w:t>
      </w:r>
      <w:r w:rsidRPr="00725987">
        <w:rPr>
          <w:rFonts w:ascii="Bitstream Vera Sans Mono" w:hAnsi="Bitstream Vera Sans Mono" w:cs="Consolas"/>
          <w:sz w:val="16"/>
          <w:szCs w:val="16"/>
          <w:lang w:val="en-US"/>
        </w:rPr>
        <w:t>&gt;Server.cxx</w:t>
      </w:r>
      <w:r w:rsidRPr="00725987">
        <w:rPr>
          <w:lang w:val="en-US"/>
        </w:rPr>
        <w:t xml:space="preserve">. The class is named </w:t>
      </w:r>
      <w:r w:rsidRPr="00725987">
        <w:rPr>
          <w:rFonts w:ascii="Bitstream Vera Sans Mono" w:hAnsi="Bitstream Vera Sans Mono" w:cs="Consolas"/>
          <w:sz w:val="16"/>
          <w:szCs w:val="16"/>
          <w:lang w:val="en-US"/>
        </w:rPr>
        <w:t>&lt;</w:t>
      </w:r>
      <w:r w:rsidRPr="00725987">
        <w:rPr>
          <w:rFonts w:ascii="Bitstream Vera Sans Mono" w:hAnsi="Bitstream Vera Sans Mono" w:cs="Consolas"/>
          <w:i/>
          <w:sz w:val="16"/>
          <w:szCs w:val="16"/>
          <w:lang w:val="en-US"/>
        </w:rPr>
        <w:t>InterfaceName</w:t>
      </w:r>
      <w:r w:rsidRPr="00725987">
        <w:rPr>
          <w:rFonts w:ascii="Bitstream Vera Sans Mono" w:hAnsi="Bitstream Vera Sans Mono" w:cs="Consolas"/>
          <w:sz w:val="16"/>
          <w:szCs w:val="16"/>
          <w:lang w:val="en-US"/>
        </w:rPr>
        <w:t>&gt;Server</w:t>
      </w:r>
      <w:r w:rsidR="00022EAC" w:rsidRPr="00725987">
        <w:rPr>
          <w:lang w:val="en-US"/>
        </w:rPr>
        <w:t xml:space="preserve"> and it offers the interface implemented in the servant.</w:t>
      </w:r>
      <w:r w:rsidR="000867F7" w:rsidRPr="00725987">
        <w:rPr>
          <w:lang w:val="en-US"/>
        </w:rPr>
        <w:t xml:space="preserve"> A service’s name is associated with this interface and client applications will use this service’s name to connect with the server.</w:t>
      </w:r>
    </w:p>
    <w:p w:rsidR="00516F05" w:rsidRPr="00725987" w:rsidRDefault="00A737DF" w:rsidP="005E23CF">
      <w:pPr>
        <w:jc w:val="both"/>
        <w:rPr>
          <w:lang w:val="en-US"/>
        </w:rPr>
      </w:pPr>
      <w:r w:rsidRPr="00725987">
        <w:rPr>
          <w:lang w:val="en-US"/>
        </w:rPr>
        <w:t>When an object of the</w:t>
      </w:r>
      <w:r w:rsidR="00516F05" w:rsidRPr="00725987">
        <w:rPr>
          <w:lang w:val="en-US"/>
        </w:rPr>
        <w:t xml:space="preserve"> class </w:t>
      </w:r>
      <w:r w:rsidRPr="00725987">
        <w:rPr>
          <w:rFonts w:ascii="Bitstream Vera Sans Mono" w:hAnsi="Bitstream Vera Sans Mono" w:cs="Consolas"/>
          <w:sz w:val="16"/>
          <w:szCs w:val="16"/>
          <w:lang w:val="en-US"/>
        </w:rPr>
        <w:t>&lt;</w:t>
      </w:r>
      <w:r w:rsidRPr="00725987">
        <w:rPr>
          <w:rFonts w:ascii="Bitstream Vera Sans Mono" w:hAnsi="Bitstream Vera Sans Mono" w:cs="Consolas"/>
          <w:i/>
          <w:sz w:val="16"/>
          <w:szCs w:val="16"/>
          <w:lang w:val="en-US"/>
        </w:rPr>
        <w:t>InterfaceName</w:t>
      </w:r>
      <w:r w:rsidRPr="00725987">
        <w:rPr>
          <w:rFonts w:ascii="Bitstream Vera Sans Mono" w:hAnsi="Bitstream Vera Sans Mono" w:cs="Consolas"/>
          <w:sz w:val="16"/>
          <w:szCs w:val="16"/>
          <w:lang w:val="en-US"/>
        </w:rPr>
        <w:t>&gt;Server</w:t>
      </w:r>
      <w:r w:rsidRPr="00725987">
        <w:rPr>
          <w:lang w:val="en-US"/>
        </w:rPr>
        <w:t xml:space="preserve"> </w:t>
      </w:r>
      <w:r w:rsidR="00516F05" w:rsidRPr="00725987">
        <w:rPr>
          <w:lang w:val="en-US"/>
        </w:rPr>
        <w:t>is created, proxies can establish a connection with it.</w:t>
      </w:r>
      <w:r w:rsidR="00516F05" w:rsidRPr="00725987">
        <w:rPr>
          <w:rFonts w:ascii="Bitstream Vera Sans Mono" w:hAnsi="Bitstream Vera Sans Mono" w:cs="Consolas"/>
          <w:sz w:val="16"/>
          <w:szCs w:val="16"/>
          <w:lang w:val="en-US"/>
        </w:rPr>
        <w:t xml:space="preserve"> </w:t>
      </w:r>
      <w:r w:rsidR="00516F05" w:rsidRPr="00725987">
        <w:rPr>
          <w:lang w:val="en-US"/>
        </w:rPr>
        <w:t xml:space="preserve">How this connection is created and how the proxies found the server depends on the network transport that is set to be used by the server. These transports are described in section </w:t>
      </w:r>
      <w:r w:rsidR="00D17561" w:rsidRPr="002708FF">
        <w:rPr>
          <w:i/>
          <w:lang w:val="en-US"/>
        </w:rPr>
        <w:t>[Network Transports]</w:t>
      </w:r>
      <w:r w:rsidR="00516F05" w:rsidRPr="00725987">
        <w:rPr>
          <w:lang w:val="en-US"/>
        </w:rPr>
        <w:t>. By default servers use the UDP transport.</w:t>
      </w:r>
    </w:p>
    <w:p w:rsidR="00516F05" w:rsidRPr="00725987" w:rsidRDefault="00516F05" w:rsidP="00516F05">
      <w:pPr>
        <w:pStyle w:val="Heading3"/>
        <w:rPr>
          <w:lang w:val="en-US"/>
        </w:rPr>
      </w:pPr>
      <w:bookmarkStart w:id="54" w:name="_Toc341719018"/>
      <w:bookmarkStart w:id="55" w:name="_Toc341727637"/>
      <w:r w:rsidRPr="00725987">
        <w:rPr>
          <w:lang w:val="en-US"/>
        </w:rPr>
        <w:t>API</w:t>
      </w:r>
      <w:bookmarkEnd w:id="54"/>
      <w:bookmarkEnd w:id="55"/>
    </w:p>
    <w:p w:rsidR="00516F05" w:rsidRPr="00725987" w:rsidRDefault="00516F05" w:rsidP="00516F05">
      <w:pPr>
        <w:rPr>
          <w:lang w:val="en-US"/>
        </w:rPr>
      </w:pPr>
      <w:r w:rsidRPr="00725987">
        <w:rPr>
          <w:lang w:val="en-US"/>
        </w:rPr>
        <w:t>Using the suggested IDL example in section</w:t>
      </w:r>
      <w:r w:rsidR="00DB7CFA">
        <w:rPr>
          <w:lang w:val="en-US"/>
        </w:rPr>
        <w:t xml:space="preserve"> </w:t>
      </w:r>
      <w:r w:rsidR="008A2DFB">
        <w:rPr>
          <w:i/>
          <w:lang w:val="en-US"/>
        </w:rPr>
        <w:t>[Example]</w:t>
      </w:r>
      <w:r w:rsidR="00DB7CFA">
        <w:rPr>
          <w:lang w:val="en-US"/>
        </w:rPr>
        <w:t xml:space="preserve">, </w:t>
      </w:r>
      <w:r w:rsidRPr="00725987">
        <w:rPr>
          <w:lang w:val="en-US"/>
        </w:rPr>
        <w:t>the API of this class is:</w:t>
      </w:r>
    </w:p>
    <w:p w:rsidR="00516F05" w:rsidRDefault="002708FF" w:rsidP="00516F05">
      <w:r>
        <w:rPr>
          <w:noProof/>
        </w:rPr>
        <mc:AlternateContent>
          <mc:Choice Requires="wps">
            <w:drawing>
              <wp:inline distT="0" distB="0" distL="0" distR="0">
                <wp:extent cx="5363845" cy="1638300"/>
                <wp:effectExtent l="9525" t="9525" r="8255" b="9525"/>
                <wp:docPr id="2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3845" cy="1638300"/>
                        </a:xfrm>
                        <a:prstGeom prst="rect">
                          <a:avLst/>
                        </a:prstGeom>
                        <a:solidFill>
                          <a:srgbClr val="FFFFFF"/>
                        </a:solidFill>
                        <a:ln w="9525">
                          <a:solidFill>
                            <a:srgbClr val="000000"/>
                          </a:solidFill>
                          <a:miter lim="800000"/>
                          <a:headEnd/>
                          <a:tailEnd/>
                        </a:ln>
                      </wps:spPr>
                      <wps:txbx>
                        <w:txbxContent>
                          <w:p w:rsidR="00AA52FE" w:rsidRPr="006B1606" w:rsidRDefault="00AA52FE" w:rsidP="00516F05">
                            <w:pPr>
                              <w:autoSpaceDE w:val="0"/>
                              <w:autoSpaceDN w:val="0"/>
                              <w:adjustRightInd w:val="0"/>
                              <w:rPr>
                                <w:rFonts w:ascii="Bitstream Vera Sans Mono" w:hAnsi="Bitstream Vera Sans Mono" w:cs="Consolas"/>
                                <w:sz w:val="16"/>
                                <w:szCs w:val="16"/>
                                <w:lang w:val="en-US"/>
                              </w:rPr>
                            </w:pPr>
                            <w:proofErr w:type="gramStart"/>
                            <w:r w:rsidRPr="006B1606">
                              <w:rPr>
                                <w:rFonts w:ascii="Bitstream Vera Sans Mono" w:hAnsi="Bitstream Vera Sans Mono" w:cs="Consolas"/>
                                <w:sz w:val="16"/>
                                <w:szCs w:val="16"/>
                                <w:lang w:val="en-US"/>
                              </w:rPr>
                              <w:t>class</w:t>
                            </w:r>
                            <w:proofErr w:type="gram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BankServer</w:t>
                            </w:r>
                            <w:proofErr w:type="spellEnd"/>
                            <w:r w:rsidRPr="006B1606">
                              <w:rPr>
                                <w:rFonts w:ascii="Bitstream Vera Sans Mono" w:hAnsi="Bitstream Vera Sans Mono" w:cs="Consolas"/>
                                <w:sz w:val="16"/>
                                <w:szCs w:val="16"/>
                                <w:lang w:val="en-US"/>
                              </w:rPr>
                              <w:t xml:space="preserve"> : public </w:t>
                            </w:r>
                            <w:proofErr w:type="spellStart"/>
                            <w:r w:rsidRPr="006B1606">
                              <w:rPr>
                                <w:rFonts w:ascii="Bitstream Vera Sans Mono" w:hAnsi="Bitstream Vera Sans Mono" w:cs="Consolas"/>
                                <w:sz w:val="16"/>
                                <w:szCs w:val="16"/>
                                <w:lang w:val="en-US"/>
                              </w:rPr>
                              <w:t>eProsima</w:t>
                            </w:r>
                            <w:proofErr w:type="spellEnd"/>
                            <w:r w:rsidRPr="006B1606">
                              <w:rPr>
                                <w:rFonts w:ascii="Bitstream Vera Sans Mono" w:hAnsi="Bitstream Vera Sans Mono" w:cs="Consolas"/>
                                <w:sz w:val="16"/>
                                <w:szCs w:val="16"/>
                                <w:lang w:val="en-US"/>
                              </w:rPr>
                              <w:t>::RPCDDS::Server</w:t>
                            </w:r>
                          </w:p>
                          <w:p w:rsidR="00AA52FE" w:rsidRPr="00DB7CFA" w:rsidRDefault="00AA52FE"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public</w:t>
                            </w:r>
                            <w:proofErr w:type="gramEnd"/>
                            <w:r w:rsidRPr="005E23CF">
                              <w:rPr>
                                <w:rFonts w:ascii="Bitstream Vera Sans Mono" w:hAnsi="Bitstream Vera Sans Mono" w:cs="Consolas"/>
                                <w:sz w:val="16"/>
                                <w:szCs w:val="16"/>
                                <w:lang w:val="en-US"/>
                              </w:rPr>
                              <w:t>:</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serviceName</w:t>
                            </w:r>
                            <w:proofErr w:type="spellEnd"/>
                            <w:r w:rsidRPr="005E23CF">
                              <w:rPr>
                                <w:rFonts w:ascii="Bitstream Vera Sans Mono" w:hAnsi="Bitstream Vera Sans Mono" w:cs="Consolas"/>
                                <w:sz w:val="16"/>
                                <w:szCs w:val="16"/>
                                <w:lang w:val="en-US"/>
                              </w:rPr>
                              <w:t>,</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ServerStrategy</w:t>
                            </w:r>
                            <w:proofErr w:type="spellEnd"/>
                            <w:r w:rsidRPr="005E23CF">
                              <w:rPr>
                                <w:rFonts w:ascii="Bitstream Vera Sans Mono" w:hAnsi="Bitstream Vera Sans Mono" w:cs="Consolas"/>
                                <w:sz w:val="16"/>
                                <w:szCs w:val="16"/>
                                <w:lang w:val="en-US"/>
                              </w:rPr>
                              <w:t xml:space="preserve"> *strategy,</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serviceName</w:t>
                            </w:r>
                            <w:proofErr w:type="spellEnd"/>
                            <w:r w:rsidRPr="005E23CF">
                              <w:rPr>
                                <w:rFonts w:ascii="Bitstream Vera Sans Mono" w:hAnsi="Bitstream Vera Sans Mono" w:cs="Consolas"/>
                                <w:sz w:val="16"/>
                                <w:szCs w:val="16"/>
                                <w:lang w:val="en-US"/>
                              </w:rPr>
                              <w:t xml:space="preserve"> ,</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ServerStrategy</w:t>
                            </w:r>
                            <w:proofErr w:type="spellEnd"/>
                            <w:r w:rsidRPr="005E23CF">
                              <w:rPr>
                                <w:rFonts w:ascii="Bitstream Vera Sans Mono" w:hAnsi="Bitstream Vera Sans Mono" w:cs="Consolas"/>
                                <w:sz w:val="16"/>
                                <w:szCs w:val="16"/>
                                <w:lang w:val="en-US"/>
                              </w:rPr>
                              <w:t xml:space="preserve"> *strategy,</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Trnsport</w:t>
                            </w:r>
                            <w:proofErr w:type="spellEnd"/>
                            <w:r w:rsidRPr="005E23CF">
                              <w:rPr>
                                <w:rFonts w:ascii="Bitstream Vera Sans Mono" w:hAnsi="Bitstream Vera Sans Mono" w:cs="Consolas"/>
                                <w:sz w:val="16"/>
                                <w:szCs w:val="16"/>
                                <w:lang w:val="en-US"/>
                              </w:rPr>
                              <w:t xml:space="preserve"> *transport,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p>
                          <w:p w:rsidR="00AA52FE" w:rsidRPr="00114C0B" w:rsidRDefault="00AA52FE" w:rsidP="00516F05">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114C0B">
                              <w:rPr>
                                <w:rFonts w:ascii="Bitstream Vera Sans Mono" w:hAnsi="Bitstream Vera Sans Mono" w:cs="Consolas"/>
                                <w:sz w:val="16"/>
                                <w:szCs w:val="16"/>
                              </w:rPr>
                              <w:t>virtual</w:t>
                            </w:r>
                            <w:proofErr w:type="gramEnd"/>
                            <w:r w:rsidRPr="00114C0B">
                              <w:rPr>
                                <w:rFonts w:ascii="Bitstream Vera Sans Mono" w:hAnsi="Bitstream Vera Sans Mono" w:cs="Consolas"/>
                                <w:sz w:val="16"/>
                                <w:szCs w:val="16"/>
                              </w:rPr>
                              <w:t xml:space="preserve"> ~</w:t>
                            </w:r>
                            <w:proofErr w:type="spellStart"/>
                            <w:r w:rsidRPr="00114C0B">
                              <w:rPr>
                                <w:rFonts w:ascii="Bitstream Vera Sans Mono" w:hAnsi="Bitstream Vera Sans Mono" w:cs="Consolas"/>
                                <w:sz w:val="16"/>
                                <w:szCs w:val="16"/>
                              </w:rPr>
                              <w:t>BankServer</w:t>
                            </w:r>
                            <w:proofErr w:type="spellEnd"/>
                            <w:r w:rsidRPr="00114C0B">
                              <w:rPr>
                                <w:rFonts w:ascii="Bitstream Vera Sans Mono" w:hAnsi="Bitstream Vera Sans Mono" w:cs="Consolas"/>
                                <w:sz w:val="16"/>
                                <w:szCs w:val="16"/>
                              </w:rPr>
                              <w:t>();</w:t>
                            </w:r>
                          </w:p>
                          <w:p w:rsidR="00AA52FE" w:rsidRPr="00114C0B" w:rsidRDefault="00AA52FE" w:rsidP="00516F05">
                            <w:pPr>
                              <w:autoSpaceDE w:val="0"/>
                              <w:autoSpaceDN w:val="0"/>
                              <w:adjustRightInd w:val="0"/>
                              <w:rPr>
                                <w:rFonts w:ascii="Bitstream Vera Sans Mono" w:hAnsi="Bitstream Vera Sans Mono" w:cs="Consolas"/>
                                <w:sz w:val="16"/>
                                <w:szCs w:val="16"/>
                              </w:rPr>
                            </w:pPr>
                            <w:r w:rsidRPr="00114C0B">
                              <w:rPr>
                                <w:rFonts w:ascii="Bitstream Vera Sans Mono" w:hAnsi="Bitstream Vera Sans Mono" w:cs="Consolas"/>
                                <w:sz w:val="16"/>
                                <w:szCs w:val="16"/>
                              </w:rPr>
                              <w:t>};</w:t>
                            </w:r>
                          </w:p>
                          <w:p w:rsidR="00AA52FE" w:rsidRPr="0006646D" w:rsidRDefault="00AA52FE" w:rsidP="00516F05"/>
                        </w:txbxContent>
                      </wps:txbx>
                      <wps:bodyPr rot="0" vert="horz" wrap="square" lIns="91440" tIns="45720" rIns="91440" bIns="45720" anchor="t" anchorCtr="0" upright="1">
                        <a:noAutofit/>
                      </wps:bodyPr>
                    </wps:wsp>
                  </a:graphicData>
                </a:graphic>
              </wp:inline>
            </w:drawing>
          </mc:Choice>
          <mc:Fallback>
            <w:pict>
              <v:shape id="Text Box 47" o:spid="_x0000_s1036" type="#_x0000_t202" style="width:422.35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">
                <v:textbox>
                  <w:txbxContent>
                    <w:p w:rsidR="00AA52FE" w:rsidRPr="006B1606" w:rsidRDefault="00AA52FE" w:rsidP="00516F05">
                      <w:pPr>
                        <w:autoSpaceDE w:val="0"/>
                        <w:autoSpaceDN w:val="0"/>
                        <w:adjustRightInd w:val="0"/>
                        <w:rPr>
                          <w:rFonts w:ascii="Bitstream Vera Sans Mono" w:hAnsi="Bitstream Vera Sans Mono" w:cs="Consolas"/>
                          <w:sz w:val="16"/>
                          <w:szCs w:val="16"/>
                          <w:lang w:val="en-US"/>
                        </w:rPr>
                      </w:pPr>
                      <w:proofErr w:type="gramStart"/>
                      <w:r w:rsidRPr="006B1606">
                        <w:rPr>
                          <w:rFonts w:ascii="Bitstream Vera Sans Mono" w:hAnsi="Bitstream Vera Sans Mono" w:cs="Consolas"/>
                          <w:sz w:val="16"/>
                          <w:szCs w:val="16"/>
                          <w:lang w:val="en-US"/>
                        </w:rPr>
                        <w:t>class</w:t>
                      </w:r>
                      <w:proofErr w:type="gram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BankServer</w:t>
                      </w:r>
                      <w:proofErr w:type="spellEnd"/>
                      <w:r w:rsidRPr="006B1606">
                        <w:rPr>
                          <w:rFonts w:ascii="Bitstream Vera Sans Mono" w:hAnsi="Bitstream Vera Sans Mono" w:cs="Consolas"/>
                          <w:sz w:val="16"/>
                          <w:szCs w:val="16"/>
                          <w:lang w:val="en-US"/>
                        </w:rPr>
                        <w:t xml:space="preserve"> : public </w:t>
                      </w:r>
                      <w:proofErr w:type="spellStart"/>
                      <w:r w:rsidRPr="006B1606">
                        <w:rPr>
                          <w:rFonts w:ascii="Bitstream Vera Sans Mono" w:hAnsi="Bitstream Vera Sans Mono" w:cs="Consolas"/>
                          <w:sz w:val="16"/>
                          <w:szCs w:val="16"/>
                          <w:lang w:val="en-US"/>
                        </w:rPr>
                        <w:t>eProsima</w:t>
                      </w:r>
                      <w:proofErr w:type="spellEnd"/>
                      <w:r w:rsidRPr="006B1606">
                        <w:rPr>
                          <w:rFonts w:ascii="Bitstream Vera Sans Mono" w:hAnsi="Bitstream Vera Sans Mono" w:cs="Consolas"/>
                          <w:sz w:val="16"/>
                          <w:szCs w:val="16"/>
                          <w:lang w:val="en-US"/>
                        </w:rPr>
                        <w:t>::RPCDDS::Server</w:t>
                      </w:r>
                    </w:p>
                    <w:p w:rsidR="00AA52FE" w:rsidRPr="00DB7CFA" w:rsidRDefault="00AA52FE"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public</w:t>
                      </w:r>
                      <w:proofErr w:type="gramEnd"/>
                      <w:r w:rsidRPr="005E23CF">
                        <w:rPr>
                          <w:rFonts w:ascii="Bitstream Vera Sans Mono" w:hAnsi="Bitstream Vera Sans Mono" w:cs="Consolas"/>
                          <w:sz w:val="16"/>
                          <w:szCs w:val="16"/>
                          <w:lang w:val="en-US"/>
                        </w:rPr>
                        <w:t>:</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serviceName</w:t>
                      </w:r>
                      <w:proofErr w:type="spellEnd"/>
                      <w:r w:rsidRPr="005E23CF">
                        <w:rPr>
                          <w:rFonts w:ascii="Bitstream Vera Sans Mono" w:hAnsi="Bitstream Vera Sans Mono" w:cs="Consolas"/>
                          <w:sz w:val="16"/>
                          <w:szCs w:val="16"/>
                          <w:lang w:val="en-US"/>
                        </w:rPr>
                        <w:t>,</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ServerStrategy</w:t>
                      </w:r>
                      <w:proofErr w:type="spellEnd"/>
                      <w:r w:rsidRPr="005E23CF">
                        <w:rPr>
                          <w:rFonts w:ascii="Bitstream Vera Sans Mono" w:hAnsi="Bitstream Vera Sans Mono" w:cs="Consolas"/>
                          <w:sz w:val="16"/>
                          <w:szCs w:val="16"/>
                          <w:lang w:val="en-US"/>
                        </w:rPr>
                        <w:t xml:space="preserve"> *strategy,</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serviceName</w:t>
                      </w:r>
                      <w:proofErr w:type="spellEnd"/>
                      <w:r w:rsidRPr="005E23CF">
                        <w:rPr>
                          <w:rFonts w:ascii="Bitstream Vera Sans Mono" w:hAnsi="Bitstream Vera Sans Mono" w:cs="Consolas"/>
                          <w:sz w:val="16"/>
                          <w:szCs w:val="16"/>
                          <w:lang w:val="en-US"/>
                        </w:rPr>
                        <w:t xml:space="preserve"> ,</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ServerStrategy</w:t>
                      </w:r>
                      <w:proofErr w:type="spellEnd"/>
                      <w:r w:rsidRPr="005E23CF">
                        <w:rPr>
                          <w:rFonts w:ascii="Bitstream Vera Sans Mono" w:hAnsi="Bitstream Vera Sans Mono" w:cs="Consolas"/>
                          <w:sz w:val="16"/>
                          <w:szCs w:val="16"/>
                          <w:lang w:val="en-US"/>
                        </w:rPr>
                        <w:t xml:space="preserve"> *strategy,</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Trnsport</w:t>
                      </w:r>
                      <w:proofErr w:type="spellEnd"/>
                      <w:r w:rsidRPr="005E23CF">
                        <w:rPr>
                          <w:rFonts w:ascii="Bitstream Vera Sans Mono" w:hAnsi="Bitstream Vera Sans Mono" w:cs="Consolas"/>
                          <w:sz w:val="16"/>
                          <w:szCs w:val="16"/>
                          <w:lang w:val="en-US"/>
                        </w:rPr>
                        <w:t xml:space="preserve"> *transport,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p>
                    <w:p w:rsidR="00AA52FE" w:rsidRPr="00114C0B" w:rsidRDefault="00AA52FE" w:rsidP="00516F05">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114C0B">
                        <w:rPr>
                          <w:rFonts w:ascii="Bitstream Vera Sans Mono" w:hAnsi="Bitstream Vera Sans Mono" w:cs="Consolas"/>
                          <w:sz w:val="16"/>
                          <w:szCs w:val="16"/>
                        </w:rPr>
                        <w:t>virtual</w:t>
                      </w:r>
                      <w:proofErr w:type="gramEnd"/>
                      <w:r w:rsidRPr="00114C0B">
                        <w:rPr>
                          <w:rFonts w:ascii="Bitstream Vera Sans Mono" w:hAnsi="Bitstream Vera Sans Mono" w:cs="Consolas"/>
                          <w:sz w:val="16"/>
                          <w:szCs w:val="16"/>
                        </w:rPr>
                        <w:t xml:space="preserve"> ~</w:t>
                      </w:r>
                      <w:proofErr w:type="spellStart"/>
                      <w:r w:rsidRPr="00114C0B">
                        <w:rPr>
                          <w:rFonts w:ascii="Bitstream Vera Sans Mono" w:hAnsi="Bitstream Vera Sans Mono" w:cs="Consolas"/>
                          <w:sz w:val="16"/>
                          <w:szCs w:val="16"/>
                        </w:rPr>
                        <w:t>BankServer</w:t>
                      </w:r>
                      <w:proofErr w:type="spellEnd"/>
                      <w:r w:rsidRPr="00114C0B">
                        <w:rPr>
                          <w:rFonts w:ascii="Bitstream Vera Sans Mono" w:hAnsi="Bitstream Vera Sans Mono" w:cs="Consolas"/>
                          <w:sz w:val="16"/>
                          <w:szCs w:val="16"/>
                        </w:rPr>
                        <w:t>();</w:t>
                      </w:r>
                    </w:p>
                    <w:p w:rsidR="00AA52FE" w:rsidRPr="00114C0B" w:rsidRDefault="00AA52FE" w:rsidP="00516F05">
                      <w:pPr>
                        <w:autoSpaceDE w:val="0"/>
                        <w:autoSpaceDN w:val="0"/>
                        <w:adjustRightInd w:val="0"/>
                        <w:rPr>
                          <w:rFonts w:ascii="Bitstream Vera Sans Mono" w:hAnsi="Bitstream Vera Sans Mono" w:cs="Consolas"/>
                          <w:sz w:val="16"/>
                          <w:szCs w:val="16"/>
                        </w:rPr>
                      </w:pPr>
                      <w:r w:rsidRPr="00114C0B">
                        <w:rPr>
                          <w:rFonts w:ascii="Bitstream Vera Sans Mono" w:hAnsi="Bitstream Vera Sans Mono" w:cs="Consolas"/>
                          <w:sz w:val="16"/>
                          <w:szCs w:val="16"/>
                        </w:rPr>
                        <w:t>};</w:t>
                      </w:r>
                    </w:p>
                    <w:p w:rsidR="00AA52FE" w:rsidRPr="0006646D" w:rsidRDefault="00AA52FE" w:rsidP="00516F05"/>
                  </w:txbxContent>
                </v:textbox>
                <w10:anchorlock/>
              </v:shape>
            </w:pict>
          </mc:Fallback>
        </mc:AlternateContent>
      </w:r>
    </w:p>
    <w:p w:rsidR="00875C4C" w:rsidRDefault="00875C4C" w:rsidP="00516F05"/>
    <w:p w:rsidR="00516F05" w:rsidRPr="00725987" w:rsidRDefault="00516F05" w:rsidP="005E23CF">
      <w:pPr>
        <w:jc w:val="both"/>
        <w:rPr>
          <w:lang w:val="en-US"/>
        </w:rPr>
      </w:pPr>
      <w:r w:rsidRPr="00725987">
        <w:rPr>
          <w:lang w:val="en-US"/>
        </w:rPr>
        <w:t>The server provides two constructors. Both constructors expect</w:t>
      </w:r>
      <w:r w:rsidR="00772355" w:rsidRPr="00725987">
        <w:rPr>
          <w:lang w:val="en-US"/>
        </w:rPr>
        <w:t xml:space="preserve"> in the </w:t>
      </w:r>
      <w:r w:rsidR="00772355" w:rsidRPr="00725987">
        <w:rPr>
          <w:rFonts w:ascii="Bitstream Vera Sans Mono" w:hAnsi="Bitstream Vera Sans Mono" w:cs="Consolas"/>
          <w:sz w:val="16"/>
          <w:szCs w:val="16"/>
          <w:lang w:val="en-US"/>
        </w:rPr>
        <w:t>serviceName</w:t>
      </w:r>
      <w:r w:rsidR="00772355" w:rsidRPr="00725987">
        <w:rPr>
          <w:lang w:val="en-US"/>
        </w:rPr>
        <w:t xml:space="preserve"> parameter the service’s name used by the server. In </w:t>
      </w:r>
      <w:r w:rsidRPr="00725987">
        <w:rPr>
          <w:lang w:val="en-US"/>
        </w:rPr>
        <w:t xml:space="preserve">the </w:t>
      </w:r>
      <w:r w:rsidRPr="00725987">
        <w:rPr>
          <w:rFonts w:ascii="Bitstream Vera Sans Mono" w:hAnsi="Bitstream Vera Sans Mono" w:cs="Consolas"/>
          <w:sz w:val="16"/>
          <w:szCs w:val="16"/>
          <w:lang w:val="en-US"/>
        </w:rPr>
        <w:t>strategy</w:t>
      </w:r>
      <w:r w:rsidRPr="00725987">
        <w:rPr>
          <w:lang w:val="en-US"/>
        </w:rPr>
        <w:t xml:space="preserve"> parameter </w:t>
      </w:r>
      <w:r w:rsidR="00772355" w:rsidRPr="00725987">
        <w:rPr>
          <w:lang w:val="en-US"/>
        </w:rPr>
        <w:t xml:space="preserve">is expected </w:t>
      </w:r>
      <w:r w:rsidRPr="00725987">
        <w:rPr>
          <w:lang w:val="en-US"/>
        </w:rPr>
        <w:t xml:space="preserve">a server’s strategy that defines how the server has to manage incoming requests. Server’s strategies are described in the section </w:t>
      </w:r>
      <w:r w:rsidR="00D17561" w:rsidRPr="00D17561">
        <w:rPr>
          <w:lang w:val="en-US"/>
        </w:rPr>
        <w:t>[</w:t>
      </w:r>
      <w:r w:rsidR="00D17561" w:rsidRPr="00D17561">
        <w:rPr>
          <w:i/>
          <w:lang w:val="en-US"/>
        </w:rPr>
        <w:t>Threading Server Strategies</w:t>
      </w:r>
      <w:r w:rsidR="00D17561" w:rsidRPr="00D17561">
        <w:rPr>
          <w:lang w:val="en-US"/>
        </w:rPr>
        <w:t>]</w:t>
      </w:r>
      <w:r w:rsidRPr="00725987">
        <w:rPr>
          <w:lang w:val="en-US"/>
        </w:rPr>
        <w:t xml:space="preserve">. Also they permit to configure the DDS domain identifier with the </w:t>
      </w:r>
      <w:r w:rsidRPr="00725987">
        <w:rPr>
          <w:rFonts w:ascii="Bitstream Vera Sans Mono" w:hAnsi="Bitstream Vera Sans Mono"/>
          <w:sz w:val="16"/>
          <w:szCs w:val="16"/>
          <w:lang w:val="en-US"/>
        </w:rPr>
        <w:t>domainId</w:t>
      </w:r>
      <w:r w:rsidRPr="00725987">
        <w:rPr>
          <w:lang w:val="en-US"/>
        </w:rPr>
        <w:t xml:space="preserve"> parameter.</w:t>
      </w:r>
    </w:p>
    <w:p w:rsidR="00516F05" w:rsidRPr="00725987" w:rsidRDefault="00516F05" w:rsidP="005E23CF">
      <w:pPr>
        <w:jc w:val="both"/>
        <w:rPr>
          <w:lang w:val="en-US"/>
        </w:rPr>
      </w:pPr>
      <w:r w:rsidRPr="00725987">
        <w:rPr>
          <w:lang w:val="en-US"/>
        </w:rPr>
        <w:lastRenderedPageBreak/>
        <w:t>The first constructor doesn’t expect any more parameters and it creates a server that uses the UDP transport. The second constructor expects the network transport that will be used to establish connections with proxies.</w:t>
      </w:r>
    </w:p>
    <w:p w:rsidR="00516F05" w:rsidRDefault="00516F05" w:rsidP="00516F05">
      <w:pPr>
        <w:pStyle w:val="Heading3"/>
      </w:pPr>
      <w:bookmarkStart w:id="56" w:name="_Toc341719019"/>
      <w:bookmarkStart w:id="57" w:name="_Toc341727638"/>
      <w:r>
        <w:t>Exceptions</w:t>
      </w:r>
      <w:bookmarkEnd w:id="56"/>
      <w:bookmarkEnd w:id="57"/>
    </w:p>
    <w:p w:rsidR="00516F05" w:rsidRDefault="00516F05" w:rsidP="005E23CF">
      <w:pPr>
        <w:jc w:val="both"/>
      </w:pPr>
      <w:r w:rsidRPr="006B1606">
        <w:rPr>
          <w:lang w:val="en-US"/>
        </w:rPr>
        <w:t xml:space="preserve">In the server’s side, developers can inform to the proxies about an error in the execution of the implemented remote procedures. </w:t>
      </w:r>
      <w:r w:rsidR="00397A15">
        <w:rPr>
          <w:lang w:val="en-US"/>
        </w:rPr>
        <w:t>eProsima RPC over DDS</w:t>
      </w:r>
      <w:r w:rsidR="00397A15" w:rsidRPr="006B1606">
        <w:rPr>
          <w:lang w:val="en-US"/>
        </w:rPr>
        <w:t xml:space="preserve"> </w:t>
      </w:r>
      <w:r w:rsidRPr="006B1606">
        <w:rPr>
          <w:lang w:val="en-US"/>
        </w:rPr>
        <w:t xml:space="preserve">can catch the </w:t>
      </w:r>
      <w:r w:rsidRPr="006B1606">
        <w:rPr>
          <w:rFonts w:ascii="Bitstream Vera Sans Mono" w:hAnsi="Bitstream Vera Sans Mono" w:cs="Consolas"/>
          <w:sz w:val="16"/>
          <w:szCs w:val="16"/>
          <w:lang w:val="en-US"/>
        </w:rPr>
        <w:t>eProsima::</w:t>
      </w:r>
      <w:r w:rsidR="00D90542" w:rsidRPr="006B1606">
        <w:rPr>
          <w:rFonts w:ascii="Bitstream Vera Sans Mono" w:hAnsi="Bitstream Vera Sans Mono" w:cs="Consolas"/>
          <w:sz w:val="16"/>
          <w:szCs w:val="16"/>
          <w:lang w:val="en-US"/>
        </w:rPr>
        <w:t>RPCDDS</w:t>
      </w:r>
      <w:r w:rsidRPr="006B1606">
        <w:rPr>
          <w:rFonts w:ascii="Bitstream Vera Sans Mono" w:hAnsi="Bitstream Vera Sans Mono" w:cs="Consolas"/>
          <w:sz w:val="16"/>
          <w:szCs w:val="16"/>
          <w:lang w:val="en-US"/>
        </w:rPr>
        <w:t>::Server</w:t>
      </w:r>
      <w:r w:rsidR="00772355" w:rsidRPr="006B1606">
        <w:rPr>
          <w:rFonts w:ascii="Bitstream Vera Sans Mono" w:hAnsi="Bitstream Vera Sans Mono" w:cs="Consolas"/>
          <w:sz w:val="16"/>
          <w:szCs w:val="16"/>
          <w:lang w:val="en-US"/>
        </w:rPr>
        <w:t>Internal</w:t>
      </w:r>
      <w:r w:rsidRPr="006B1606">
        <w:rPr>
          <w:rFonts w:ascii="Bitstream Vera Sans Mono" w:hAnsi="Bitstream Vera Sans Mono" w:cs="Consolas"/>
          <w:sz w:val="16"/>
          <w:szCs w:val="16"/>
          <w:lang w:val="en-US"/>
        </w:rPr>
        <w:t>Exception</w:t>
      </w:r>
      <w:r w:rsidRPr="006B1606">
        <w:rPr>
          <w:lang w:val="en-US"/>
        </w:rPr>
        <w:t xml:space="preserve"> exception in the developer’s code. </w:t>
      </w:r>
      <w:r w:rsidRPr="00725987">
        <w:rPr>
          <w:lang w:val="en-US"/>
        </w:rPr>
        <w:t xml:space="preserve">This exception will be delivered to the proxy and will be thrown in the proxy’s side. </w:t>
      </w:r>
      <w:r>
        <w:t>An example of how this exception can be thrown:</w:t>
      </w:r>
    </w:p>
    <w:p w:rsidR="00516F05" w:rsidRPr="005F728E" w:rsidRDefault="002708FF" w:rsidP="00516F05">
      <w:r>
        <w:rPr>
          <w:noProof/>
        </w:rPr>
        <mc:AlternateContent>
          <mc:Choice Requires="wps">
            <w:drawing>
              <wp:inline distT="0" distB="0" distL="0" distR="0">
                <wp:extent cx="5363845" cy="1121410"/>
                <wp:effectExtent l="9525" t="9525" r="8255" b="12065"/>
                <wp:docPr id="2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3845" cy="1121410"/>
                        </a:xfrm>
                        <a:prstGeom prst="rect">
                          <a:avLst/>
                        </a:prstGeom>
                        <a:solidFill>
                          <a:srgbClr val="FFFFFF"/>
                        </a:solidFill>
                        <a:ln w="9525">
                          <a:solidFill>
                            <a:srgbClr val="000000"/>
                          </a:solidFill>
                          <a:miter lim="800000"/>
                          <a:headEnd/>
                          <a:tailEnd/>
                        </a:ln>
                      </wps:spPr>
                      <wps:txbx>
                        <w:txbxContent>
                          <w:p w:rsidR="00AA52FE" w:rsidRPr="006B1606" w:rsidRDefault="00AA52FE" w:rsidP="00516F05">
                            <w:pPr>
                              <w:autoSpaceDE w:val="0"/>
                              <w:autoSpaceDN w:val="0"/>
                              <w:adjustRightInd w:val="0"/>
                              <w:rPr>
                                <w:rFonts w:ascii="Bitstream Vera Sans Mono" w:hAnsi="Bitstream Vera Sans Mono" w:cs="Consolas"/>
                                <w:sz w:val="16"/>
                                <w:szCs w:val="16"/>
                                <w:lang w:val="en-US"/>
                              </w:rPr>
                            </w:pPr>
                            <w:proofErr w:type="spellStart"/>
                            <w:r w:rsidRPr="006B1606">
                              <w:rPr>
                                <w:rFonts w:ascii="Bitstream Vera Sans Mono" w:hAnsi="Bitstream Vera Sans Mono" w:cs="Consolas"/>
                                <w:sz w:val="16"/>
                                <w:szCs w:val="16"/>
                                <w:lang w:val="en-US"/>
                              </w:rPr>
                              <w:t>ReturnCode</w:t>
                            </w:r>
                            <w:proofErr w:type="spell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BankServerImpl</w:t>
                            </w:r>
                            <w:proofErr w:type="spellEnd"/>
                            <w:r w:rsidRPr="006B1606">
                              <w:rPr>
                                <w:rFonts w:ascii="Bitstream Vera Sans Mono" w:hAnsi="Bitstream Vera Sans Mono" w:cs="Consolas"/>
                                <w:sz w:val="16"/>
                                <w:szCs w:val="16"/>
                                <w:lang w:val="en-US"/>
                              </w:rPr>
                              <w:t>::</w:t>
                            </w:r>
                            <w:proofErr w:type="gramStart"/>
                            <w:r w:rsidRPr="006B1606">
                              <w:rPr>
                                <w:rFonts w:ascii="Bitstream Vera Sans Mono" w:hAnsi="Bitstream Vera Sans Mono" w:cs="Consolas"/>
                                <w:sz w:val="16"/>
                                <w:szCs w:val="16"/>
                                <w:lang w:val="en-US"/>
                              </w:rPr>
                              <w:t>deposit(</w:t>
                            </w:r>
                            <w:proofErr w:type="gramEnd"/>
                            <w:r w:rsidRPr="006B1606">
                              <w:rPr>
                                <w:rFonts w:ascii="Bitstream Vera Sans Mono" w:hAnsi="Bitstream Vera Sans Mono" w:cs="Consolas"/>
                                <w:sz w:val="16"/>
                                <w:szCs w:val="16"/>
                                <w:lang w:val="en-US"/>
                              </w:rPr>
                              <w:t>/*in*/</w:t>
                            </w:r>
                            <w:proofErr w:type="spellStart"/>
                            <w:r w:rsidRPr="006B1606">
                              <w:rPr>
                                <w:rFonts w:ascii="Bitstream Vera Sans Mono" w:hAnsi="Bitstream Vera Sans Mono" w:cs="Consolas"/>
                                <w:sz w:val="16"/>
                                <w:szCs w:val="16"/>
                                <w:lang w:val="en-US"/>
                              </w:rPr>
                              <w:t>const</w:t>
                            </w:r>
                            <w:proofErr w:type="spellEnd"/>
                            <w:r w:rsidRPr="006B1606">
                              <w:rPr>
                                <w:rFonts w:ascii="Bitstream Vera Sans Mono" w:hAnsi="Bitstream Vera Sans Mono" w:cs="Consolas"/>
                                <w:sz w:val="16"/>
                                <w:szCs w:val="16"/>
                                <w:lang w:val="en-US"/>
                              </w:rPr>
                              <w:t xml:space="preserve"> Account&amp; ac, /*in*/ </w:t>
                            </w:r>
                            <w:proofErr w:type="spellStart"/>
                            <w:r w:rsidRPr="006B1606">
                              <w:rPr>
                                <w:rFonts w:ascii="Bitstream Vera Sans Mono" w:hAnsi="Bitstream Vera Sans Mono" w:cs="Consolas"/>
                                <w:sz w:val="16"/>
                                <w:szCs w:val="16"/>
                                <w:lang w:val="en-US"/>
                              </w:rPr>
                              <w:t>DDS_Long</w:t>
                            </w:r>
                            <w:proofErr w:type="spellEnd"/>
                            <w:r w:rsidRPr="006B1606">
                              <w:rPr>
                                <w:rFonts w:ascii="Bitstream Vera Sans Mono" w:hAnsi="Bitstream Vera Sans Mono" w:cs="Consolas"/>
                                <w:sz w:val="16"/>
                                <w:szCs w:val="16"/>
                                <w:lang w:val="en-US"/>
                              </w:rPr>
                              <w:t xml:space="preserve"> money) </w:t>
                            </w:r>
                          </w:p>
                          <w:p w:rsidR="00AA52FE" w:rsidRPr="00DB7CFA" w:rsidRDefault="00AA52FE"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DB7CFA" w:rsidRDefault="00AA52FE"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DB7CFA">
                              <w:rPr>
                                <w:rFonts w:ascii="Bitstream Vera Sans Mono" w:hAnsi="Bitstream Vera Sans Mono" w:cs="Consolas"/>
                                <w:sz w:val="16"/>
                                <w:szCs w:val="16"/>
                                <w:lang w:val="en-US"/>
                              </w:rPr>
                              <w:t>ReturnCode</w:t>
                            </w:r>
                            <w:proofErr w:type="spellEnd"/>
                            <w:r w:rsidRPr="00DB7CFA">
                              <w:rPr>
                                <w:rFonts w:ascii="Bitstream Vera Sans Mono" w:hAnsi="Bitstream Vera Sans Mono" w:cs="Consolas"/>
                                <w:sz w:val="16"/>
                                <w:szCs w:val="16"/>
                                <w:lang w:val="en-US"/>
                              </w:rPr>
                              <w:t xml:space="preserve"> </w:t>
                            </w:r>
                            <w:proofErr w:type="spellStart"/>
                            <w:r w:rsidRPr="00DB7CFA">
                              <w:rPr>
                                <w:rFonts w:ascii="Bitstream Vera Sans Mono" w:hAnsi="Bitstream Vera Sans Mono" w:cs="Consolas"/>
                                <w:sz w:val="16"/>
                                <w:szCs w:val="16"/>
                                <w:lang w:val="en-US"/>
                              </w:rPr>
                              <w:t>returnedValue</w:t>
                            </w:r>
                            <w:proofErr w:type="spellEnd"/>
                            <w:r w:rsidRPr="00DB7CFA">
                              <w:rPr>
                                <w:rFonts w:ascii="Bitstream Vera Sans Mono" w:hAnsi="Bitstream Vera Sans Mono" w:cs="Consolas"/>
                                <w:sz w:val="16"/>
                                <w:szCs w:val="16"/>
                                <w:lang w:val="en-US"/>
                              </w:rPr>
                              <w:t xml:space="preserve"> = </w:t>
                            </w:r>
                            <w:r w:rsidRPr="00DB7CFA">
                              <w:rPr>
                                <w:rFonts w:ascii="Bitstream Vera Sans Mono" w:hAnsi="Bitstream Vera Sans Mono" w:cs="Courier New"/>
                                <w:noProof/>
                                <w:sz w:val="16"/>
                                <w:szCs w:val="16"/>
                                <w:lang w:val="en-US"/>
                              </w:rPr>
                              <w:t>SYSTEM_ERROR</w:t>
                            </w:r>
                            <w:r w:rsidRPr="00DB7CFA">
                              <w:rPr>
                                <w:rFonts w:ascii="Bitstream Vera Sans Mono" w:hAnsi="Bitstream Vera Sans Mono" w:cs="Consolas"/>
                                <w:sz w:val="16"/>
                                <w:szCs w:val="16"/>
                                <w:lang w:val="en-US"/>
                              </w:rPr>
                              <w:t>;</w:t>
                            </w:r>
                          </w:p>
                          <w:p w:rsidR="00AA52FE" w:rsidRPr="00DB7CFA" w:rsidRDefault="00AA52FE" w:rsidP="00516F05">
                            <w:pPr>
                              <w:autoSpaceDE w:val="0"/>
                              <w:autoSpaceDN w:val="0"/>
                              <w:adjustRightInd w:val="0"/>
                              <w:rPr>
                                <w:rFonts w:ascii="Bitstream Vera Sans Mono" w:hAnsi="Bitstream Vera Sans Mono" w:cs="Consolas"/>
                                <w:sz w:val="16"/>
                                <w:szCs w:val="16"/>
                                <w:lang w:val="en-US"/>
                              </w:rPr>
                            </w:pP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throw</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ServerInternalException</w:t>
                            </w:r>
                            <w:proofErr w:type="spellEnd"/>
                            <w:r w:rsidRPr="005E23CF">
                              <w:rPr>
                                <w:rFonts w:ascii="Bitstream Vera Sans Mono" w:hAnsi="Bitstream Vera Sans Mono" w:cs="Consolas"/>
                                <w:sz w:val="16"/>
                                <w:szCs w:val="16"/>
                                <w:lang w:val="en-US"/>
                              </w:rPr>
                              <w:t>(“Error in deposit procedure”);</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AA52FE" w:rsidRPr="008168AB" w:rsidRDefault="00AA52FE" w:rsidP="00516F05">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spellStart"/>
                            <w:proofErr w:type="gramStart"/>
                            <w:r w:rsidRPr="008168AB">
                              <w:rPr>
                                <w:rFonts w:ascii="Bitstream Vera Sans Mono" w:hAnsi="Bitstream Vera Sans Mono" w:cs="Consolas"/>
                                <w:sz w:val="16"/>
                                <w:szCs w:val="16"/>
                              </w:rPr>
                              <w:t>return</w:t>
                            </w:r>
                            <w:proofErr w:type="spellEnd"/>
                            <w:proofErr w:type="gramEnd"/>
                            <w:r w:rsidRPr="008168AB">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returnedValue</w:t>
                            </w:r>
                            <w:proofErr w:type="spellEnd"/>
                            <w:r w:rsidRPr="008168AB">
                              <w:rPr>
                                <w:rFonts w:ascii="Bitstream Vera Sans Mono" w:hAnsi="Bitstream Vera Sans Mono" w:cs="Consolas"/>
                                <w:sz w:val="16"/>
                                <w:szCs w:val="16"/>
                              </w:rPr>
                              <w:t>;</w:t>
                            </w:r>
                          </w:p>
                          <w:p w:rsidR="00AA52FE" w:rsidRPr="008168AB" w:rsidRDefault="00AA52FE" w:rsidP="00516F05">
                            <w:pPr>
                              <w:autoSpaceDE w:val="0"/>
                              <w:autoSpaceDN w:val="0"/>
                              <w:adjustRightInd w:val="0"/>
                              <w:rPr>
                                <w:rFonts w:ascii="Bitstream Vera Sans Mono" w:hAnsi="Bitstream Vera Sans Mono" w:cs="Consolas"/>
                                <w:sz w:val="16"/>
                                <w:szCs w:val="16"/>
                              </w:rPr>
                            </w:pPr>
                            <w:r w:rsidRPr="008168AB">
                              <w:rPr>
                                <w:rFonts w:ascii="Bitstream Vera Sans Mono" w:hAnsi="Bitstream Vera Sans Mono" w:cs="Consolas"/>
                                <w:sz w:val="16"/>
                                <w:szCs w:val="16"/>
                              </w:rPr>
                              <w:t xml:space="preserve">} </w:t>
                            </w:r>
                          </w:p>
                          <w:p w:rsidR="00AA52FE" w:rsidRPr="008168AB" w:rsidRDefault="00AA52FE" w:rsidP="00516F05"/>
                        </w:txbxContent>
                      </wps:txbx>
                      <wps:bodyPr rot="0" vert="horz" wrap="square" lIns="91440" tIns="45720" rIns="91440" bIns="45720" anchor="t" anchorCtr="0" upright="1">
                        <a:noAutofit/>
                      </wps:bodyPr>
                    </wps:wsp>
                  </a:graphicData>
                </a:graphic>
              </wp:inline>
            </w:drawing>
          </mc:Choice>
          <mc:Fallback>
            <w:pict>
              <v:shape id="Text Box 46" o:spid="_x0000_s1037" type="#_x0000_t202" style="width:422.35pt;height:8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">
                <v:textbox>
                  <w:txbxContent>
                    <w:p w:rsidR="00AA52FE" w:rsidRPr="006B1606" w:rsidRDefault="00AA52FE" w:rsidP="00516F05">
                      <w:pPr>
                        <w:autoSpaceDE w:val="0"/>
                        <w:autoSpaceDN w:val="0"/>
                        <w:adjustRightInd w:val="0"/>
                        <w:rPr>
                          <w:rFonts w:ascii="Bitstream Vera Sans Mono" w:hAnsi="Bitstream Vera Sans Mono" w:cs="Consolas"/>
                          <w:sz w:val="16"/>
                          <w:szCs w:val="16"/>
                          <w:lang w:val="en-US"/>
                        </w:rPr>
                      </w:pPr>
                      <w:proofErr w:type="spellStart"/>
                      <w:r w:rsidRPr="006B1606">
                        <w:rPr>
                          <w:rFonts w:ascii="Bitstream Vera Sans Mono" w:hAnsi="Bitstream Vera Sans Mono" w:cs="Consolas"/>
                          <w:sz w:val="16"/>
                          <w:szCs w:val="16"/>
                          <w:lang w:val="en-US"/>
                        </w:rPr>
                        <w:t>ReturnCode</w:t>
                      </w:r>
                      <w:proofErr w:type="spell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BankServerImpl</w:t>
                      </w:r>
                      <w:proofErr w:type="spellEnd"/>
                      <w:r w:rsidRPr="006B1606">
                        <w:rPr>
                          <w:rFonts w:ascii="Bitstream Vera Sans Mono" w:hAnsi="Bitstream Vera Sans Mono" w:cs="Consolas"/>
                          <w:sz w:val="16"/>
                          <w:szCs w:val="16"/>
                          <w:lang w:val="en-US"/>
                        </w:rPr>
                        <w:t>::</w:t>
                      </w:r>
                      <w:proofErr w:type="gramStart"/>
                      <w:r w:rsidRPr="006B1606">
                        <w:rPr>
                          <w:rFonts w:ascii="Bitstream Vera Sans Mono" w:hAnsi="Bitstream Vera Sans Mono" w:cs="Consolas"/>
                          <w:sz w:val="16"/>
                          <w:szCs w:val="16"/>
                          <w:lang w:val="en-US"/>
                        </w:rPr>
                        <w:t>deposit(</w:t>
                      </w:r>
                      <w:proofErr w:type="gramEnd"/>
                      <w:r w:rsidRPr="006B1606">
                        <w:rPr>
                          <w:rFonts w:ascii="Bitstream Vera Sans Mono" w:hAnsi="Bitstream Vera Sans Mono" w:cs="Consolas"/>
                          <w:sz w:val="16"/>
                          <w:szCs w:val="16"/>
                          <w:lang w:val="en-US"/>
                        </w:rPr>
                        <w:t>/*in*/</w:t>
                      </w:r>
                      <w:proofErr w:type="spellStart"/>
                      <w:r w:rsidRPr="006B1606">
                        <w:rPr>
                          <w:rFonts w:ascii="Bitstream Vera Sans Mono" w:hAnsi="Bitstream Vera Sans Mono" w:cs="Consolas"/>
                          <w:sz w:val="16"/>
                          <w:szCs w:val="16"/>
                          <w:lang w:val="en-US"/>
                        </w:rPr>
                        <w:t>const</w:t>
                      </w:r>
                      <w:proofErr w:type="spellEnd"/>
                      <w:r w:rsidRPr="006B1606">
                        <w:rPr>
                          <w:rFonts w:ascii="Bitstream Vera Sans Mono" w:hAnsi="Bitstream Vera Sans Mono" w:cs="Consolas"/>
                          <w:sz w:val="16"/>
                          <w:szCs w:val="16"/>
                          <w:lang w:val="en-US"/>
                        </w:rPr>
                        <w:t xml:space="preserve"> Account&amp; ac, /*in*/ </w:t>
                      </w:r>
                      <w:proofErr w:type="spellStart"/>
                      <w:r w:rsidRPr="006B1606">
                        <w:rPr>
                          <w:rFonts w:ascii="Bitstream Vera Sans Mono" w:hAnsi="Bitstream Vera Sans Mono" w:cs="Consolas"/>
                          <w:sz w:val="16"/>
                          <w:szCs w:val="16"/>
                          <w:lang w:val="en-US"/>
                        </w:rPr>
                        <w:t>DDS_Long</w:t>
                      </w:r>
                      <w:proofErr w:type="spellEnd"/>
                      <w:r w:rsidRPr="006B1606">
                        <w:rPr>
                          <w:rFonts w:ascii="Bitstream Vera Sans Mono" w:hAnsi="Bitstream Vera Sans Mono" w:cs="Consolas"/>
                          <w:sz w:val="16"/>
                          <w:szCs w:val="16"/>
                          <w:lang w:val="en-US"/>
                        </w:rPr>
                        <w:t xml:space="preserve"> money) </w:t>
                      </w:r>
                    </w:p>
                    <w:p w:rsidR="00AA52FE" w:rsidRPr="00DB7CFA" w:rsidRDefault="00AA52FE"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DB7CFA" w:rsidRDefault="00AA52FE"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DB7CFA">
                        <w:rPr>
                          <w:rFonts w:ascii="Bitstream Vera Sans Mono" w:hAnsi="Bitstream Vera Sans Mono" w:cs="Consolas"/>
                          <w:sz w:val="16"/>
                          <w:szCs w:val="16"/>
                          <w:lang w:val="en-US"/>
                        </w:rPr>
                        <w:t>ReturnCode</w:t>
                      </w:r>
                      <w:proofErr w:type="spellEnd"/>
                      <w:r w:rsidRPr="00DB7CFA">
                        <w:rPr>
                          <w:rFonts w:ascii="Bitstream Vera Sans Mono" w:hAnsi="Bitstream Vera Sans Mono" w:cs="Consolas"/>
                          <w:sz w:val="16"/>
                          <w:szCs w:val="16"/>
                          <w:lang w:val="en-US"/>
                        </w:rPr>
                        <w:t xml:space="preserve"> </w:t>
                      </w:r>
                      <w:proofErr w:type="spellStart"/>
                      <w:r w:rsidRPr="00DB7CFA">
                        <w:rPr>
                          <w:rFonts w:ascii="Bitstream Vera Sans Mono" w:hAnsi="Bitstream Vera Sans Mono" w:cs="Consolas"/>
                          <w:sz w:val="16"/>
                          <w:szCs w:val="16"/>
                          <w:lang w:val="en-US"/>
                        </w:rPr>
                        <w:t>returnedValue</w:t>
                      </w:r>
                      <w:proofErr w:type="spellEnd"/>
                      <w:r w:rsidRPr="00DB7CFA">
                        <w:rPr>
                          <w:rFonts w:ascii="Bitstream Vera Sans Mono" w:hAnsi="Bitstream Vera Sans Mono" w:cs="Consolas"/>
                          <w:sz w:val="16"/>
                          <w:szCs w:val="16"/>
                          <w:lang w:val="en-US"/>
                        </w:rPr>
                        <w:t xml:space="preserve"> = </w:t>
                      </w:r>
                      <w:r w:rsidRPr="00DB7CFA">
                        <w:rPr>
                          <w:rFonts w:ascii="Bitstream Vera Sans Mono" w:hAnsi="Bitstream Vera Sans Mono" w:cs="Courier New"/>
                          <w:noProof/>
                          <w:sz w:val="16"/>
                          <w:szCs w:val="16"/>
                          <w:lang w:val="en-US"/>
                        </w:rPr>
                        <w:t>SYSTEM_ERROR</w:t>
                      </w:r>
                      <w:r w:rsidRPr="00DB7CFA">
                        <w:rPr>
                          <w:rFonts w:ascii="Bitstream Vera Sans Mono" w:hAnsi="Bitstream Vera Sans Mono" w:cs="Consolas"/>
                          <w:sz w:val="16"/>
                          <w:szCs w:val="16"/>
                          <w:lang w:val="en-US"/>
                        </w:rPr>
                        <w:t>;</w:t>
                      </w:r>
                    </w:p>
                    <w:p w:rsidR="00AA52FE" w:rsidRPr="00DB7CFA" w:rsidRDefault="00AA52FE" w:rsidP="00516F05">
                      <w:pPr>
                        <w:autoSpaceDE w:val="0"/>
                        <w:autoSpaceDN w:val="0"/>
                        <w:adjustRightInd w:val="0"/>
                        <w:rPr>
                          <w:rFonts w:ascii="Bitstream Vera Sans Mono" w:hAnsi="Bitstream Vera Sans Mono" w:cs="Consolas"/>
                          <w:sz w:val="16"/>
                          <w:szCs w:val="16"/>
                          <w:lang w:val="en-US"/>
                        </w:rPr>
                      </w:pP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throw</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ServerInternalException</w:t>
                      </w:r>
                      <w:proofErr w:type="spellEnd"/>
                      <w:r w:rsidRPr="005E23CF">
                        <w:rPr>
                          <w:rFonts w:ascii="Bitstream Vera Sans Mono" w:hAnsi="Bitstream Vera Sans Mono" w:cs="Consolas"/>
                          <w:sz w:val="16"/>
                          <w:szCs w:val="16"/>
                          <w:lang w:val="en-US"/>
                        </w:rPr>
                        <w:t>(“Error in deposit procedure”);</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AA52FE" w:rsidRPr="008168AB" w:rsidRDefault="00AA52FE" w:rsidP="00516F05">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spellStart"/>
                      <w:proofErr w:type="gramStart"/>
                      <w:r w:rsidRPr="008168AB">
                        <w:rPr>
                          <w:rFonts w:ascii="Bitstream Vera Sans Mono" w:hAnsi="Bitstream Vera Sans Mono" w:cs="Consolas"/>
                          <w:sz w:val="16"/>
                          <w:szCs w:val="16"/>
                        </w:rPr>
                        <w:t>return</w:t>
                      </w:r>
                      <w:proofErr w:type="spellEnd"/>
                      <w:proofErr w:type="gramEnd"/>
                      <w:r w:rsidRPr="008168AB">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returnedValue</w:t>
                      </w:r>
                      <w:proofErr w:type="spellEnd"/>
                      <w:r w:rsidRPr="008168AB">
                        <w:rPr>
                          <w:rFonts w:ascii="Bitstream Vera Sans Mono" w:hAnsi="Bitstream Vera Sans Mono" w:cs="Consolas"/>
                          <w:sz w:val="16"/>
                          <w:szCs w:val="16"/>
                        </w:rPr>
                        <w:t>;</w:t>
                      </w:r>
                    </w:p>
                    <w:p w:rsidR="00AA52FE" w:rsidRPr="008168AB" w:rsidRDefault="00AA52FE" w:rsidP="00516F05">
                      <w:pPr>
                        <w:autoSpaceDE w:val="0"/>
                        <w:autoSpaceDN w:val="0"/>
                        <w:adjustRightInd w:val="0"/>
                        <w:rPr>
                          <w:rFonts w:ascii="Bitstream Vera Sans Mono" w:hAnsi="Bitstream Vera Sans Mono" w:cs="Consolas"/>
                          <w:sz w:val="16"/>
                          <w:szCs w:val="16"/>
                        </w:rPr>
                      </w:pPr>
                      <w:r w:rsidRPr="008168AB">
                        <w:rPr>
                          <w:rFonts w:ascii="Bitstream Vera Sans Mono" w:hAnsi="Bitstream Vera Sans Mono" w:cs="Consolas"/>
                          <w:sz w:val="16"/>
                          <w:szCs w:val="16"/>
                        </w:rPr>
                        <w:t xml:space="preserve">} </w:t>
                      </w:r>
                    </w:p>
                    <w:p w:rsidR="00AA52FE" w:rsidRPr="008168AB" w:rsidRDefault="00AA52FE" w:rsidP="00516F05"/>
                  </w:txbxContent>
                </v:textbox>
                <w10:anchorlock/>
              </v:shape>
            </w:pict>
          </mc:Fallback>
        </mc:AlternateContent>
      </w:r>
    </w:p>
    <w:p w:rsidR="00516F05" w:rsidRPr="00725987" w:rsidRDefault="00516F05" w:rsidP="00516F05">
      <w:pPr>
        <w:pStyle w:val="Heading3"/>
        <w:rPr>
          <w:lang w:val="en-US"/>
        </w:rPr>
      </w:pPr>
      <w:bookmarkStart w:id="58" w:name="_Toc341719020"/>
      <w:bookmarkStart w:id="59" w:name="_Toc341727639"/>
      <w:r w:rsidRPr="00725987">
        <w:rPr>
          <w:lang w:val="en-US"/>
        </w:rPr>
        <w:t>Example</w:t>
      </w:r>
      <w:bookmarkEnd w:id="58"/>
      <w:bookmarkEnd w:id="59"/>
    </w:p>
    <w:p w:rsidR="00516F05" w:rsidRPr="00725987" w:rsidRDefault="00516F05" w:rsidP="00516F05">
      <w:pPr>
        <w:rPr>
          <w:lang w:val="en-US"/>
        </w:rPr>
      </w:pPr>
      <w:r w:rsidRPr="00725987">
        <w:rPr>
          <w:lang w:val="en-US"/>
        </w:rPr>
        <w:t>Using the suggested IDL example, the developer can create a server in the following way:</w:t>
      </w:r>
    </w:p>
    <w:p w:rsidR="00516F05" w:rsidRDefault="002708FF" w:rsidP="00516F05">
      <w:pPr>
        <w:jc w:val="center"/>
      </w:pPr>
      <w:r>
        <w:rPr>
          <w:noProof/>
        </w:rPr>
        <mc:AlternateContent>
          <mc:Choice Requires="wps">
            <w:drawing>
              <wp:inline distT="0" distB="0" distL="0" distR="0">
                <wp:extent cx="5363845" cy="1811020"/>
                <wp:effectExtent l="9525" t="9525" r="8255" b="8255"/>
                <wp:docPr id="2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3845" cy="1811020"/>
                        </a:xfrm>
                        <a:prstGeom prst="rect">
                          <a:avLst/>
                        </a:prstGeom>
                        <a:solidFill>
                          <a:srgbClr val="FFFFFF"/>
                        </a:solidFill>
                        <a:ln w="9525">
                          <a:solidFill>
                            <a:srgbClr val="000000"/>
                          </a:solidFill>
                          <a:miter lim="800000"/>
                          <a:headEnd/>
                          <a:tailEnd/>
                        </a:ln>
                      </wps:spPr>
                      <wps:txbx>
                        <w:txbxContent>
                          <w:p w:rsidR="00AA52FE" w:rsidRPr="005E23CF" w:rsidRDefault="00AA52FE" w:rsidP="00516F05">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AA52FE" w:rsidRPr="00DB7CFA" w:rsidRDefault="00AA52FE" w:rsidP="00516F05">
                            <w:pPr>
                              <w:autoSpaceDE w:val="0"/>
                              <w:autoSpaceDN w:val="0"/>
                              <w:adjustRightInd w:val="0"/>
                              <w:rPr>
                                <w:rFonts w:ascii="Bitstream Vera Sans Mono" w:hAnsi="Bitstream Vera Sans Mono" w:cs="Consolas"/>
                                <w:sz w:val="16"/>
                                <w:szCs w:val="16"/>
                                <w:lang w:val="en-US"/>
                              </w:rPr>
                            </w:pPr>
                            <w:proofErr w:type="spellStart"/>
                            <w:r w:rsidRPr="00DB7CFA">
                              <w:rPr>
                                <w:rFonts w:ascii="Bitstream Vera Sans Mono" w:hAnsi="Bitstream Vera Sans Mono" w:cs="Consolas"/>
                                <w:sz w:val="16"/>
                                <w:szCs w:val="16"/>
                                <w:lang w:val="en-US"/>
                              </w:rPr>
                              <w:t>BankServer</w:t>
                            </w:r>
                            <w:proofErr w:type="spellEnd"/>
                            <w:r w:rsidRPr="00DB7CFA">
                              <w:rPr>
                                <w:rFonts w:ascii="Bitstream Vera Sans Mono" w:hAnsi="Bitstream Vera Sans Mono" w:cs="Consolas"/>
                                <w:sz w:val="16"/>
                                <w:szCs w:val="16"/>
                                <w:lang w:val="en-US"/>
                              </w:rPr>
                              <w:t xml:space="preserve"> *server = NULL;</w:t>
                            </w:r>
                          </w:p>
                          <w:p w:rsidR="00AA52FE" w:rsidRPr="00DB7CFA" w:rsidRDefault="00AA52FE"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AA52FE" w:rsidRPr="00DB7CFA" w:rsidRDefault="00AA52FE" w:rsidP="00516F05">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try</w:t>
                            </w:r>
                            <w:proofErr w:type="gramEnd"/>
                          </w:p>
                          <w:p w:rsidR="00AA52FE" w:rsidRPr="00DB7CFA" w:rsidRDefault="00AA52FE"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pool);</w:t>
                            </w:r>
                          </w:p>
                          <w:p w:rsidR="00AA52FE" w:rsidRPr="00DB7CFA" w:rsidRDefault="00AA52FE"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server</w:t>
                            </w:r>
                            <w:proofErr w:type="gramEnd"/>
                            <w:r w:rsidRPr="00DB7CFA">
                              <w:rPr>
                                <w:rFonts w:ascii="Bitstream Vera Sans Mono" w:hAnsi="Bitstream Vera Sans Mono" w:cs="Consolas"/>
                                <w:sz w:val="16"/>
                                <w:szCs w:val="16"/>
                                <w:lang w:val="en-US"/>
                              </w:rPr>
                              <w:t>-&gt;serve();</w:t>
                            </w:r>
                          </w:p>
                          <w:p w:rsidR="00AA52FE" w:rsidRPr="00DB7CFA" w:rsidRDefault="00AA52FE"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DB7CFA" w:rsidRDefault="00AA52FE" w:rsidP="00516F05">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AA52FE" w:rsidRPr="00DB7CFA" w:rsidRDefault="00AA52FE"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B961D3" w:rsidRDefault="00AA52FE" w:rsidP="00516F05">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AA52FE" w:rsidRPr="00B961D3" w:rsidRDefault="00AA52FE" w:rsidP="00516F05"/>
                        </w:txbxContent>
                      </wps:txbx>
                      <wps:bodyPr rot="0" vert="horz" wrap="square" lIns="91440" tIns="45720" rIns="91440" bIns="45720" anchor="t" anchorCtr="0" upright="1">
                        <a:noAutofit/>
                      </wps:bodyPr>
                    </wps:wsp>
                  </a:graphicData>
                </a:graphic>
              </wp:inline>
            </w:drawing>
          </mc:Choice>
          <mc:Fallback>
            <w:pict>
              <v:shape id="Text Box 45" o:spid="_x0000_s1038" type="#_x0000_t202" style="width:422.35pt;height:14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">
                <v:textbox>
                  <w:txbxContent>
                    <w:p w:rsidR="00AA52FE" w:rsidRPr="005E23CF" w:rsidRDefault="00AA52FE" w:rsidP="00516F05">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AA52FE" w:rsidRPr="00DB7CFA" w:rsidRDefault="00AA52FE" w:rsidP="00516F05">
                      <w:pPr>
                        <w:autoSpaceDE w:val="0"/>
                        <w:autoSpaceDN w:val="0"/>
                        <w:adjustRightInd w:val="0"/>
                        <w:rPr>
                          <w:rFonts w:ascii="Bitstream Vera Sans Mono" w:hAnsi="Bitstream Vera Sans Mono" w:cs="Consolas"/>
                          <w:sz w:val="16"/>
                          <w:szCs w:val="16"/>
                          <w:lang w:val="en-US"/>
                        </w:rPr>
                      </w:pPr>
                      <w:proofErr w:type="spellStart"/>
                      <w:r w:rsidRPr="00DB7CFA">
                        <w:rPr>
                          <w:rFonts w:ascii="Bitstream Vera Sans Mono" w:hAnsi="Bitstream Vera Sans Mono" w:cs="Consolas"/>
                          <w:sz w:val="16"/>
                          <w:szCs w:val="16"/>
                          <w:lang w:val="en-US"/>
                        </w:rPr>
                        <w:t>BankServer</w:t>
                      </w:r>
                      <w:proofErr w:type="spellEnd"/>
                      <w:r w:rsidRPr="00DB7CFA">
                        <w:rPr>
                          <w:rFonts w:ascii="Bitstream Vera Sans Mono" w:hAnsi="Bitstream Vera Sans Mono" w:cs="Consolas"/>
                          <w:sz w:val="16"/>
                          <w:szCs w:val="16"/>
                          <w:lang w:val="en-US"/>
                        </w:rPr>
                        <w:t xml:space="preserve"> *server = NULL;</w:t>
                      </w:r>
                    </w:p>
                    <w:p w:rsidR="00AA52FE" w:rsidRPr="00DB7CFA" w:rsidRDefault="00AA52FE"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AA52FE" w:rsidRPr="00DB7CFA" w:rsidRDefault="00AA52FE" w:rsidP="00516F05">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try</w:t>
                      </w:r>
                      <w:proofErr w:type="gramEnd"/>
                    </w:p>
                    <w:p w:rsidR="00AA52FE" w:rsidRPr="00DB7CFA" w:rsidRDefault="00AA52FE"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pool);</w:t>
                      </w:r>
                    </w:p>
                    <w:p w:rsidR="00AA52FE" w:rsidRPr="00DB7CFA" w:rsidRDefault="00AA52FE" w:rsidP="00516F05">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server</w:t>
                      </w:r>
                      <w:proofErr w:type="gramEnd"/>
                      <w:r w:rsidRPr="00DB7CFA">
                        <w:rPr>
                          <w:rFonts w:ascii="Bitstream Vera Sans Mono" w:hAnsi="Bitstream Vera Sans Mono" w:cs="Consolas"/>
                          <w:sz w:val="16"/>
                          <w:szCs w:val="16"/>
                          <w:lang w:val="en-US"/>
                        </w:rPr>
                        <w:t>-&gt;serve();</w:t>
                      </w:r>
                    </w:p>
                    <w:p w:rsidR="00AA52FE" w:rsidRPr="00DB7CFA" w:rsidRDefault="00AA52FE"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DB7CFA" w:rsidRDefault="00AA52FE" w:rsidP="00516F05">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AA52FE" w:rsidRPr="00DB7CFA" w:rsidRDefault="00AA52FE"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5E23CF" w:rsidRDefault="00AA52FE" w:rsidP="00516F05">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B961D3" w:rsidRDefault="00AA52FE" w:rsidP="00516F05">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AA52FE" w:rsidRPr="00B961D3" w:rsidRDefault="00AA52FE" w:rsidP="00516F05"/>
                  </w:txbxContent>
                </v:textbox>
                <w10:anchorlock/>
              </v:shape>
            </w:pict>
          </mc:Fallback>
        </mc:AlternateContent>
      </w:r>
    </w:p>
    <w:p w:rsidR="00947E11" w:rsidRPr="00725987" w:rsidRDefault="003A1DEC" w:rsidP="00543273">
      <w:pPr>
        <w:pStyle w:val="Heading2"/>
        <w:rPr>
          <w:lang w:val="en-US"/>
        </w:rPr>
      </w:pPr>
      <w:r w:rsidRPr="00725987">
        <w:rPr>
          <w:lang w:val="en-US"/>
        </w:rPr>
        <w:t xml:space="preserve"> </w:t>
      </w:r>
      <w:bookmarkStart w:id="60" w:name="_Toc341719021"/>
      <w:bookmarkStart w:id="61" w:name="_Toc341727640"/>
      <w:r w:rsidRPr="00725987">
        <w:rPr>
          <w:lang w:val="en-US"/>
        </w:rPr>
        <w:t>Implementation of the client</w:t>
      </w:r>
      <w:bookmarkEnd w:id="60"/>
      <w:bookmarkEnd w:id="61"/>
    </w:p>
    <w:p w:rsidR="00805F6E" w:rsidRPr="00725987" w:rsidRDefault="00805F6E" w:rsidP="005E23CF">
      <w:pPr>
        <w:jc w:val="both"/>
        <w:rPr>
          <w:lang w:val="en-US"/>
        </w:rPr>
      </w:pPr>
      <w:r w:rsidRPr="00725987">
        <w:rPr>
          <w:lang w:val="en-US"/>
        </w:rPr>
        <w:t xml:space="preserve">The code generated by </w:t>
      </w:r>
      <w:r w:rsidR="00516312" w:rsidRPr="00543576">
        <w:rPr>
          <w:rFonts w:ascii="Bitstream Vera Sans Mono" w:hAnsi="Bitstream Vera Sans Mono"/>
          <w:sz w:val="16"/>
          <w:szCs w:val="16"/>
          <w:lang w:val="en-US"/>
        </w:rPr>
        <w:t>rpcddsgen</w:t>
      </w:r>
      <w:r w:rsidRPr="00725987">
        <w:rPr>
          <w:lang w:val="en-US"/>
        </w:rPr>
        <w:t xml:space="preserve"> </w:t>
      </w:r>
      <w:r w:rsidR="00AE69BB" w:rsidRPr="00725987">
        <w:rPr>
          <w:lang w:val="en-US"/>
        </w:rPr>
        <w:t>contains</w:t>
      </w:r>
      <w:r w:rsidRPr="00725987">
        <w:rPr>
          <w:lang w:val="en-US"/>
        </w:rPr>
        <w:t xml:space="preserve"> </w:t>
      </w:r>
      <w:r w:rsidR="00AE69BB" w:rsidRPr="00725987">
        <w:rPr>
          <w:lang w:val="en-US"/>
        </w:rPr>
        <w:t>a</w:t>
      </w:r>
      <w:r w:rsidRPr="00725987">
        <w:rPr>
          <w:lang w:val="en-US"/>
        </w:rPr>
        <w:t xml:space="preserve"> </w:t>
      </w:r>
      <w:r w:rsidR="00AE69BB" w:rsidRPr="00725987">
        <w:rPr>
          <w:lang w:val="en-US"/>
        </w:rPr>
        <w:t>class</w:t>
      </w:r>
      <w:r w:rsidRPr="00725987">
        <w:rPr>
          <w:lang w:val="en-US"/>
        </w:rPr>
        <w:t xml:space="preserve"> that act</w:t>
      </w:r>
      <w:r w:rsidR="00AE69BB" w:rsidRPr="00725987">
        <w:rPr>
          <w:lang w:val="en-US"/>
        </w:rPr>
        <w:t>s</w:t>
      </w:r>
      <w:r w:rsidRPr="00725987">
        <w:rPr>
          <w:lang w:val="en-US"/>
        </w:rPr>
        <w:t xml:space="preserve"> like </w:t>
      </w:r>
      <w:r w:rsidR="00AE69BB" w:rsidRPr="00725987">
        <w:rPr>
          <w:lang w:val="en-US"/>
        </w:rPr>
        <w:t xml:space="preserve">a proxy </w:t>
      </w:r>
      <w:r w:rsidR="00637085" w:rsidRPr="00725987">
        <w:rPr>
          <w:lang w:val="en-US"/>
        </w:rPr>
        <w:t xml:space="preserve">of the remote server. </w:t>
      </w:r>
      <w:r w:rsidR="00AE69BB" w:rsidRPr="00725987">
        <w:rPr>
          <w:lang w:val="en-US"/>
        </w:rPr>
        <w:t>This class</w:t>
      </w:r>
      <w:r w:rsidRPr="00725987">
        <w:rPr>
          <w:lang w:val="en-US"/>
        </w:rPr>
        <w:t xml:space="preserve"> </w:t>
      </w:r>
      <w:r w:rsidR="00AE69BB" w:rsidRPr="00725987">
        <w:rPr>
          <w:lang w:val="en-US"/>
        </w:rPr>
        <w:t>is</w:t>
      </w:r>
      <w:r w:rsidRPr="00725987">
        <w:rPr>
          <w:lang w:val="en-US"/>
        </w:rPr>
        <w:t xml:space="preserve"> implemented in files </w:t>
      </w:r>
      <w:r w:rsidRPr="00543576">
        <w:rPr>
          <w:rFonts w:ascii="Bitstream Vera Sans Mono" w:hAnsi="Bitstream Vera Sans Mono"/>
          <w:sz w:val="16"/>
          <w:szCs w:val="16"/>
          <w:lang w:val="en-US"/>
        </w:rPr>
        <w:t>&lt;</w:t>
      </w:r>
      <w:r w:rsidRPr="00543576">
        <w:rPr>
          <w:rFonts w:ascii="Bitstream Vera Sans Mono" w:hAnsi="Bitstream Vera Sans Mono"/>
          <w:i/>
          <w:sz w:val="16"/>
          <w:szCs w:val="16"/>
          <w:lang w:val="en-US"/>
        </w:rPr>
        <w:t>InterfaceName</w:t>
      </w:r>
      <w:r w:rsidRPr="00543576">
        <w:rPr>
          <w:rFonts w:ascii="Bitstream Vera Sans Mono" w:hAnsi="Bitstream Vera Sans Mono"/>
          <w:sz w:val="16"/>
          <w:szCs w:val="16"/>
          <w:lang w:val="en-US"/>
        </w:rPr>
        <w:t>&gt;Proxy.h</w:t>
      </w:r>
      <w:r w:rsidRPr="00725987">
        <w:rPr>
          <w:lang w:val="en-US"/>
        </w:rPr>
        <w:t xml:space="preserve"> and </w:t>
      </w:r>
      <w:r w:rsidRPr="00725987">
        <w:rPr>
          <w:rFonts w:ascii="Bitstream Vera Sans Mono" w:hAnsi="Bitstream Vera Sans Mono"/>
          <w:sz w:val="16"/>
          <w:szCs w:val="16"/>
          <w:lang w:val="en-US"/>
        </w:rPr>
        <w:t>&lt;</w:t>
      </w:r>
      <w:r w:rsidRPr="00725987">
        <w:rPr>
          <w:rFonts w:ascii="Bitstream Vera Sans Mono" w:hAnsi="Bitstream Vera Sans Mono"/>
          <w:i/>
          <w:sz w:val="16"/>
          <w:szCs w:val="16"/>
          <w:lang w:val="en-US"/>
        </w:rPr>
        <w:t>InterfaceName</w:t>
      </w:r>
      <w:r w:rsidRPr="00725987">
        <w:rPr>
          <w:rFonts w:ascii="Bitstream Vera Sans Mono" w:hAnsi="Bitstream Vera Sans Mono"/>
          <w:sz w:val="16"/>
          <w:szCs w:val="16"/>
          <w:lang w:val="en-US"/>
        </w:rPr>
        <w:t>&gt;Proxy.cxx.</w:t>
      </w:r>
      <w:r w:rsidRPr="00725987">
        <w:rPr>
          <w:lang w:val="en-US"/>
        </w:rPr>
        <w:t xml:space="preserve"> </w:t>
      </w:r>
      <w:r w:rsidR="008A5539" w:rsidRPr="00725987">
        <w:rPr>
          <w:lang w:val="en-US"/>
        </w:rPr>
        <w:t>The</w:t>
      </w:r>
      <w:r w:rsidR="0005354E" w:rsidRPr="00725987">
        <w:rPr>
          <w:lang w:val="en-US"/>
        </w:rPr>
        <w:t xml:space="preserve"> prox</w:t>
      </w:r>
      <w:r w:rsidR="00AE69BB" w:rsidRPr="00725987">
        <w:rPr>
          <w:lang w:val="en-US"/>
        </w:rPr>
        <w:t>y</w:t>
      </w:r>
      <w:r w:rsidR="0005354E" w:rsidRPr="00725987">
        <w:rPr>
          <w:lang w:val="en-US"/>
        </w:rPr>
        <w:t xml:space="preserve"> offer</w:t>
      </w:r>
      <w:r w:rsidR="00AE69BB" w:rsidRPr="00725987">
        <w:rPr>
          <w:lang w:val="en-US"/>
        </w:rPr>
        <w:t>s</w:t>
      </w:r>
      <w:r w:rsidRPr="00725987">
        <w:rPr>
          <w:lang w:val="en-US"/>
        </w:rPr>
        <w:t xml:space="preserve"> to the </w:t>
      </w:r>
      <w:r w:rsidR="00637085" w:rsidRPr="00725987">
        <w:rPr>
          <w:lang w:val="en-US"/>
        </w:rPr>
        <w:t>developer</w:t>
      </w:r>
      <w:r w:rsidRPr="00725987">
        <w:rPr>
          <w:lang w:val="en-US"/>
        </w:rPr>
        <w:t xml:space="preserve"> the </w:t>
      </w:r>
      <w:r w:rsidR="00265DE4" w:rsidRPr="00725987">
        <w:rPr>
          <w:lang w:val="en-US"/>
        </w:rPr>
        <w:t xml:space="preserve">server’s interface </w:t>
      </w:r>
      <w:r w:rsidR="00637085" w:rsidRPr="00725987">
        <w:rPr>
          <w:lang w:val="en-US"/>
        </w:rPr>
        <w:t xml:space="preserve">and the </w:t>
      </w:r>
      <w:r w:rsidR="00835F9A" w:rsidRPr="00725987">
        <w:rPr>
          <w:lang w:val="en-US"/>
        </w:rPr>
        <w:t xml:space="preserve">developer can call </w:t>
      </w:r>
      <w:r w:rsidR="00265DE4" w:rsidRPr="00725987">
        <w:rPr>
          <w:lang w:val="en-US"/>
        </w:rPr>
        <w:t>its remote</w:t>
      </w:r>
      <w:r w:rsidR="000B3988" w:rsidRPr="00725987">
        <w:rPr>
          <w:lang w:val="en-US"/>
        </w:rPr>
        <w:t xml:space="preserve"> procedures</w:t>
      </w:r>
      <w:r w:rsidR="00835F9A" w:rsidRPr="00725987">
        <w:rPr>
          <w:lang w:val="en-US"/>
        </w:rPr>
        <w:t xml:space="preserve"> directly</w:t>
      </w:r>
      <w:r w:rsidR="00AE69BB" w:rsidRPr="00725987">
        <w:rPr>
          <w:lang w:val="en-US"/>
        </w:rPr>
        <w:t>.</w:t>
      </w:r>
    </w:p>
    <w:p w:rsidR="00C8406C" w:rsidRPr="00725987" w:rsidRDefault="00367BE1" w:rsidP="005E23CF">
      <w:pPr>
        <w:jc w:val="both"/>
        <w:rPr>
          <w:lang w:val="en-US"/>
        </w:rPr>
      </w:pPr>
      <w:r w:rsidRPr="00725987">
        <w:rPr>
          <w:lang w:val="en-US"/>
        </w:rPr>
        <w:t>Th</w:t>
      </w:r>
      <w:r w:rsidR="00835F9A" w:rsidRPr="00725987">
        <w:rPr>
          <w:lang w:val="en-US"/>
        </w:rPr>
        <w:t xml:space="preserve">e </w:t>
      </w:r>
      <w:r w:rsidRPr="00725987">
        <w:rPr>
          <w:lang w:val="en-US"/>
        </w:rPr>
        <w:t xml:space="preserve">class </w:t>
      </w:r>
      <w:r w:rsidR="00835F9A" w:rsidRPr="00725987">
        <w:rPr>
          <w:lang w:val="en-US"/>
        </w:rPr>
        <w:t xml:space="preserve">is </w:t>
      </w:r>
      <w:r w:rsidRPr="00725987">
        <w:rPr>
          <w:lang w:val="en-US"/>
        </w:rPr>
        <w:t xml:space="preserve">named </w:t>
      </w:r>
      <w:r w:rsidRPr="00725987">
        <w:rPr>
          <w:rFonts w:ascii="Bitstream Vera Sans Mono" w:hAnsi="Bitstream Vera Sans Mono"/>
          <w:sz w:val="16"/>
          <w:szCs w:val="16"/>
          <w:lang w:val="en-US"/>
        </w:rPr>
        <w:t>&lt;</w:t>
      </w:r>
      <w:r w:rsidRPr="00725987">
        <w:rPr>
          <w:rFonts w:ascii="Bitstream Vera Sans Mono" w:hAnsi="Bitstream Vera Sans Mono"/>
          <w:i/>
          <w:sz w:val="16"/>
          <w:szCs w:val="16"/>
          <w:lang w:val="en-US"/>
        </w:rPr>
        <w:t>InterfaceName</w:t>
      </w:r>
      <w:r w:rsidRPr="00725987">
        <w:rPr>
          <w:rFonts w:ascii="Bitstream Vera Sans Mono" w:hAnsi="Bitstream Vera Sans Mono"/>
          <w:sz w:val="16"/>
          <w:szCs w:val="16"/>
          <w:lang w:val="en-US"/>
        </w:rPr>
        <w:t>&gt;Proxy</w:t>
      </w:r>
      <w:r w:rsidR="00835F9A" w:rsidRPr="00725987">
        <w:rPr>
          <w:lang w:val="en-US"/>
        </w:rPr>
        <w:t xml:space="preserve">. When an object of this class is created, a connection </w:t>
      </w:r>
      <w:r w:rsidR="00E132A6" w:rsidRPr="00725987">
        <w:rPr>
          <w:lang w:val="en-US"/>
        </w:rPr>
        <w:t>is established with the remote server</w:t>
      </w:r>
      <w:r w:rsidR="00835F9A" w:rsidRPr="00725987">
        <w:rPr>
          <w:lang w:val="en-US"/>
        </w:rPr>
        <w:t>. How this connection</w:t>
      </w:r>
      <w:r w:rsidR="00E77224" w:rsidRPr="00725987">
        <w:rPr>
          <w:lang w:val="en-US"/>
        </w:rPr>
        <w:t xml:space="preserve"> is created and how the server is found depends on the network transport that is set to be used by the proxy.</w:t>
      </w:r>
      <w:r w:rsidR="00835F9A" w:rsidRPr="00725987">
        <w:rPr>
          <w:lang w:val="en-US"/>
        </w:rPr>
        <w:t xml:space="preserve"> </w:t>
      </w:r>
      <w:r w:rsidR="00E77224" w:rsidRPr="00725987">
        <w:rPr>
          <w:lang w:val="en-US"/>
        </w:rPr>
        <w:t xml:space="preserve">These transports are described in section </w:t>
      </w:r>
      <w:r w:rsidR="00D17561" w:rsidRPr="002708FF">
        <w:rPr>
          <w:lang w:val="en-US"/>
        </w:rPr>
        <w:t>[</w:t>
      </w:r>
      <w:r w:rsidR="00D17561" w:rsidRPr="002708FF">
        <w:rPr>
          <w:i/>
          <w:lang w:val="en-US"/>
        </w:rPr>
        <w:t>Network Transports</w:t>
      </w:r>
      <w:r w:rsidR="00D17561" w:rsidRPr="002708FF">
        <w:rPr>
          <w:lang w:val="en-US"/>
        </w:rPr>
        <w:t>]</w:t>
      </w:r>
      <w:r w:rsidR="00E77224" w:rsidRPr="00725987">
        <w:rPr>
          <w:lang w:val="en-US"/>
        </w:rPr>
        <w:t xml:space="preserve">. </w:t>
      </w:r>
      <w:r w:rsidR="0007057A" w:rsidRPr="00725987">
        <w:rPr>
          <w:lang w:val="en-US"/>
        </w:rPr>
        <w:t>By default</w:t>
      </w:r>
      <w:r w:rsidR="00E77224" w:rsidRPr="00725987">
        <w:rPr>
          <w:lang w:val="en-US"/>
        </w:rPr>
        <w:t xml:space="preserve"> </w:t>
      </w:r>
      <w:r w:rsidR="005F2134" w:rsidRPr="00725987">
        <w:rPr>
          <w:lang w:val="en-US"/>
        </w:rPr>
        <w:t>proxies use the UDP</w:t>
      </w:r>
      <w:r w:rsidR="00E77224" w:rsidRPr="00725987">
        <w:rPr>
          <w:lang w:val="en-US"/>
        </w:rPr>
        <w:t xml:space="preserve"> transport.</w:t>
      </w:r>
    </w:p>
    <w:p w:rsidR="008A19A8" w:rsidRPr="00725987" w:rsidRDefault="002F3DDB" w:rsidP="004F51D6">
      <w:pPr>
        <w:pStyle w:val="Heading3"/>
        <w:rPr>
          <w:lang w:val="en-US"/>
        </w:rPr>
      </w:pPr>
      <w:bookmarkStart w:id="62" w:name="_Toc341719022"/>
      <w:r>
        <w:rPr>
          <w:lang w:val="en-US"/>
        </w:rPr>
        <w:br w:type="page"/>
      </w:r>
      <w:bookmarkStart w:id="63" w:name="_Toc341727641"/>
      <w:r w:rsidR="008A19A8" w:rsidRPr="00725987">
        <w:rPr>
          <w:lang w:val="en-US"/>
        </w:rPr>
        <w:lastRenderedPageBreak/>
        <w:t>API</w:t>
      </w:r>
      <w:bookmarkEnd w:id="62"/>
      <w:bookmarkEnd w:id="63"/>
    </w:p>
    <w:p w:rsidR="008A19A8" w:rsidRPr="00725987" w:rsidRDefault="00174C61" w:rsidP="008A19A8">
      <w:pPr>
        <w:rPr>
          <w:lang w:val="en-US"/>
        </w:rPr>
      </w:pPr>
      <w:r w:rsidRPr="00725987">
        <w:rPr>
          <w:lang w:val="en-US"/>
        </w:rPr>
        <w:t>Using the suggested IDL example</w:t>
      </w:r>
      <w:r w:rsidR="00E77224" w:rsidRPr="00725987">
        <w:rPr>
          <w:lang w:val="en-US"/>
        </w:rPr>
        <w:t xml:space="preserve"> in section </w:t>
      </w:r>
      <w:r w:rsidR="008A2DFB">
        <w:rPr>
          <w:i/>
          <w:lang w:val="en-US"/>
        </w:rPr>
        <w:t>[Example]</w:t>
      </w:r>
      <w:r w:rsidRPr="00725987">
        <w:rPr>
          <w:lang w:val="en-US"/>
        </w:rPr>
        <w:t>, the API of this class is:</w:t>
      </w:r>
    </w:p>
    <w:p w:rsidR="0006646D" w:rsidRDefault="002708FF" w:rsidP="008A19A8">
      <w:r>
        <w:rPr>
          <w:noProof/>
        </w:rPr>
        <mc:AlternateContent>
          <mc:Choice Requires="wps">
            <w:drawing>
              <wp:inline distT="0" distB="0" distL="0" distR="0">
                <wp:extent cx="5363845" cy="2466975"/>
                <wp:effectExtent l="9525" t="9525" r="8255" b="9525"/>
                <wp:docPr id="2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3845" cy="2466975"/>
                        </a:xfrm>
                        <a:prstGeom prst="rect">
                          <a:avLst/>
                        </a:prstGeom>
                        <a:solidFill>
                          <a:srgbClr val="FFFFFF"/>
                        </a:solidFill>
                        <a:ln w="9525">
                          <a:solidFill>
                            <a:srgbClr val="000000"/>
                          </a:solidFill>
                          <a:miter lim="800000"/>
                          <a:headEnd/>
                          <a:tailEnd/>
                        </a:ln>
                      </wps:spPr>
                      <wps:txbx>
                        <w:txbxContent>
                          <w:p w:rsidR="00AA52FE" w:rsidRPr="006B1606" w:rsidRDefault="00AA52FE" w:rsidP="00CF669C">
                            <w:pPr>
                              <w:autoSpaceDE w:val="0"/>
                              <w:autoSpaceDN w:val="0"/>
                              <w:adjustRightInd w:val="0"/>
                              <w:rPr>
                                <w:rFonts w:ascii="Bitstream Vera Sans Mono" w:hAnsi="Bitstream Vera Sans Mono" w:cs="Consolas"/>
                                <w:sz w:val="16"/>
                                <w:szCs w:val="16"/>
                                <w:lang w:val="en-US"/>
                              </w:rPr>
                            </w:pPr>
                            <w:proofErr w:type="gramStart"/>
                            <w:r w:rsidRPr="006B1606">
                              <w:rPr>
                                <w:rFonts w:ascii="Bitstream Vera Sans Mono" w:hAnsi="Bitstream Vera Sans Mono" w:cs="Consolas"/>
                                <w:sz w:val="16"/>
                                <w:szCs w:val="16"/>
                                <w:lang w:val="en-US"/>
                              </w:rPr>
                              <w:t>class</w:t>
                            </w:r>
                            <w:proofErr w:type="gram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BankProxy</w:t>
                            </w:r>
                            <w:proofErr w:type="spellEnd"/>
                            <w:r w:rsidRPr="006B1606">
                              <w:rPr>
                                <w:rFonts w:ascii="Bitstream Vera Sans Mono" w:hAnsi="Bitstream Vera Sans Mono" w:cs="Consolas"/>
                                <w:sz w:val="16"/>
                                <w:szCs w:val="16"/>
                                <w:lang w:val="en-US"/>
                              </w:rPr>
                              <w:t xml:space="preserve"> : public </w:t>
                            </w:r>
                            <w:proofErr w:type="spellStart"/>
                            <w:r w:rsidRPr="006B1606">
                              <w:rPr>
                                <w:rFonts w:ascii="Bitstream Vera Sans Mono" w:hAnsi="Bitstream Vera Sans Mono" w:cs="Consolas"/>
                                <w:sz w:val="16"/>
                                <w:szCs w:val="16"/>
                                <w:lang w:val="en-US"/>
                              </w:rPr>
                              <w:t>eProsima</w:t>
                            </w:r>
                            <w:proofErr w:type="spellEnd"/>
                            <w:r w:rsidRPr="006B1606">
                              <w:rPr>
                                <w:rFonts w:ascii="Bitstream Vera Sans Mono" w:hAnsi="Bitstream Vera Sans Mono" w:cs="Consolas"/>
                                <w:sz w:val="16"/>
                                <w:szCs w:val="16"/>
                                <w:lang w:val="en-US"/>
                              </w:rPr>
                              <w:t>::RPCDDS::Client</w:t>
                            </w:r>
                          </w:p>
                          <w:p w:rsidR="00AA52FE" w:rsidRPr="00DB7CFA" w:rsidRDefault="00AA52FE" w:rsidP="00CF669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5E23CF" w:rsidRDefault="00AA52FE" w:rsidP="00CF669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public</w:t>
                            </w:r>
                            <w:proofErr w:type="gramEnd"/>
                            <w:r w:rsidRPr="005E23CF">
                              <w:rPr>
                                <w:rFonts w:ascii="Bitstream Vera Sans Mono" w:hAnsi="Bitstream Vera Sans Mono" w:cs="Consolas"/>
                                <w:sz w:val="16"/>
                                <w:szCs w:val="16"/>
                                <w:lang w:val="en-US"/>
                              </w:rPr>
                              <w:t>:</w:t>
                            </w:r>
                          </w:p>
                          <w:p w:rsidR="00AA52FE" w:rsidRPr="005E23CF" w:rsidRDefault="00AA52FE" w:rsidP="00CF669C">
                            <w:pPr>
                              <w:autoSpaceDE w:val="0"/>
                              <w:autoSpaceDN w:val="0"/>
                              <w:adjustRightInd w:val="0"/>
                              <w:rPr>
                                <w:rFonts w:ascii="Bitstream Vera Sans Mono" w:hAnsi="Bitstream Vera Sans Mono" w:cs="Consolas"/>
                                <w:sz w:val="16"/>
                                <w:szCs w:val="16"/>
                                <w:lang w:val="en-US"/>
                              </w:rPr>
                            </w:pPr>
                          </w:p>
                          <w:p w:rsidR="00AA52FE" w:rsidRPr="005E23CF" w:rsidRDefault="00AA52FE"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BankProxy</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remoteServiceName</w:t>
                            </w:r>
                            <w:proofErr w:type="spellEnd"/>
                            <w:r w:rsidRPr="005E23CF">
                              <w:rPr>
                                <w:rFonts w:ascii="Bitstream Vera Sans Mono" w:hAnsi="Bitstream Vera Sans Mono" w:cs="Consolas"/>
                                <w:sz w:val="16"/>
                                <w:szCs w:val="16"/>
                                <w:lang w:val="en-US"/>
                              </w:rPr>
                              <w:t>,</w:t>
                            </w:r>
                          </w:p>
                          <w:p w:rsidR="00AA52FE" w:rsidRPr="005E23CF" w:rsidRDefault="00AA52FE"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 long timeout = 10000);</w:t>
                            </w:r>
                          </w:p>
                          <w:p w:rsidR="00AA52FE" w:rsidRPr="005E23CF" w:rsidRDefault="00AA52FE" w:rsidP="002F1FD4">
                            <w:pPr>
                              <w:autoSpaceDE w:val="0"/>
                              <w:autoSpaceDN w:val="0"/>
                              <w:adjustRightInd w:val="0"/>
                              <w:rPr>
                                <w:rFonts w:ascii="Bitstream Vera Sans Mono" w:hAnsi="Bitstream Vera Sans Mono" w:cs="Consolas"/>
                                <w:sz w:val="16"/>
                                <w:szCs w:val="16"/>
                                <w:lang w:val="en-US"/>
                              </w:rPr>
                            </w:pPr>
                          </w:p>
                          <w:p w:rsidR="00AA52FE" w:rsidRPr="005E23CF" w:rsidRDefault="00AA52FE"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BankProxy</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remoteServiceName</w:t>
                            </w:r>
                            <w:proofErr w:type="spellEnd"/>
                            <w:r w:rsidRPr="005E23CF">
                              <w:rPr>
                                <w:rFonts w:ascii="Bitstream Vera Sans Mono" w:hAnsi="Bitstream Vera Sans Mono" w:cs="Consolas"/>
                                <w:sz w:val="16"/>
                                <w:szCs w:val="16"/>
                                <w:lang w:val="en-US"/>
                              </w:rPr>
                              <w:t>,</w:t>
                            </w:r>
                          </w:p>
                          <w:p w:rsidR="00AA52FE" w:rsidRPr="005E23CF" w:rsidRDefault="00AA52FE"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::RPCDDS::Transport *transport,</w:t>
                            </w:r>
                          </w:p>
                          <w:p w:rsidR="00AA52FE" w:rsidRPr="005E23CF" w:rsidRDefault="00AA52FE"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 long timeout = 10000);</w:t>
                            </w:r>
                          </w:p>
                          <w:p w:rsidR="00AA52FE" w:rsidRPr="005E23CF" w:rsidRDefault="00AA52FE" w:rsidP="002F1FD4">
                            <w:pPr>
                              <w:autoSpaceDE w:val="0"/>
                              <w:autoSpaceDN w:val="0"/>
                              <w:adjustRightInd w:val="0"/>
                              <w:rPr>
                                <w:rFonts w:ascii="Bitstream Vera Sans Mono" w:hAnsi="Bitstream Vera Sans Mono" w:cs="Consolas"/>
                                <w:sz w:val="16"/>
                                <w:szCs w:val="16"/>
                                <w:lang w:val="en-US"/>
                              </w:rPr>
                            </w:pPr>
                          </w:p>
                          <w:p w:rsidR="00AA52FE" w:rsidRPr="005E23CF" w:rsidRDefault="00AA52FE"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virtual</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BankProxy</w:t>
                            </w:r>
                            <w:proofErr w:type="spellEnd"/>
                            <w:r w:rsidRPr="005E23CF">
                              <w:rPr>
                                <w:rFonts w:ascii="Bitstream Vera Sans Mono" w:hAnsi="Bitstream Vera Sans Mono" w:cs="Consolas"/>
                                <w:sz w:val="16"/>
                                <w:szCs w:val="16"/>
                                <w:lang w:val="en-US"/>
                              </w:rPr>
                              <w:t>();</w:t>
                            </w:r>
                          </w:p>
                          <w:p w:rsidR="00AA52FE" w:rsidRPr="005E23CF" w:rsidRDefault="00AA52FE"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AA52FE" w:rsidRPr="005E23CF" w:rsidRDefault="00AA52FE"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ReturnCode</w:t>
                            </w:r>
                            <w:proofErr w:type="spellEnd"/>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deposit(</w:t>
                            </w:r>
                            <w:proofErr w:type="gramEnd"/>
                            <w:r w:rsidRPr="005E23CF">
                              <w:rPr>
                                <w:rFonts w:ascii="Bitstream Vera Sans Mono" w:hAnsi="Bitstream Vera Sans Mono" w:cs="Consolas"/>
                                <w:sz w:val="16"/>
                                <w:szCs w:val="16"/>
                                <w:lang w:val="en-US"/>
                              </w:rPr>
                              <w:t xml:space="preserve">/*in*/ </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Account&amp; ac, /*in*/ </w:t>
                            </w:r>
                            <w:proofErr w:type="spellStart"/>
                            <w:r w:rsidRPr="005E23CF">
                              <w:rPr>
                                <w:rFonts w:ascii="Bitstream Vera Sans Mono" w:hAnsi="Bitstream Vera Sans Mono" w:cs="Consolas"/>
                                <w:sz w:val="16"/>
                                <w:szCs w:val="16"/>
                                <w:lang w:val="en-US"/>
                              </w:rPr>
                              <w:t>DDS_Long</w:t>
                            </w:r>
                            <w:proofErr w:type="spellEnd"/>
                            <w:r w:rsidRPr="005E23CF">
                              <w:rPr>
                                <w:rFonts w:ascii="Bitstream Vera Sans Mono" w:hAnsi="Bitstream Vera Sans Mono" w:cs="Consolas"/>
                                <w:sz w:val="16"/>
                                <w:szCs w:val="16"/>
                                <w:lang w:val="en-US"/>
                              </w:rPr>
                              <w:t xml:space="preserve"> money);</w:t>
                            </w:r>
                          </w:p>
                          <w:p w:rsidR="00AA52FE" w:rsidRPr="005E23CF" w:rsidRDefault="00AA52FE"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AA52FE" w:rsidRPr="005E23CF" w:rsidRDefault="00AA52FE"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void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deposit_async</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Bank_depositCallbackHandler</w:t>
                            </w:r>
                            <w:proofErr w:type="spellEnd"/>
                            <w:r w:rsidRPr="005E23CF">
                              <w:rPr>
                                <w:rFonts w:ascii="Bitstream Vera Sans Mono" w:hAnsi="Bitstream Vera Sans Mono" w:cs="Consolas"/>
                                <w:sz w:val="16"/>
                                <w:szCs w:val="16"/>
                                <w:lang w:val="en-US"/>
                              </w:rPr>
                              <w:t xml:space="preserve"> &amp;</w:t>
                            </w:r>
                            <w:proofErr w:type="spellStart"/>
                            <w:r w:rsidRPr="005E23CF">
                              <w:rPr>
                                <w:rFonts w:ascii="Bitstream Vera Sans Mono" w:hAnsi="Bitstream Vera Sans Mono" w:cs="Consolas"/>
                                <w:sz w:val="16"/>
                                <w:szCs w:val="16"/>
                                <w:lang w:val="en-US"/>
                              </w:rPr>
                              <w:t>obj</w:t>
                            </w:r>
                            <w:proofErr w:type="spellEnd"/>
                            <w:r w:rsidRPr="005E23CF">
                              <w:rPr>
                                <w:rFonts w:ascii="Bitstream Vera Sans Mono" w:hAnsi="Bitstream Vera Sans Mono" w:cs="Consolas"/>
                                <w:sz w:val="16"/>
                                <w:szCs w:val="16"/>
                                <w:lang w:val="en-US"/>
                              </w:rPr>
                              <w:t xml:space="preserve">, /*in*/ </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Account&amp; ac, /*in*/ </w:t>
                            </w:r>
                            <w:proofErr w:type="spellStart"/>
                            <w:r w:rsidRPr="005E23CF">
                              <w:rPr>
                                <w:rFonts w:ascii="Bitstream Vera Sans Mono" w:hAnsi="Bitstream Vera Sans Mono" w:cs="Consolas"/>
                                <w:sz w:val="16"/>
                                <w:szCs w:val="16"/>
                                <w:lang w:val="en-US"/>
                              </w:rPr>
                              <w:t>DDS_Long</w:t>
                            </w:r>
                            <w:proofErr w:type="spellEnd"/>
                            <w:r w:rsidRPr="005E23CF">
                              <w:rPr>
                                <w:rFonts w:ascii="Bitstream Vera Sans Mono" w:hAnsi="Bitstream Vera Sans Mono" w:cs="Consolas"/>
                                <w:sz w:val="16"/>
                                <w:szCs w:val="16"/>
                                <w:lang w:val="en-US"/>
                              </w:rPr>
                              <w:t xml:space="preserve"> money);</w:t>
                            </w:r>
                          </w:p>
                          <w:p w:rsidR="00AA52FE" w:rsidRPr="005E23CF" w:rsidRDefault="00AA52FE"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AA52FE" w:rsidRPr="002F1FD4" w:rsidRDefault="00AA52FE" w:rsidP="002F1FD4">
                            <w:pPr>
                              <w:autoSpaceDE w:val="0"/>
                              <w:autoSpaceDN w:val="0"/>
                              <w:adjustRightInd w:val="0"/>
                              <w:rPr>
                                <w:rFonts w:ascii="Bitstream Vera Sans Mono" w:hAnsi="Bitstream Vera Sans Mono" w:cs="Consolas"/>
                                <w:sz w:val="16"/>
                                <w:szCs w:val="16"/>
                              </w:rPr>
                            </w:pPr>
                            <w:r w:rsidRPr="0006646D">
                              <w:rPr>
                                <w:rFonts w:ascii="Bitstream Vera Sans Mono" w:hAnsi="Bitstream Vera Sans Mono" w:cs="Consolas"/>
                                <w:sz w:val="16"/>
                                <w:szCs w:val="16"/>
                              </w:rPr>
                              <w:t>};</w:t>
                            </w:r>
                          </w:p>
                        </w:txbxContent>
                      </wps:txbx>
                      <wps:bodyPr rot="0" vert="horz" wrap="square" lIns="91440" tIns="45720" rIns="91440" bIns="45720" anchor="t" anchorCtr="0" upright="1">
                        <a:noAutofit/>
                      </wps:bodyPr>
                    </wps:wsp>
                  </a:graphicData>
                </a:graphic>
              </wp:inline>
            </w:drawing>
          </mc:Choice>
          <mc:Fallback>
            <w:pict>
              <v:shape id="Text Box 44" o:spid="_x0000_s1039" type="#_x0000_t202" style="width:422.35pt;height:19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">
                <v:textbox>
                  <w:txbxContent>
                    <w:p w:rsidR="00AA52FE" w:rsidRPr="006B1606" w:rsidRDefault="00AA52FE" w:rsidP="00CF669C">
                      <w:pPr>
                        <w:autoSpaceDE w:val="0"/>
                        <w:autoSpaceDN w:val="0"/>
                        <w:adjustRightInd w:val="0"/>
                        <w:rPr>
                          <w:rFonts w:ascii="Bitstream Vera Sans Mono" w:hAnsi="Bitstream Vera Sans Mono" w:cs="Consolas"/>
                          <w:sz w:val="16"/>
                          <w:szCs w:val="16"/>
                          <w:lang w:val="en-US"/>
                        </w:rPr>
                      </w:pPr>
                      <w:proofErr w:type="gramStart"/>
                      <w:r w:rsidRPr="006B1606">
                        <w:rPr>
                          <w:rFonts w:ascii="Bitstream Vera Sans Mono" w:hAnsi="Bitstream Vera Sans Mono" w:cs="Consolas"/>
                          <w:sz w:val="16"/>
                          <w:szCs w:val="16"/>
                          <w:lang w:val="en-US"/>
                        </w:rPr>
                        <w:t>class</w:t>
                      </w:r>
                      <w:proofErr w:type="gram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BankProxy</w:t>
                      </w:r>
                      <w:proofErr w:type="spellEnd"/>
                      <w:r w:rsidRPr="006B1606">
                        <w:rPr>
                          <w:rFonts w:ascii="Bitstream Vera Sans Mono" w:hAnsi="Bitstream Vera Sans Mono" w:cs="Consolas"/>
                          <w:sz w:val="16"/>
                          <w:szCs w:val="16"/>
                          <w:lang w:val="en-US"/>
                        </w:rPr>
                        <w:t xml:space="preserve"> : public </w:t>
                      </w:r>
                      <w:proofErr w:type="spellStart"/>
                      <w:r w:rsidRPr="006B1606">
                        <w:rPr>
                          <w:rFonts w:ascii="Bitstream Vera Sans Mono" w:hAnsi="Bitstream Vera Sans Mono" w:cs="Consolas"/>
                          <w:sz w:val="16"/>
                          <w:szCs w:val="16"/>
                          <w:lang w:val="en-US"/>
                        </w:rPr>
                        <w:t>eProsima</w:t>
                      </w:r>
                      <w:proofErr w:type="spellEnd"/>
                      <w:r w:rsidRPr="006B1606">
                        <w:rPr>
                          <w:rFonts w:ascii="Bitstream Vera Sans Mono" w:hAnsi="Bitstream Vera Sans Mono" w:cs="Consolas"/>
                          <w:sz w:val="16"/>
                          <w:szCs w:val="16"/>
                          <w:lang w:val="en-US"/>
                        </w:rPr>
                        <w:t>::RPCDDS::Client</w:t>
                      </w:r>
                    </w:p>
                    <w:p w:rsidR="00AA52FE" w:rsidRPr="00DB7CFA" w:rsidRDefault="00AA52FE" w:rsidP="00CF669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5E23CF" w:rsidRDefault="00AA52FE" w:rsidP="00CF669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public</w:t>
                      </w:r>
                      <w:proofErr w:type="gramEnd"/>
                      <w:r w:rsidRPr="005E23CF">
                        <w:rPr>
                          <w:rFonts w:ascii="Bitstream Vera Sans Mono" w:hAnsi="Bitstream Vera Sans Mono" w:cs="Consolas"/>
                          <w:sz w:val="16"/>
                          <w:szCs w:val="16"/>
                          <w:lang w:val="en-US"/>
                        </w:rPr>
                        <w:t>:</w:t>
                      </w:r>
                    </w:p>
                    <w:p w:rsidR="00AA52FE" w:rsidRPr="005E23CF" w:rsidRDefault="00AA52FE" w:rsidP="00CF669C">
                      <w:pPr>
                        <w:autoSpaceDE w:val="0"/>
                        <w:autoSpaceDN w:val="0"/>
                        <w:adjustRightInd w:val="0"/>
                        <w:rPr>
                          <w:rFonts w:ascii="Bitstream Vera Sans Mono" w:hAnsi="Bitstream Vera Sans Mono" w:cs="Consolas"/>
                          <w:sz w:val="16"/>
                          <w:szCs w:val="16"/>
                          <w:lang w:val="en-US"/>
                        </w:rPr>
                      </w:pPr>
                    </w:p>
                    <w:p w:rsidR="00AA52FE" w:rsidRPr="005E23CF" w:rsidRDefault="00AA52FE"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BankProxy</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remoteServiceName</w:t>
                      </w:r>
                      <w:proofErr w:type="spellEnd"/>
                      <w:r w:rsidRPr="005E23CF">
                        <w:rPr>
                          <w:rFonts w:ascii="Bitstream Vera Sans Mono" w:hAnsi="Bitstream Vera Sans Mono" w:cs="Consolas"/>
                          <w:sz w:val="16"/>
                          <w:szCs w:val="16"/>
                          <w:lang w:val="en-US"/>
                        </w:rPr>
                        <w:t>,</w:t>
                      </w:r>
                    </w:p>
                    <w:p w:rsidR="00AA52FE" w:rsidRPr="005E23CF" w:rsidRDefault="00AA52FE"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 long timeout = 10000);</w:t>
                      </w:r>
                    </w:p>
                    <w:p w:rsidR="00AA52FE" w:rsidRPr="005E23CF" w:rsidRDefault="00AA52FE" w:rsidP="002F1FD4">
                      <w:pPr>
                        <w:autoSpaceDE w:val="0"/>
                        <w:autoSpaceDN w:val="0"/>
                        <w:adjustRightInd w:val="0"/>
                        <w:rPr>
                          <w:rFonts w:ascii="Bitstream Vera Sans Mono" w:hAnsi="Bitstream Vera Sans Mono" w:cs="Consolas"/>
                          <w:sz w:val="16"/>
                          <w:szCs w:val="16"/>
                          <w:lang w:val="en-US"/>
                        </w:rPr>
                      </w:pPr>
                    </w:p>
                    <w:p w:rsidR="00AA52FE" w:rsidRPr="005E23CF" w:rsidRDefault="00AA52FE"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BankProxy</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 xml:space="preserve">::string </w:t>
                      </w:r>
                      <w:proofErr w:type="spellStart"/>
                      <w:r w:rsidRPr="005E23CF">
                        <w:rPr>
                          <w:rFonts w:ascii="Bitstream Vera Sans Mono" w:hAnsi="Bitstream Vera Sans Mono" w:cs="Consolas"/>
                          <w:sz w:val="16"/>
                          <w:szCs w:val="16"/>
                          <w:lang w:val="en-US"/>
                        </w:rPr>
                        <w:t>remoteServiceName</w:t>
                      </w:r>
                      <w:proofErr w:type="spellEnd"/>
                      <w:r w:rsidRPr="005E23CF">
                        <w:rPr>
                          <w:rFonts w:ascii="Bitstream Vera Sans Mono" w:hAnsi="Bitstream Vera Sans Mono" w:cs="Consolas"/>
                          <w:sz w:val="16"/>
                          <w:szCs w:val="16"/>
                          <w:lang w:val="en-US"/>
                        </w:rPr>
                        <w:t>,</w:t>
                      </w:r>
                    </w:p>
                    <w:p w:rsidR="00AA52FE" w:rsidRPr="005E23CF" w:rsidRDefault="00AA52FE"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::RPCDDS::Transport *transport,</w:t>
                      </w:r>
                    </w:p>
                    <w:p w:rsidR="00AA52FE" w:rsidRPr="005E23CF" w:rsidRDefault="00AA52FE"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domainId</w:t>
                      </w:r>
                      <w:proofErr w:type="spellEnd"/>
                      <w:r w:rsidRPr="005E23CF">
                        <w:rPr>
                          <w:rFonts w:ascii="Bitstream Vera Sans Mono" w:hAnsi="Bitstream Vera Sans Mono" w:cs="Consolas"/>
                          <w:sz w:val="16"/>
                          <w:szCs w:val="16"/>
                          <w:lang w:val="en-US"/>
                        </w:rPr>
                        <w:t xml:space="preserve"> = 0, long timeout = 10000);</w:t>
                      </w:r>
                    </w:p>
                    <w:p w:rsidR="00AA52FE" w:rsidRPr="005E23CF" w:rsidRDefault="00AA52FE" w:rsidP="002F1FD4">
                      <w:pPr>
                        <w:autoSpaceDE w:val="0"/>
                        <w:autoSpaceDN w:val="0"/>
                        <w:adjustRightInd w:val="0"/>
                        <w:rPr>
                          <w:rFonts w:ascii="Bitstream Vera Sans Mono" w:hAnsi="Bitstream Vera Sans Mono" w:cs="Consolas"/>
                          <w:sz w:val="16"/>
                          <w:szCs w:val="16"/>
                          <w:lang w:val="en-US"/>
                        </w:rPr>
                      </w:pPr>
                    </w:p>
                    <w:p w:rsidR="00AA52FE" w:rsidRPr="005E23CF" w:rsidRDefault="00AA52FE" w:rsidP="002F1FD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virtual</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BankProxy</w:t>
                      </w:r>
                      <w:proofErr w:type="spellEnd"/>
                      <w:r w:rsidRPr="005E23CF">
                        <w:rPr>
                          <w:rFonts w:ascii="Bitstream Vera Sans Mono" w:hAnsi="Bitstream Vera Sans Mono" w:cs="Consolas"/>
                          <w:sz w:val="16"/>
                          <w:szCs w:val="16"/>
                          <w:lang w:val="en-US"/>
                        </w:rPr>
                        <w:t>();</w:t>
                      </w:r>
                    </w:p>
                    <w:p w:rsidR="00AA52FE" w:rsidRPr="005E23CF" w:rsidRDefault="00AA52FE"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AA52FE" w:rsidRPr="005E23CF" w:rsidRDefault="00AA52FE"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ReturnCode</w:t>
                      </w:r>
                      <w:proofErr w:type="spellEnd"/>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deposit(</w:t>
                      </w:r>
                      <w:proofErr w:type="gramEnd"/>
                      <w:r w:rsidRPr="005E23CF">
                        <w:rPr>
                          <w:rFonts w:ascii="Bitstream Vera Sans Mono" w:hAnsi="Bitstream Vera Sans Mono" w:cs="Consolas"/>
                          <w:sz w:val="16"/>
                          <w:szCs w:val="16"/>
                          <w:lang w:val="en-US"/>
                        </w:rPr>
                        <w:t xml:space="preserve">/*in*/ </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Account&amp; ac, /*in*/ </w:t>
                      </w:r>
                      <w:proofErr w:type="spellStart"/>
                      <w:r w:rsidRPr="005E23CF">
                        <w:rPr>
                          <w:rFonts w:ascii="Bitstream Vera Sans Mono" w:hAnsi="Bitstream Vera Sans Mono" w:cs="Consolas"/>
                          <w:sz w:val="16"/>
                          <w:szCs w:val="16"/>
                          <w:lang w:val="en-US"/>
                        </w:rPr>
                        <w:t>DDS_Long</w:t>
                      </w:r>
                      <w:proofErr w:type="spellEnd"/>
                      <w:r w:rsidRPr="005E23CF">
                        <w:rPr>
                          <w:rFonts w:ascii="Bitstream Vera Sans Mono" w:hAnsi="Bitstream Vera Sans Mono" w:cs="Consolas"/>
                          <w:sz w:val="16"/>
                          <w:szCs w:val="16"/>
                          <w:lang w:val="en-US"/>
                        </w:rPr>
                        <w:t xml:space="preserve"> money);</w:t>
                      </w:r>
                    </w:p>
                    <w:p w:rsidR="00AA52FE" w:rsidRPr="005E23CF" w:rsidRDefault="00AA52FE"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AA52FE" w:rsidRPr="005E23CF" w:rsidRDefault="00AA52FE"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void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deposit_async</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Bank_depositCallbackHandler</w:t>
                      </w:r>
                      <w:proofErr w:type="spellEnd"/>
                      <w:r w:rsidRPr="005E23CF">
                        <w:rPr>
                          <w:rFonts w:ascii="Bitstream Vera Sans Mono" w:hAnsi="Bitstream Vera Sans Mono" w:cs="Consolas"/>
                          <w:sz w:val="16"/>
                          <w:szCs w:val="16"/>
                          <w:lang w:val="en-US"/>
                        </w:rPr>
                        <w:t xml:space="preserve"> &amp;</w:t>
                      </w:r>
                      <w:proofErr w:type="spellStart"/>
                      <w:r w:rsidRPr="005E23CF">
                        <w:rPr>
                          <w:rFonts w:ascii="Bitstream Vera Sans Mono" w:hAnsi="Bitstream Vera Sans Mono" w:cs="Consolas"/>
                          <w:sz w:val="16"/>
                          <w:szCs w:val="16"/>
                          <w:lang w:val="en-US"/>
                        </w:rPr>
                        <w:t>obj</w:t>
                      </w:r>
                      <w:proofErr w:type="spellEnd"/>
                      <w:r w:rsidRPr="005E23CF">
                        <w:rPr>
                          <w:rFonts w:ascii="Bitstream Vera Sans Mono" w:hAnsi="Bitstream Vera Sans Mono" w:cs="Consolas"/>
                          <w:sz w:val="16"/>
                          <w:szCs w:val="16"/>
                          <w:lang w:val="en-US"/>
                        </w:rPr>
                        <w:t xml:space="preserve">, /*in*/ </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Account&amp; ac, /*in*/ </w:t>
                      </w:r>
                      <w:proofErr w:type="spellStart"/>
                      <w:r w:rsidRPr="005E23CF">
                        <w:rPr>
                          <w:rFonts w:ascii="Bitstream Vera Sans Mono" w:hAnsi="Bitstream Vera Sans Mono" w:cs="Consolas"/>
                          <w:sz w:val="16"/>
                          <w:szCs w:val="16"/>
                          <w:lang w:val="en-US"/>
                        </w:rPr>
                        <w:t>DDS_Long</w:t>
                      </w:r>
                      <w:proofErr w:type="spellEnd"/>
                      <w:r w:rsidRPr="005E23CF">
                        <w:rPr>
                          <w:rFonts w:ascii="Bitstream Vera Sans Mono" w:hAnsi="Bitstream Vera Sans Mono" w:cs="Consolas"/>
                          <w:sz w:val="16"/>
                          <w:szCs w:val="16"/>
                          <w:lang w:val="en-US"/>
                        </w:rPr>
                        <w:t xml:space="preserve"> money);</w:t>
                      </w:r>
                    </w:p>
                    <w:p w:rsidR="00AA52FE" w:rsidRPr="005E23CF" w:rsidRDefault="00AA52FE" w:rsidP="00CF669C">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AA52FE" w:rsidRPr="002F1FD4" w:rsidRDefault="00AA52FE" w:rsidP="002F1FD4">
                      <w:pPr>
                        <w:autoSpaceDE w:val="0"/>
                        <w:autoSpaceDN w:val="0"/>
                        <w:adjustRightInd w:val="0"/>
                        <w:rPr>
                          <w:rFonts w:ascii="Bitstream Vera Sans Mono" w:hAnsi="Bitstream Vera Sans Mono" w:cs="Consolas"/>
                          <w:sz w:val="16"/>
                          <w:szCs w:val="16"/>
                        </w:rPr>
                      </w:pPr>
                      <w:r w:rsidRPr="0006646D">
                        <w:rPr>
                          <w:rFonts w:ascii="Bitstream Vera Sans Mono" w:hAnsi="Bitstream Vera Sans Mono" w:cs="Consolas"/>
                          <w:sz w:val="16"/>
                          <w:szCs w:val="16"/>
                        </w:rPr>
                        <w:t>};</w:t>
                      </w:r>
                    </w:p>
                  </w:txbxContent>
                </v:textbox>
                <w10:anchorlock/>
              </v:shape>
            </w:pict>
          </mc:Fallback>
        </mc:AlternateContent>
      </w:r>
    </w:p>
    <w:p w:rsidR="00306008" w:rsidRPr="00725987" w:rsidRDefault="0006646D" w:rsidP="005E23CF">
      <w:pPr>
        <w:jc w:val="both"/>
        <w:rPr>
          <w:lang w:val="en-US"/>
        </w:rPr>
      </w:pPr>
      <w:r w:rsidRPr="00725987">
        <w:rPr>
          <w:lang w:val="en-US"/>
        </w:rPr>
        <w:t xml:space="preserve">The proxy provides two </w:t>
      </w:r>
      <w:r w:rsidR="007E32FF" w:rsidRPr="00725987">
        <w:rPr>
          <w:lang w:val="en-US"/>
        </w:rPr>
        <w:t xml:space="preserve">constructors. Both constructors </w:t>
      </w:r>
      <w:r w:rsidR="007446AE" w:rsidRPr="00725987">
        <w:rPr>
          <w:lang w:val="en-US"/>
        </w:rPr>
        <w:t xml:space="preserve">expect in the </w:t>
      </w:r>
      <w:r w:rsidR="007446AE" w:rsidRPr="00725987">
        <w:rPr>
          <w:rFonts w:ascii="Bitstream Vera Sans Mono" w:hAnsi="Bitstream Vera Sans Mono"/>
          <w:sz w:val="16"/>
          <w:szCs w:val="16"/>
          <w:lang w:val="en-US"/>
        </w:rPr>
        <w:t>remoteServiceName</w:t>
      </w:r>
      <w:r w:rsidR="007446AE" w:rsidRPr="00725987">
        <w:rPr>
          <w:lang w:val="en-US"/>
        </w:rPr>
        <w:t xml:space="preserve"> </w:t>
      </w:r>
      <w:r w:rsidR="00306008" w:rsidRPr="00725987">
        <w:rPr>
          <w:lang w:val="en-US"/>
        </w:rPr>
        <w:t xml:space="preserve">parameter </w:t>
      </w:r>
      <w:r w:rsidR="007446AE" w:rsidRPr="00725987">
        <w:rPr>
          <w:lang w:val="en-US"/>
        </w:rPr>
        <w:t xml:space="preserve">the </w:t>
      </w:r>
      <w:r w:rsidR="00306008" w:rsidRPr="00725987">
        <w:rPr>
          <w:lang w:val="en-US"/>
        </w:rPr>
        <w:t xml:space="preserve">service’s name used by the server to which the proxy wants to connect. Also they </w:t>
      </w:r>
      <w:r w:rsidR="00B25E40" w:rsidRPr="00725987">
        <w:rPr>
          <w:lang w:val="en-US"/>
        </w:rPr>
        <w:t xml:space="preserve">permit to configure the DDS domain identifier with the </w:t>
      </w:r>
      <w:r w:rsidR="000D3027" w:rsidRPr="00725987">
        <w:rPr>
          <w:rFonts w:ascii="Bitstream Vera Sans Mono" w:hAnsi="Bitstream Vera Sans Mono"/>
          <w:sz w:val="16"/>
          <w:szCs w:val="16"/>
          <w:lang w:val="en-US"/>
        </w:rPr>
        <w:t>domainId</w:t>
      </w:r>
      <w:r w:rsidR="000D3027" w:rsidRPr="00725987">
        <w:rPr>
          <w:lang w:val="en-US"/>
        </w:rPr>
        <w:t xml:space="preserve"> </w:t>
      </w:r>
      <w:r w:rsidR="00B25E40" w:rsidRPr="00725987">
        <w:rPr>
          <w:lang w:val="en-US"/>
        </w:rPr>
        <w:t xml:space="preserve">parameter and </w:t>
      </w:r>
      <w:r w:rsidR="000D3027" w:rsidRPr="00725987">
        <w:rPr>
          <w:lang w:val="en-US"/>
        </w:rPr>
        <w:t xml:space="preserve">through </w:t>
      </w:r>
      <w:r w:rsidR="000D3027" w:rsidRPr="00725987">
        <w:rPr>
          <w:rFonts w:ascii="Bitstream Vera Sans Mono" w:hAnsi="Bitstream Vera Sans Mono"/>
          <w:sz w:val="16"/>
          <w:szCs w:val="16"/>
          <w:lang w:val="en-US"/>
        </w:rPr>
        <w:t>timeout</w:t>
      </w:r>
      <w:r w:rsidR="000D3027" w:rsidRPr="00725987">
        <w:rPr>
          <w:lang w:val="en-US"/>
        </w:rPr>
        <w:t xml:space="preserve"> parameter </w:t>
      </w:r>
      <w:r w:rsidR="00B25E40" w:rsidRPr="00725987">
        <w:rPr>
          <w:lang w:val="en-US"/>
        </w:rPr>
        <w:t>the maximu</w:t>
      </w:r>
      <w:r w:rsidR="002F1FD4" w:rsidRPr="00725987">
        <w:rPr>
          <w:lang w:val="en-US"/>
        </w:rPr>
        <w:t>m time for all remote procedure</w:t>
      </w:r>
      <w:r w:rsidR="00B25E40" w:rsidRPr="00725987">
        <w:rPr>
          <w:lang w:val="en-US"/>
        </w:rPr>
        <w:t xml:space="preserve"> call</w:t>
      </w:r>
      <w:r w:rsidR="002F1FD4" w:rsidRPr="00725987">
        <w:rPr>
          <w:lang w:val="en-US"/>
        </w:rPr>
        <w:t>s</w:t>
      </w:r>
      <w:r w:rsidR="00B25E40" w:rsidRPr="00725987">
        <w:rPr>
          <w:lang w:val="en-US"/>
        </w:rPr>
        <w:t xml:space="preserve"> before </w:t>
      </w:r>
      <w:r w:rsidR="000D3027" w:rsidRPr="00725987">
        <w:rPr>
          <w:lang w:val="en-US"/>
        </w:rPr>
        <w:t xml:space="preserve">the proxy returns a timeout </w:t>
      </w:r>
      <w:r w:rsidR="002F1FD4" w:rsidRPr="00725987">
        <w:rPr>
          <w:lang w:val="en-US"/>
        </w:rPr>
        <w:t>exception</w:t>
      </w:r>
      <w:r w:rsidR="00306008" w:rsidRPr="00725987">
        <w:rPr>
          <w:lang w:val="en-US"/>
        </w:rPr>
        <w:t>.</w:t>
      </w:r>
    </w:p>
    <w:p w:rsidR="003B5460" w:rsidRPr="00725987" w:rsidRDefault="000D3027" w:rsidP="005E23CF">
      <w:pPr>
        <w:jc w:val="both"/>
        <w:rPr>
          <w:lang w:val="en-US"/>
        </w:rPr>
      </w:pPr>
      <w:r w:rsidRPr="00725987">
        <w:rPr>
          <w:lang w:val="en-US"/>
        </w:rPr>
        <w:t>The first construct</w:t>
      </w:r>
      <w:r w:rsidR="00CF669C" w:rsidRPr="00725987">
        <w:rPr>
          <w:lang w:val="en-US"/>
        </w:rPr>
        <w:t>or</w:t>
      </w:r>
      <w:r w:rsidRPr="00725987">
        <w:rPr>
          <w:lang w:val="en-US"/>
        </w:rPr>
        <w:t xml:space="preserve"> doesn’t expect any more parameters and it creates a proxy that use</w:t>
      </w:r>
      <w:r w:rsidR="0016018A" w:rsidRPr="00725987">
        <w:rPr>
          <w:lang w:val="en-US"/>
        </w:rPr>
        <w:t>s</w:t>
      </w:r>
      <w:r w:rsidRPr="00725987">
        <w:rPr>
          <w:lang w:val="en-US"/>
        </w:rPr>
        <w:t xml:space="preserve"> </w:t>
      </w:r>
      <w:r w:rsidR="0007057A" w:rsidRPr="00725987">
        <w:rPr>
          <w:lang w:val="en-US"/>
        </w:rPr>
        <w:t>the UDP</w:t>
      </w:r>
      <w:r w:rsidR="002F1FD4" w:rsidRPr="00725987">
        <w:rPr>
          <w:lang w:val="en-US"/>
        </w:rPr>
        <w:t xml:space="preserve"> transport</w:t>
      </w:r>
      <w:r w:rsidRPr="00725987">
        <w:rPr>
          <w:lang w:val="en-US"/>
        </w:rPr>
        <w:t>. The second construct</w:t>
      </w:r>
      <w:r w:rsidR="00CF669C" w:rsidRPr="00725987">
        <w:rPr>
          <w:lang w:val="en-US"/>
        </w:rPr>
        <w:t>or</w:t>
      </w:r>
      <w:r w:rsidRPr="00725987">
        <w:rPr>
          <w:lang w:val="en-US"/>
        </w:rPr>
        <w:t xml:space="preserve"> expect</w:t>
      </w:r>
      <w:r w:rsidR="00CF669C" w:rsidRPr="00725987">
        <w:rPr>
          <w:lang w:val="en-US"/>
        </w:rPr>
        <w:t>s</w:t>
      </w:r>
      <w:r w:rsidRPr="00725987">
        <w:rPr>
          <w:lang w:val="en-US"/>
        </w:rPr>
        <w:t xml:space="preserve"> </w:t>
      </w:r>
      <w:r w:rsidR="0016018A" w:rsidRPr="00725987">
        <w:rPr>
          <w:lang w:val="en-US"/>
        </w:rPr>
        <w:t>the network transport that will be used to establish the connection with the server</w:t>
      </w:r>
      <w:r w:rsidRPr="00725987">
        <w:rPr>
          <w:lang w:val="en-US"/>
        </w:rPr>
        <w:t>.</w:t>
      </w:r>
    </w:p>
    <w:p w:rsidR="000D3027" w:rsidRPr="00725987" w:rsidRDefault="000D3027" w:rsidP="005E23CF">
      <w:pPr>
        <w:jc w:val="both"/>
        <w:rPr>
          <w:lang w:val="en-US"/>
        </w:rPr>
      </w:pPr>
      <w:r w:rsidRPr="00725987">
        <w:rPr>
          <w:lang w:val="en-US"/>
        </w:rPr>
        <w:t>The proxy provides to the developer the remote procedures. Using the suggested IDL</w:t>
      </w:r>
      <w:r w:rsidR="0016018A" w:rsidRPr="00725987">
        <w:rPr>
          <w:lang w:val="en-US"/>
        </w:rPr>
        <w:t xml:space="preserve"> in section</w:t>
      </w:r>
      <w:r w:rsidR="002B661D">
        <w:rPr>
          <w:lang w:val="en-US"/>
        </w:rPr>
        <w:t xml:space="preserve"> [Example]</w:t>
      </w:r>
      <w:r w:rsidR="0016018A" w:rsidRPr="00725987">
        <w:rPr>
          <w:lang w:val="en-US"/>
        </w:rPr>
        <w:t>,</w:t>
      </w:r>
      <w:r w:rsidRPr="00725987">
        <w:rPr>
          <w:lang w:val="en-US"/>
        </w:rPr>
        <w:t xml:space="preserve"> </w:t>
      </w:r>
      <w:r w:rsidR="0007057A" w:rsidRPr="00725987">
        <w:rPr>
          <w:lang w:val="en-US"/>
        </w:rPr>
        <w:t>a</w:t>
      </w:r>
      <w:r w:rsidRPr="00725987">
        <w:rPr>
          <w:lang w:val="en-US"/>
        </w:rPr>
        <w:t xml:space="preserve"> proxy will provide the remote procedure </w:t>
      </w:r>
      <w:r w:rsidRPr="00725987">
        <w:rPr>
          <w:rFonts w:ascii="Bitstream Vera Sans Mono" w:hAnsi="Bitstream Vera Sans Mono" w:cs="Consolas"/>
          <w:sz w:val="16"/>
          <w:szCs w:val="16"/>
          <w:lang w:val="en-US"/>
        </w:rPr>
        <w:t>deposit</w:t>
      </w:r>
      <w:r w:rsidRPr="00725987">
        <w:rPr>
          <w:lang w:val="en-US"/>
        </w:rPr>
        <w:t xml:space="preserve">. The function </w:t>
      </w:r>
      <w:r w:rsidRPr="00725987">
        <w:rPr>
          <w:rFonts w:ascii="Bitstream Vera Sans Mono" w:hAnsi="Bitstream Vera Sans Mono" w:cs="Consolas"/>
          <w:sz w:val="16"/>
          <w:szCs w:val="16"/>
          <w:lang w:val="en-US"/>
        </w:rPr>
        <w:t>deposit_async</w:t>
      </w:r>
      <w:r w:rsidRPr="00725987">
        <w:rPr>
          <w:lang w:val="en-US"/>
        </w:rPr>
        <w:t xml:space="preserve"> is the asynchronous version of the remote procedure.</w:t>
      </w:r>
      <w:r w:rsidR="001F2AEA" w:rsidRPr="00725987">
        <w:rPr>
          <w:lang w:val="en-US"/>
        </w:rPr>
        <w:t xml:space="preserve"> Asynchronous calls are described in the section </w:t>
      </w:r>
      <w:r w:rsidR="00837A4D">
        <w:t>[</w:t>
      </w:r>
      <w:r w:rsidR="00837A4D" w:rsidRPr="00837A4D">
        <w:rPr>
          <w:i/>
        </w:rPr>
        <w:t>Asynchronous calls</w:t>
      </w:r>
      <w:r w:rsidR="00837A4D">
        <w:t>]</w:t>
      </w:r>
      <w:r w:rsidR="001F2AEA" w:rsidRPr="00725987">
        <w:rPr>
          <w:lang w:val="en-US"/>
        </w:rPr>
        <w:t>.</w:t>
      </w:r>
    </w:p>
    <w:p w:rsidR="001D61FA" w:rsidRPr="00725987" w:rsidRDefault="001D61FA" w:rsidP="001D61FA">
      <w:pPr>
        <w:pStyle w:val="Heading3"/>
        <w:rPr>
          <w:lang w:val="en-US"/>
        </w:rPr>
      </w:pPr>
      <w:bookmarkStart w:id="64" w:name="_Toc341719023"/>
      <w:bookmarkStart w:id="65" w:name="_Toc341727642"/>
      <w:r w:rsidRPr="00725987">
        <w:rPr>
          <w:lang w:val="en-US"/>
        </w:rPr>
        <w:t>Exceptions</w:t>
      </w:r>
      <w:bookmarkEnd w:id="64"/>
      <w:bookmarkEnd w:id="65"/>
    </w:p>
    <w:p w:rsidR="001D61FA" w:rsidRPr="00725987" w:rsidRDefault="00BD1DDD" w:rsidP="005E23CF">
      <w:pPr>
        <w:jc w:val="both"/>
        <w:rPr>
          <w:lang w:val="en-US"/>
        </w:rPr>
      </w:pPr>
      <w:r w:rsidRPr="00725987">
        <w:rPr>
          <w:lang w:val="en-US"/>
        </w:rPr>
        <w:t>While a remote procedure call is execute,</w:t>
      </w:r>
      <w:r w:rsidR="001D61FA" w:rsidRPr="00725987">
        <w:rPr>
          <w:lang w:val="en-US"/>
        </w:rPr>
        <w:t xml:space="preserve"> an error could occur. In these cases exceptions are used to report the error. Next exceptions can </w:t>
      </w:r>
      <w:r w:rsidRPr="00725987">
        <w:rPr>
          <w:lang w:val="en-US"/>
        </w:rPr>
        <w:t>be thrown when a remote procedure is called:</w:t>
      </w:r>
    </w:p>
    <w:tbl>
      <w:tblPr>
        <w:tblW w:w="8897"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166"/>
        <w:gridCol w:w="4731"/>
      </w:tblGrid>
      <w:tr w:rsidR="00BD1DDD" w:rsidRPr="00543576" w:rsidTr="00BD1DDD">
        <w:tc>
          <w:tcPr>
            <w:tcW w:w="3652" w:type="dxa"/>
            <w:shd w:val="clear" w:color="auto" w:fill="000000"/>
          </w:tcPr>
          <w:p w:rsidR="00BD1DDD" w:rsidRPr="00543576" w:rsidRDefault="00BD1DDD" w:rsidP="000B3988">
            <w:pPr>
              <w:rPr>
                <w:b/>
                <w:bCs/>
                <w:color w:val="FFFFFF"/>
              </w:rPr>
            </w:pPr>
            <w:r w:rsidRPr="00543576">
              <w:rPr>
                <w:b/>
                <w:bCs/>
                <w:color w:val="FFFFFF"/>
              </w:rPr>
              <w:t>Exception</w:t>
            </w:r>
          </w:p>
        </w:tc>
        <w:tc>
          <w:tcPr>
            <w:tcW w:w="5245" w:type="dxa"/>
            <w:shd w:val="clear" w:color="auto" w:fill="000000"/>
          </w:tcPr>
          <w:p w:rsidR="00BD1DDD" w:rsidRPr="00543576" w:rsidRDefault="00BD1DDD" w:rsidP="000B3988">
            <w:pPr>
              <w:rPr>
                <w:b/>
                <w:bCs/>
                <w:color w:val="FFFFFF"/>
              </w:rPr>
            </w:pPr>
            <w:r w:rsidRPr="00543576">
              <w:rPr>
                <w:b/>
                <w:bCs/>
                <w:color w:val="FFFFFF"/>
              </w:rPr>
              <w:t>Description</w:t>
            </w:r>
          </w:p>
        </w:tc>
      </w:tr>
      <w:tr w:rsidR="00BD1DDD" w:rsidRPr="002708FF" w:rsidTr="00BD1DDD">
        <w:tc>
          <w:tcPr>
            <w:tcW w:w="3652" w:type="dxa"/>
            <w:tcBorders>
              <w:top w:val="single" w:sz="8" w:space="0" w:color="000000"/>
              <w:left w:val="single" w:sz="8" w:space="0" w:color="000000"/>
              <w:bottom w:val="single" w:sz="8" w:space="0" w:color="000000"/>
            </w:tcBorders>
          </w:tcPr>
          <w:p w:rsidR="00BD1DDD" w:rsidRPr="00543576" w:rsidRDefault="00BD1DDD" w:rsidP="00BD1DDD">
            <w:pPr>
              <w:rPr>
                <w:rFonts w:ascii="Bitstream Vera Sans Mono" w:hAnsi="Bitstream Vera Sans Mono"/>
                <w:b/>
                <w:bCs/>
                <w:sz w:val="16"/>
                <w:szCs w:val="16"/>
              </w:rPr>
            </w:pPr>
            <w:r w:rsidRPr="00543576">
              <w:rPr>
                <w:rFonts w:ascii="Bitstream Vera Sans Mono" w:hAnsi="Bitstream Vera Sans Mono" w:cs="Consolas"/>
                <w:sz w:val="16"/>
                <w:szCs w:val="16"/>
              </w:rPr>
              <w:t>eProsima::</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::Client</w:t>
            </w:r>
            <w:r w:rsidR="00306008" w:rsidRPr="00543576">
              <w:rPr>
                <w:rFonts w:ascii="Bitstream Vera Sans Mono" w:hAnsi="Bitstream Vera Sans Mono" w:cs="Consolas"/>
                <w:sz w:val="16"/>
                <w:szCs w:val="16"/>
              </w:rPr>
              <w:t>Internal</w:t>
            </w:r>
            <w:r w:rsidRPr="00543576">
              <w:rPr>
                <w:rFonts w:ascii="Bitstream Vera Sans Mono" w:hAnsi="Bitstream Vera Sans Mono" w:cs="Consolas"/>
                <w:sz w:val="16"/>
                <w:szCs w:val="16"/>
              </w:rPr>
              <w:t>Exception</w:t>
            </w:r>
          </w:p>
        </w:tc>
        <w:tc>
          <w:tcPr>
            <w:tcW w:w="5245" w:type="dxa"/>
            <w:tcBorders>
              <w:top w:val="single" w:sz="8" w:space="0" w:color="000000"/>
              <w:bottom w:val="single" w:sz="8" w:space="0" w:color="000000"/>
              <w:right w:val="single" w:sz="8" w:space="0" w:color="000000"/>
            </w:tcBorders>
          </w:tcPr>
          <w:p w:rsidR="00BD1DDD" w:rsidRPr="00543576" w:rsidRDefault="00BD1DDD" w:rsidP="000B3988">
            <w:pPr>
              <w:rPr>
                <w:bCs/>
                <w:sz w:val="18"/>
                <w:szCs w:val="18"/>
                <w:lang w:val="en-US"/>
              </w:rPr>
            </w:pPr>
            <w:r w:rsidRPr="00543576">
              <w:rPr>
                <w:bCs/>
                <w:sz w:val="18"/>
                <w:szCs w:val="18"/>
                <w:lang w:val="en-US"/>
              </w:rPr>
              <w:t>This exception is thrown when there is a problem in the client side.</w:t>
            </w:r>
          </w:p>
        </w:tc>
      </w:tr>
      <w:tr w:rsidR="00BD1DDD" w:rsidRPr="002708FF" w:rsidTr="00BD1DDD">
        <w:tc>
          <w:tcPr>
            <w:tcW w:w="3652" w:type="dxa"/>
          </w:tcPr>
          <w:p w:rsidR="00BD1DDD" w:rsidRPr="00543576" w:rsidRDefault="00BD1DDD" w:rsidP="000B3988">
            <w:pPr>
              <w:rPr>
                <w:rFonts w:ascii="Bitstream Vera Sans Mono" w:hAnsi="Bitstream Vera Sans Mono"/>
                <w:b/>
                <w:bCs/>
                <w:sz w:val="16"/>
                <w:szCs w:val="16"/>
              </w:rPr>
            </w:pPr>
            <w:r w:rsidRPr="00543576">
              <w:rPr>
                <w:rFonts w:ascii="Bitstream Vera Sans Mono" w:hAnsi="Bitstream Vera Sans Mono" w:cs="Consolas"/>
                <w:sz w:val="16"/>
                <w:szCs w:val="16"/>
              </w:rPr>
              <w:t>eProsima::</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::ServerTimeoutException</w:t>
            </w:r>
          </w:p>
        </w:tc>
        <w:tc>
          <w:tcPr>
            <w:tcW w:w="5245" w:type="dxa"/>
          </w:tcPr>
          <w:p w:rsidR="00BD1DDD" w:rsidRPr="00543576" w:rsidRDefault="00BD1DDD" w:rsidP="000B3988">
            <w:pPr>
              <w:rPr>
                <w:sz w:val="18"/>
                <w:szCs w:val="18"/>
                <w:lang w:val="en-US"/>
              </w:rPr>
            </w:pPr>
            <w:r w:rsidRPr="00543576">
              <w:rPr>
                <w:sz w:val="18"/>
                <w:szCs w:val="18"/>
                <w:lang w:val="en-US"/>
              </w:rPr>
              <w:t>This exception is thrown when the maximum time was exceeded waiting the server’s reply.</w:t>
            </w:r>
          </w:p>
        </w:tc>
      </w:tr>
      <w:tr w:rsidR="00BD1DDD" w:rsidRPr="002708FF" w:rsidTr="00BD1DDD">
        <w:tc>
          <w:tcPr>
            <w:tcW w:w="3652" w:type="dxa"/>
            <w:tcBorders>
              <w:top w:val="single" w:sz="8" w:space="0" w:color="000000"/>
              <w:left w:val="single" w:sz="8" w:space="0" w:color="000000"/>
              <w:bottom w:val="single" w:sz="8" w:space="0" w:color="000000"/>
            </w:tcBorders>
          </w:tcPr>
          <w:p w:rsidR="00BD1DDD" w:rsidRPr="00543576" w:rsidRDefault="00BD1DDD" w:rsidP="00BD1DDD">
            <w:pPr>
              <w:rPr>
                <w:rFonts w:ascii="Bitstream Vera Sans Mono" w:hAnsi="Bitstream Vera Sans Mono"/>
                <w:b/>
                <w:bCs/>
                <w:sz w:val="16"/>
                <w:szCs w:val="16"/>
              </w:rPr>
            </w:pPr>
            <w:r w:rsidRPr="00543576">
              <w:rPr>
                <w:rFonts w:ascii="Bitstream Vera Sans Mono" w:hAnsi="Bitstream Vera Sans Mono" w:cs="Consolas"/>
                <w:sz w:val="16"/>
                <w:szCs w:val="16"/>
              </w:rPr>
              <w:t>eProsima::</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::Server</w:t>
            </w:r>
            <w:r w:rsidR="00306008" w:rsidRPr="00543576">
              <w:rPr>
                <w:rFonts w:ascii="Bitstream Vera Sans Mono" w:hAnsi="Bitstream Vera Sans Mono" w:cs="Consolas"/>
                <w:sz w:val="16"/>
                <w:szCs w:val="16"/>
              </w:rPr>
              <w:t>Internal</w:t>
            </w:r>
            <w:r w:rsidRPr="00543576">
              <w:rPr>
                <w:rFonts w:ascii="Bitstream Vera Sans Mono" w:hAnsi="Bitstream Vera Sans Mono" w:cs="Consolas"/>
                <w:sz w:val="16"/>
                <w:szCs w:val="16"/>
              </w:rPr>
              <w:t>Exception</w:t>
            </w:r>
          </w:p>
        </w:tc>
        <w:tc>
          <w:tcPr>
            <w:tcW w:w="5245" w:type="dxa"/>
            <w:tcBorders>
              <w:top w:val="single" w:sz="8" w:space="0" w:color="000000"/>
              <w:bottom w:val="single" w:sz="8" w:space="0" w:color="000000"/>
              <w:right w:val="single" w:sz="8" w:space="0" w:color="000000"/>
            </w:tcBorders>
          </w:tcPr>
          <w:p w:rsidR="00BD1DDD" w:rsidRPr="00543576" w:rsidRDefault="00BD1DDD" w:rsidP="00BD1DDD">
            <w:pPr>
              <w:rPr>
                <w:i/>
                <w:sz w:val="18"/>
                <w:szCs w:val="18"/>
                <w:lang w:val="en-US"/>
              </w:rPr>
            </w:pPr>
            <w:r w:rsidRPr="00543576">
              <w:rPr>
                <w:bCs/>
                <w:sz w:val="18"/>
                <w:szCs w:val="18"/>
                <w:lang w:val="en-US"/>
              </w:rPr>
              <w:t>This exception is thrown when there is a problem in the server side.</w:t>
            </w:r>
          </w:p>
        </w:tc>
      </w:tr>
      <w:tr w:rsidR="00BD1DDD" w:rsidRPr="002708FF" w:rsidTr="00BD1DDD">
        <w:tc>
          <w:tcPr>
            <w:tcW w:w="3652" w:type="dxa"/>
          </w:tcPr>
          <w:p w:rsidR="00BD1DDD" w:rsidRPr="00543576" w:rsidRDefault="00BD1DDD" w:rsidP="00BD1DDD">
            <w:pPr>
              <w:rPr>
                <w:rFonts w:ascii="Bitstream Vera Sans Mono" w:hAnsi="Bitstream Vera Sans Mono"/>
                <w:b/>
                <w:bCs/>
                <w:sz w:val="16"/>
                <w:szCs w:val="16"/>
              </w:rPr>
            </w:pPr>
            <w:r w:rsidRPr="00543576">
              <w:rPr>
                <w:rFonts w:ascii="Bitstream Vera Sans Mono" w:hAnsi="Bitstream Vera Sans Mono" w:cs="Consolas"/>
                <w:sz w:val="16"/>
                <w:szCs w:val="16"/>
              </w:rPr>
              <w:t>eProsima::</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::ServerNotFoundException</w:t>
            </w:r>
          </w:p>
        </w:tc>
        <w:tc>
          <w:tcPr>
            <w:tcW w:w="5245" w:type="dxa"/>
          </w:tcPr>
          <w:p w:rsidR="00BD1DDD" w:rsidRPr="00543576" w:rsidRDefault="00BD1DDD" w:rsidP="00BD1DDD">
            <w:pPr>
              <w:rPr>
                <w:sz w:val="18"/>
                <w:szCs w:val="18"/>
                <w:lang w:val="en-US"/>
              </w:rPr>
            </w:pPr>
            <w:r w:rsidRPr="00543576">
              <w:rPr>
                <w:bCs/>
                <w:sz w:val="18"/>
                <w:szCs w:val="18"/>
                <w:lang w:val="en-US"/>
              </w:rPr>
              <w:t>This exception is thrown when the proxy cannot find any server.</w:t>
            </w:r>
          </w:p>
        </w:tc>
      </w:tr>
    </w:tbl>
    <w:p w:rsidR="00D82F5C" w:rsidRPr="00725987" w:rsidRDefault="00D82F5C" w:rsidP="001D61FA">
      <w:pPr>
        <w:rPr>
          <w:lang w:val="en-US"/>
        </w:rPr>
      </w:pPr>
    </w:p>
    <w:p w:rsidR="00D82F5C" w:rsidRPr="006B1606" w:rsidRDefault="00D82F5C" w:rsidP="001D61FA">
      <w:pPr>
        <w:rPr>
          <w:lang w:val="en-US"/>
        </w:rPr>
      </w:pPr>
      <w:r w:rsidRPr="006B1606">
        <w:rPr>
          <w:lang w:val="en-US"/>
        </w:rPr>
        <w:t xml:space="preserve">All exceptions has the same base class </w:t>
      </w:r>
      <w:r w:rsidRPr="006B1606">
        <w:rPr>
          <w:rFonts w:ascii="Bitstream Vera Sans Mono" w:hAnsi="Bitstream Vera Sans Mono" w:cs="Consolas"/>
          <w:sz w:val="16"/>
          <w:szCs w:val="16"/>
          <w:lang w:val="en-US"/>
        </w:rPr>
        <w:t>eProsima::</w:t>
      </w:r>
      <w:r w:rsidR="00D90542" w:rsidRPr="006B1606">
        <w:rPr>
          <w:rFonts w:ascii="Bitstream Vera Sans Mono" w:hAnsi="Bitstream Vera Sans Mono" w:cs="Consolas"/>
          <w:sz w:val="16"/>
          <w:szCs w:val="16"/>
          <w:lang w:val="en-US"/>
        </w:rPr>
        <w:t>RPCDDS</w:t>
      </w:r>
      <w:r w:rsidRPr="006B1606">
        <w:rPr>
          <w:rFonts w:ascii="Bitstream Vera Sans Mono" w:hAnsi="Bitstream Vera Sans Mono" w:cs="Consolas"/>
          <w:sz w:val="16"/>
          <w:szCs w:val="16"/>
          <w:lang w:val="en-US"/>
        </w:rPr>
        <w:t>::Exception</w:t>
      </w:r>
      <w:r w:rsidRPr="006B1606">
        <w:rPr>
          <w:lang w:val="en-US"/>
        </w:rPr>
        <w:t>.</w:t>
      </w:r>
    </w:p>
    <w:p w:rsidR="00202A95" w:rsidRPr="00725987" w:rsidRDefault="002F3DDB" w:rsidP="00BA3BAF">
      <w:pPr>
        <w:pStyle w:val="Heading3"/>
        <w:rPr>
          <w:lang w:val="en-US"/>
        </w:rPr>
      </w:pPr>
      <w:bookmarkStart w:id="66" w:name="_Toc341719024"/>
      <w:r>
        <w:rPr>
          <w:lang w:val="en-US"/>
        </w:rPr>
        <w:br w:type="page"/>
      </w:r>
      <w:bookmarkStart w:id="67" w:name="_Toc341727643"/>
      <w:r w:rsidR="00202A95" w:rsidRPr="00725987">
        <w:rPr>
          <w:lang w:val="en-US"/>
        </w:rPr>
        <w:lastRenderedPageBreak/>
        <w:t>Example</w:t>
      </w:r>
      <w:bookmarkEnd w:id="66"/>
      <w:bookmarkEnd w:id="67"/>
    </w:p>
    <w:p w:rsidR="00582268" w:rsidRPr="00725987" w:rsidRDefault="00202A95" w:rsidP="005E23CF">
      <w:pPr>
        <w:jc w:val="both"/>
        <w:rPr>
          <w:lang w:val="en-US"/>
        </w:rPr>
      </w:pPr>
      <w:r w:rsidRPr="00725987">
        <w:rPr>
          <w:lang w:val="en-US"/>
        </w:rPr>
        <w:t xml:space="preserve">Using the suggested IDL example, the </w:t>
      </w:r>
      <w:r w:rsidR="001F2AEA" w:rsidRPr="00725987">
        <w:rPr>
          <w:lang w:val="en-US"/>
        </w:rPr>
        <w:t>developer</w:t>
      </w:r>
      <w:r w:rsidR="00582268" w:rsidRPr="00725987">
        <w:rPr>
          <w:lang w:val="en-US"/>
        </w:rPr>
        <w:t xml:space="preserve"> can access to </w:t>
      </w:r>
      <w:r w:rsidR="001F2AEA" w:rsidRPr="00725987">
        <w:rPr>
          <w:rFonts w:ascii="Bitstream Vera Sans Mono" w:hAnsi="Bitstream Vera Sans Mono" w:cs="Consolas"/>
          <w:sz w:val="16"/>
          <w:szCs w:val="16"/>
          <w:lang w:val="en-US"/>
        </w:rPr>
        <w:t>deposit</w:t>
      </w:r>
      <w:r w:rsidR="001F2AEA" w:rsidRPr="00725987">
        <w:rPr>
          <w:lang w:val="en-US"/>
        </w:rPr>
        <w:t xml:space="preserve"> </w:t>
      </w:r>
      <w:r w:rsidR="00582268" w:rsidRPr="00725987">
        <w:rPr>
          <w:lang w:val="en-US"/>
        </w:rPr>
        <w:t>procedure in the following way:</w:t>
      </w:r>
    </w:p>
    <w:p w:rsidR="001F2AEA" w:rsidRDefault="002708FF" w:rsidP="001F2AEA">
      <w:pPr>
        <w:jc w:val="center"/>
      </w:pPr>
      <w:r>
        <w:rPr>
          <w:noProof/>
        </w:rPr>
        <mc:AlternateContent>
          <mc:Choice Requires="wps">
            <w:drawing>
              <wp:inline distT="0" distB="0" distL="0" distR="0">
                <wp:extent cx="4551045" cy="3308985"/>
                <wp:effectExtent l="9525" t="9525" r="11430" b="5715"/>
                <wp:docPr id="2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1045" cy="3308985"/>
                        </a:xfrm>
                        <a:prstGeom prst="rect">
                          <a:avLst/>
                        </a:prstGeom>
                        <a:solidFill>
                          <a:srgbClr val="FFFFFF"/>
                        </a:solidFill>
                        <a:ln w="9525">
                          <a:solidFill>
                            <a:srgbClr val="000000"/>
                          </a:solidFill>
                          <a:miter lim="800000"/>
                          <a:headEnd/>
                          <a:tailEnd/>
                        </a:ln>
                      </wps:spPr>
                      <wps:txbx>
                        <w:txbxContent>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proxy = new BankProxy(“</w:t>
                            </w:r>
                            <w:r>
                              <w:rPr>
                                <w:rFonts w:ascii="Bitstream Vera Sans Mono" w:hAnsi="Bitstream Vera Sans Mono" w:cs="Courier New"/>
                                <w:noProof/>
                                <w:sz w:val="16"/>
                                <w:szCs w:val="16"/>
                                <w:lang w:val="en-US"/>
                              </w:rPr>
                              <w:t>MyBankName</w:t>
                            </w:r>
                            <w:r w:rsidRPr="00725987">
                              <w:rPr>
                                <w:rFonts w:ascii="Bitstream Vera Sans Mono" w:hAnsi="Bitstream Vera Sans Mono" w:cs="Courier New"/>
                                <w:noProof/>
                                <w:sz w:val="16"/>
                                <w:szCs w:val="16"/>
                                <w:lang w:val="en-US"/>
                              </w:rPr>
                              <w:t>”);</w:t>
                            </w:r>
                          </w:p>
                          <w:p w:rsidR="00AA52FE" w:rsidRPr="00DB7CFA" w:rsidRDefault="00AA52FE"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DB7CFA" w:rsidRDefault="00AA52FE"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AA52FE" w:rsidRPr="00DB7CFA" w:rsidRDefault="00AA52FE"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5E23CF" w:rsidRDefault="00AA52FE" w:rsidP="00F2720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Account_initialize(&amp;ac);</w:t>
                            </w: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5F728E">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AA52FE" w:rsidRPr="00DB7CFA" w:rsidRDefault="00AA52FE"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DB7CFA" w:rsidRDefault="00AA52FE"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AA52FE" w:rsidRPr="00DB7CFA" w:rsidRDefault="00AA52FE"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5E23CF" w:rsidRDefault="00AA52FE"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5F728E" w:rsidRDefault="00AA52FE" w:rsidP="005F728E">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txbxContent>
                      </wps:txbx>
                      <wps:bodyPr rot="0" vert="horz" wrap="square" lIns="91440" tIns="45720" rIns="91440" bIns="45720" anchor="t" anchorCtr="0" upright="1">
                        <a:noAutofit/>
                      </wps:bodyPr>
                    </wps:wsp>
                  </a:graphicData>
                </a:graphic>
              </wp:inline>
            </w:drawing>
          </mc:Choice>
          <mc:Fallback>
            <w:pict>
              <v:shape id="Text Box 43" o:spid="_x0000_s1040" type="#_x0000_t202" style="width:358.35pt;height:26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">
                <v:textbox>
                  <w:txbxContent>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proxy = new BankProxy(“</w:t>
                      </w:r>
                      <w:r>
                        <w:rPr>
                          <w:rFonts w:ascii="Bitstream Vera Sans Mono" w:hAnsi="Bitstream Vera Sans Mono" w:cs="Courier New"/>
                          <w:noProof/>
                          <w:sz w:val="16"/>
                          <w:szCs w:val="16"/>
                          <w:lang w:val="en-US"/>
                        </w:rPr>
                        <w:t>MyBankName</w:t>
                      </w:r>
                      <w:r w:rsidRPr="00725987">
                        <w:rPr>
                          <w:rFonts w:ascii="Bitstream Vera Sans Mono" w:hAnsi="Bitstream Vera Sans Mono" w:cs="Courier New"/>
                          <w:noProof/>
                          <w:sz w:val="16"/>
                          <w:szCs w:val="16"/>
                          <w:lang w:val="en-US"/>
                        </w:rPr>
                        <w:t>”);</w:t>
                      </w:r>
                    </w:p>
                    <w:p w:rsidR="00AA52FE" w:rsidRPr="00DB7CFA" w:rsidRDefault="00AA52FE"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DB7CFA" w:rsidRDefault="00AA52FE"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AA52FE" w:rsidRPr="00DB7CFA" w:rsidRDefault="00AA52FE" w:rsidP="001F2AEA">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5E23CF" w:rsidRDefault="00AA52FE" w:rsidP="00F2720C">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Account_initialize(&amp;ac);</w:t>
                      </w: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AA52FE" w:rsidRPr="00725987" w:rsidRDefault="00AA52FE" w:rsidP="001F2AEA">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5F728E">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AA52FE" w:rsidRPr="00DB7CFA" w:rsidRDefault="00AA52FE"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DB7CFA" w:rsidRDefault="00AA52FE"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AA52FE" w:rsidRPr="00DB7CFA" w:rsidRDefault="00AA52FE" w:rsidP="005F728E">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5E23CF" w:rsidRDefault="00AA52FE"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5F728E" w:rsidRDefault="00AA52FE" w:rsidP="005F728E">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txbxContent>
                </v:textbox>
                <w10:anchorlock/>
              </v:shape>
            </w:pict>
          </mc:Fallback>
        </mc:AlternateContent>
      </w:r>
    </w:p>
    <w:p w:rsidR="005A54CF" w:rsidRPr="00725987" w:rsidRDefault="002F3DDB" w:rsidP="005A54CF">
      <w:pPr>
        <w:pStyle w:val="Heading1"/>
        <w:rPr>
          <w:lang w:val="en-US"/>
        </w:rPr>
      </w:pPr>
      <w:bookmarkStart w:id="68" w:name="_Ref337048092"/>
      <w:bookmarkStart w:id="69" w:name="_Ref338163926"/>
      <w:bookmarkStart w:id="70" w:name="_Toc341719025"/>
      <w:r>
        <w:rPr>
          <w:lang w:val="en-US"/>
        </w:rPr>
        <w:br w:type="page"/>
      </w:r>
      <w:bookmarkStart w:id="71" w:name="_Ref341726329"/>
      <w:bookmarkStart w:id="72" w:name="_Toc341727644"/>
      <w:r w:rsidR="005A54CF" w:rsidRPr="00725987">
        <w:rPr>
          <w:lang w:val="en-US"/>
        </w:rPr>
        <w:lastRenderedPageBreak/>
        <w:t>Advanced concepts</w:t>
      </w:r>
      <w:bookmarkEnd w:id="68"/>
      <w:bookmarkEnd w:id="69"/>
      <w:bookmarkEnd w:id="70"/>
      <w:bookmarkEnd w:id="71"/>
      <w:bookmarkEnd w:id="72"/>
    </w:p>
    <w:p w:rsidR="00835F9A" w:rsidRPr="00725987" w:rsidRDefault="00E77224" w:rsidP="00835F9A">
      <w:pPr>
        <w:pStyle w:val="Heading2"/>
        <w:rPr>
          <w:lang w:val="en-US"/>
        </w:rPr>
      </w:pPr>
      <w:bookmarkStart w:id="73" w:name="_Ref340072895"/>
      <w:bookmarkStart w:id="74" w:name="_Toc341719026"/>
      <w:bookmarkStart w:id="75" w:name="_Toc341727645"/>
      <w:r w:rsidRPr="00725987">
        <w:rPr>
          <w:lang w:val="en-US"/>
        </w:rPr>
        <w:t>Network t</w:t>
      </w:r>
      <w:r w:rsidR="00835F9A" w:rsidRPr="00725987">
        <w:rPr>
          <w:lang w:val="en-US"/>
        </w:rPr>
        <w:t>ransports</w:t>
      </w:r>
      <w:bookmarkEnd w:id="73"/>
      <w:bookmarkEnd w:id="74"/>
      <w:bookmarkEnd w:id="75"/>
    </w:p>
    <w:p w:rsidR="004E57AC" w:rsidRDefault="007D0D2B" w:rsidP="004E57AC">
      <w:r>
        <w:rPr>
          <w:lang w:val="en-US"/>
        </w:rPr>
        <w:t>eProsima RPC over DDS</w:t>
      </w:r>
      <w:r w:rsidRPr="00725987">
        <w:rPr>
          <w:lang w:val="en-US"/>
        </w:rPr>
        <w:t xml:space="preserve"> </w:t>
      </w:r>
      <w:r w:rsidR="004E57AC" w:rsidRPr="00725987">
        <w:rPr>
          <w:lang w:val="en-US"/>
        </w:rPr>
        <w:t xml:space="preserve">provides </w:t>
      </w:r>
      <w:r w:rsidR="00E160A6">
        <w:rPr>
          <w:lang w:val="en-US"/>
        </w:rPr>
        <w:t>three</w:t>
      </w:r>
      <w:r w:rsidR="00E160A6" w:rsidRPr="00725987">
        <w:rPr>
          <w:lang w:val="en-US"/>
        </w:rPr>
        <w:t xml:space="preserve"> </w:t>
      </w:r>
      <w:r w:rsidR="004E57AC" w:rsidRPr="00725987">
        <w:rPr>
          <w:lang w:val="en-US"/>
        </w:rPr>
        <w:t xml:space="preserve">network transports. These transports define how a connection is established between a proxy and a server. </w:t>
      </w:r>
      <w:r w:rsidR="004E57AC">
        <w:t>The transports are:</w:t>
      </w:r>
    </w:p>
    <w:p w:rsidR="007D0D2B" w:rsidRDefault="007D0D2B" w:rsidP="004E57AC">
      <w:pPr>
        <w:numPr>
          <w:ilvl w:val="0"/>
          <w:numId w:val="40"/>
        </w:numPr>
        <w:rPr>
          <w:lang w:val="en-US"/>
        </w:rPr>
      </w:pPr>
      <w:r>
        <w:rPr>
          <w:lang w:val="en-US"/>
        </w:rPr>
        <w:t xml:space="preserve">High performance and reliable </w:t>
      </w:r>
      <w:r w:rsidR="005F2134" w:rsidRPr="00725987">
        <w:rPr>
          <w:lang w:val="en-US"/>
        </w:rPr>
        <w:t>UDP</w:t>
      </w:r>
      <w:r w:rsidR="004E57AC" w:rsidRPr="00725987">
        <w:rPr>
          <w:lang w:val="en-US"/>
        </w:rPr>
        <w:t xml:space="preserve"> transport: </w:t>
      </w:r>
      <w:r>
        <w:rPr>
          <w:lang w:val="en-US"/>
        </w:rPr>
        <w:t>The recommended option in LAN</w:t>
      </w:r>
    </w:p>
    <w:p w:rsidR="00F62CD2" w:rsidRDefault="00F62CD2" w:rsidP="004E57AC">
      <w:pPr>
        <w:numPr>
          <w:ilvl w:val="0"/>
          <w:numId w:val="40"/>
        </w:numPr>
        <w:rPr>
          <w:lang w:val="en-US"/>
        </w:rPr>
      </w:pPr>
      <w:r w:rsidRPr="00725987">
        <w:rPr>
          <w:lang w:val="en-US"/>
        </w:rPr>
        <w:t xml:space="preserve">TCP transport: This transport is designed to be used in WAN </w:t>
      </w:r>
      <w:r w:rsidR="008C6A39">
        <w:rPr>
          <w:lang w:val="en-US"/>
        </w:rPr>
        <w:t>cenarios</w:t>
      </w:r>
      <w:r w:rsidR="007D0D2B">
        <w:rPr>
          <w:lang w:val="en-US"/>
        </w:rPr>
        <w:t>.</w:t>
      </w:r>
      <w:r w:rsidRPr="00725987">
        <w:rPr>
          <w:lang w:val="en-US"/>
        </w:rPr>
        <w:t xml:space="preserve"> </w:t>
      </w:r>
    </w:p>
    <w:p w:rsidR="00E160A6" w:rsidRPr="00725987" w:rsidRDefault="00E160A6" w:rsidP="004E57AC">
      <w:pPr>
        <w:numPr>
          <w:ilvl w:val="0"/>
          <w:numId w:val="40"/>
        </w:numPr>
        <w:rPr>
          <w:lang w:val="en-US"/>
        </w:rPr>
      </w:pPr>
      <w:r>
        <w:rPr>
          <w:lang w:val="en-US"/>
        </w:rPr>
        <w:t>Shared memory transport: Enabled for same node communications.</w:t>
      </w:r>
    </w:p>
    <w:p w:rsidR="00E77224" w:rsidRPr="00725987" w:rsidRDefault="005F2134" w:rsidP="00E77224">
      <w:pPr>
        <w:pStyle w:val="Heading3"/>
        <w:rPr>
          <w:lang w:val="en-US"/>
        </w:rPr>
      </w:pPr>
      <w:bookmarkStart w:id="76" w:name="_Toc341719027"/>
      <w:bookmarkStart w:id="77" w:name="_Toc341727646"/>
      <w:r w:rsidRPr="00725987">
        <w:rPr>
          <w:lang w:val="en-US"/>
        </w:rPr>
        <w:t>UDP</w:t>
      </w:r>
      <w:r w:rsidR="00E77224" w:rsidRPr="00725987">
        <w:rPr>
          <w:lang w:val="en-US"/>
        </w:rPr>
        <w:t xml:space="preserve"> Transport</w:t>
      </w:r>
      <w:bookmarkEnd w:id="76"/>
      <w:bookmarkEnd w:id="77"/>
    </w:p>
    <w:p w:rsidR="00324953" w:rsidRPr="00725987" w:rsidRDefault="00413BBE" w:rsidP="005E23CF">
      <w:pPr>
        <w:jc w:val="both"/>
        <w:rPr>
          <w:lang w:val="en-US"/>
        </w:rPr>
      </w:pPr>
      <w:r w:rsidRPr="00725987">
        <w:rPr>
          <w:lang w:val="en-US"/>
        </w:rPr>
        <w:t xml:space="preserve">This transport is implemented by the class </w:t>
      </w:r>
      <w:r w:rsidRPr="00725987">
        <w:rPr>
          <w:rFonts w:ascii="Bitstream Vera Sans Mono" w:hAnsi="Bitstream Vera Sans Mono" w:cs="Consolas"/>
          <w:sz w:val="16"/>
          <w:szCs w:val="16"/>
          <w:lang w:val="en-US"/>
        </w:rPr>
        <w:t>UDPTransport</w:t>
      </w:r>
      <w:r w:rsidRPr="00725987">
        <w:rPr>
          <w:lang w:val="en-US"/>
        </w:rPr>
        <w:t xml:space="preserve">. Its purpose is to create a connection between </w:t>
      </w:r>
      <w:r w:rsidR="00AF79B0" w:rsidRPr="00725987">
        <w:rPr>
          <w:lang w:val="en-US"/>
        </w:rPr>
        <w:t>a</w:t>
      </w:r>
      <w:r w:rsidRPr="00725987">
        <w:rPr>
          <w:lang w:val="en-US"/>
        </w:rPr>
        <w:t xml:space="preserve"> proxy and a server that </w:t>
      </w:r>
      <w:r w:rsidR="00CB5A22" w:rsidRPr="00725987">
        <w:rPr>
          <w:lang w:val="en-US"/>
        </w:rPr>
        <w:t>are located in a local network.</w:t>
      </w:r>
    </w:p>
    <w:p w:rsidR="00A92CEB" w:rsidRDefault="002708FF" w:rsidP="00B422E2">
      <w:r>
        <w:rPr>
          <w:noProof/>
        </w:rPr>
        <mc:AlternateContent>
          <mc:Choice Requires="wps">
            <w:drawing>
              <wp:inline distT="0" distB="0" distL="0" distR="0">
                <wp:extent cx="5364480" cy="1836420"/>
                <wp:effectExtent l="9525" t="9525" r="7620" b="11430"/>
                <wp:docPr id="2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1836420"/>
                        </a:xfrm>
                        <a:prstGeom prst="rect">
                          <a:avLst/>
                        </a:prstGeom>
                        <a:solidFill>
                          <a:srgbClr val="FFFFFF"/>
                        </a:solidFill>
                        <a:ln w="9525">
                          <a:solidFill>
                            <a:srgbClr val="000000"/>
                          </a:solidFill>
                          <a:miter lim="800000"/>
                          <a:headEnd/>
                          <a:tailEnd/>
                        </a:ln>
                      </wps:spPr>
                      <wps:txbx>
                        <w:txbxContent>
                          <w:p w:rsidR="00AA52FE" w:rsidRPr="00725987" w:rsidRDefault="00AA52FE" w:rsidP="00CB5A22">
                            <w:pPr>
                              <w:spacing w:after="12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UDPTransport</w:t>
                            </w:r>
                            <w:proofErr w:type="spellEnd"/>
                            <w:r w:rsidRPr="00725987">
                              <w:rPr>
                                <w:rFonts w:ascii="Bitstream Vera Sans Mono" w:hAnsi="Bitstream Vera Sans Mono" w:cs="Consolas"/>
                                <w:sz w:val="16"/>
                                <w:szCs w:val="16"/>
                                <w:lang w:val="en-US"/>
                              </w:rPr>
                              <w:t xml:space="preserve"> : public Transport</w:t>
                            </w:r>
                          </w:p>
                          <w:p w:rsidR="00AA52FE" w:rsidRPr="00725987" w:rsidRDefault="00AA52FE"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A52FE" w:rsidRPr="00725987" w:rsidRDefault="00AA52FE"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public</w:t>
                            </w:r>
                            <w:proofErr w:type="gramEnd"/>
                            <w:r w:rsidRPr="00725987">
                              <w:rPr>
                                <w:rFonts w:ascii="Bitstream Vera Sans Mono" w:hAnsi="Bitstream Vera Sans Mono" w:cs="Consolas"/>
                                <w:sz w:val="16"/>
                                <w:szCs w:val="16"/>
                                <w:lang w:val="en-US"/>
                              </w:rPr>
                              <w:t>:</w:t>
                            </w:r>
                          </w:p>
                          <w:p w:rsidR="00AA52FE" w:rsidRPr="00725987" w:rsidRDefault="00AA52FE"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Constructor designed to proxies and servers */</w:t>
                            </w:r>
                          </w:p>
                          <w:p w:rsidR="00AA52FE" w:rsidRPr="00725987" w:rsidRDefault="00AA52FE"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725987">
                              <w:rPr>
                                <w:rFonts w:ascii="Bitstream Vera Sans Mono" w:hAnsi="Bitstream Vera Sans Mono" w:cs="Consolas"/>
                                <w:sz w:val="16"/>
                                <w:szCs w:val="16"/>
                                <w:lang w:val="en-US"/>
                              </w:rPr>
                              <w:t>UDPTransport</w:t>
                            </w:r>
                            <w:proofErr w:type="spellEnd"/>
                            <w:r w:rsidRPr="00725987">
                              <w:rPr>
                                <w:rFonts w:ascii="Bitstream Vera Sans Mono" w:hAnsi="Bitstream Vera Sans Mono" w:cs="Consolas"/>
                                <w:sz w:val="16"/>
                                <w:szCs w:val="16"/>
                                <w:lang w:val="en-US"/>
                              </w:rPr>
                              <w:t>(</w:t>
                            </w:r>
                            <w:proofErr w:type="gramEnd"/>
                            <w:r w:rsidRPr="00725987">
                              <w:rPr>
                                <w:rFonts w:ascii="Bitstream Vera Sans Mono" w:hAnsi="Bitstream Vera Sans Mono" w:cs="Consolas"/>
                                <w:sz w:val="16"/>
                                <w:szCs w:val="16"/>
                                <w:lang w:val="en-US"/>
                              </w:rPr>
                              <w:t>);</w:t>
                            </w:r>
                          </w:p>
                          <w:p w:rsidR="00AA52FE" w:rsidRPr="00725987" w:rsidRDefault="00AA52FE"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Constructor only designed to proxies */</w:t>
                            </w:r>
                          </w:p>
                          <w:p w:rsidR="00AA52FE" w:rsidRPr="005E23CF" w:rsidRDefault="00AA52FE"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UDPTransport</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char *</w:t>
                            </w:r>
                            <w:proofErr w:type="spellStart"/>
                            <w:r w:rsidRPr="005E23CF">
                              <w:rPr>
                                <w:rFonts w:ascii="Bitstream Vera Sans Mono" w:hAnsi="Bitstream Vera Sans Mono" w:cs="Consolas"/>
                                <w:sz w:val="16"/>
                                <w:szCs w:val="16"/>
                                <w:lang w:val="en-US"/>
                              </w:rPr>
                              <w:t>to_connect</w:t>
                            </w:r>
                            <w:proofErr w:type="spellEnd"/>
                            <w:r w:rsidRPr="005E23CF">
                              <w:rPr>
                                <w:rFonts w:ascii="Bitstream Vera Sans Mono" w:hAnsi="Bitstream Vera Sans Mono" w:cs="Consolas"/>
                                <w:sz w:val="16"/>
                                <w:szCs w:val="16"/>
                                <w:lang w:val="en-US"/>
                              </w:rPr>
                              <w:t>);</w:t>
                            </w:r>
                          </w:p>
                          <w:p w:rsidR="00AA52FE" w:rsidRPr="00A92CEB" w:rsidRDefault="00AA52FE" w:rsidP="00CB5A22">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A92CEB">
                              <w:rPr>
                                <w:rFonts w:ascii="Bitstream Vera Sans Mono" w:hAnsi="Bitstream Vera Sans Mono" w:cs="Consolas"/>
                                <w:sz w:val="16"/>
                                <w:szCs w:val="16"/>
                              </w:rPr>
                              <w:t>virtual</w:t>
                            </w:r>
                            <w:proofErr w:type="gram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UDPTransport</w:t>
                            </w:r>
                            <w:proofErr w:type="spellEnd"/>
                            <w:r>
                              <w:rPr>
                                <w:rFonts w:ascii="Bitstream Vera Sans Mono" w:hAnsi="Bitstream Vera Sans Mono" w:cs="Consolas"/>
                                <w:sz w:val="16"/>
                                <w:szCs w:val="16"/>
                              </w:rPr>
                              <w:t>();</w:t>
                            </w:r>
                          </w:p>
                          <w:p w:rsidR="00AA52FE" w:rsidRPr="00A92CEB" w:rsidRDefault="00AA52FE" w:rsidP="00CB5A22">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wps:txbx>
                      <wps:bodyPr rot="0" vert="horz" wrap="square" lIns="91440" tIns="45720" rIns="91440" bIns="45720" anchor="t" anchorCtr="0" upright="1">
                        <a:noAutofit/>
                      </wps:bodyPr>
                    </wps:wsp>
                  </a:graphicData>
                </a:graphic>
              </wp:inline>
            </w:drawing>
          </mc:Choice>
          <mc:Fallback>
            <w:pict>
              <v:shape id="Text Box 42" o:spid="_x0000_s1041" type="#_x0000_t202" style="width:422.4pt;height:14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">
                <v:textbox>
                  <w:txbxContent>
                    <w:p w:rsidR="00AA52FE" w:rsidRPr="00725987" w:rsidRDefault="00AA52FE" w:rsidP="00CB5A22">
                      <w:pPr>
                        <w:spacing w:after="12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UDPTransport</w:t>
                      </w:r>
                      <w:proofErr w:type="spellEnd"/>
                      <w:r w:rsidRPr="00725987">
                        <w:rPr>
                          <w:rFonts w:ascii="Bitstream Vera Sans Mono" w:hAnsi="Bitstream Vera Sans Mono" w:cs="Consolas"/>
                          <w:sz w:val="16"/>
                          <w:szCs w:val="16"/>
                          <w:lang w:val="en-US"/>
                        </w:rPr>
                        <w:t xml:space="preserve"> : public Transport</w:t>
                      </w:r>
                    </w:p>
                    <w:p w:rsidR="00AA52FE" w:rsidRPr="00725987" w:rsidRDefault="00AA52FE"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A52FE" w:rsidRPr="00725987" w:rsidRDefault="00AA52FE"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public</w:t>
                      </w:r>
                      <w:proofErr w:type="gramEnd"/>
                      <w:r w:rsidRPr="00725987">
                        <w:rPr>
                          <w:rFonts w:ascii="Bitstream Vera Sans Mono" w:hAnsi="Bitstream Vera Sans Mono" w:cs="Consolas"/>
                          <w:sz w:val="16"/>
                          <w:szCs w:val="16"/>
                          <w:lang w:val="en-US"/>
                        </w:rPr>
                        <w:t>:</w:t>
                      </w:r>
                    </w:p>
                    <w:p w:rsidR="00AA52FE" w:rsidRPr="00725987" w:rsidRDefault="00AA52FE"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Constructor designed to proxies and servers */</w:t>
                      </w:r>
                    </w:p>
                    <w:p w:rsidR="00AA52FE" w:rsidRPr="00725987" w:rsidRDefault="00AA52FE"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725987">
                        <w:rPr>
                          <w:rFonts w:ascii="Bitstream Vera Sans Mono" w:hAnsi="Bitstream Vera Sans Mono" w:cs="Consolas"/>
                          <w:sz w:val="16"/>
                          <w:szCs w:val="16"/>
                          <w:lang w:val="en-US"/>
                        </w:rPr>
                        <w:t>UDPTransport</w:t>
                      </w:r>
                      <w:proofErr w:type="spellEnd"/>
                      <w:r w:rsidRPr="00725987">
                        <w:rPr>
                          <w:rFonts w:ascii="Bitstream Vera Sans Mono" w:hAnsi="Bitstream Vera Sans Mono" w:cs="Consolas"/>
                          <w:sz w:val="16"/>
                          <w:szCs w:val="16"/>
                          <w:lang w:val="en-US"/>
                        </w:rPr>
                        <w:t>(</w:t>
                      </w:r>
                      <w:proofErr w:type="gramEnd"/>
                      <w:r w:rsidRPr="00725987">
                        <w:rPr>
                          <w:rFonts w:ascii="Bitstream Vera Sans Mono" w:hAnsi="Bitstream Vera Sans Mono" w:cs="Consolas"/>
                          <w:sz w:val="16"/>
                          <w:szCs w:val="16"/>
                          <w:lang w:val="en-US"/>
                        </w:rPr>
                        <w:t>);</w:t>
                      </w:r>
                    </w:p>
                    <w:p w:rsidR="00AA52FE" w:rsidRPr="00725987" w:rsidRDefault="00AA52FE"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Constructor only designed to proxies */</w:t>
                      </w:r>
                    </w:p>
                    <w:p w:rsidR="00AA52FE" w:rsidRPr="005E23CF" w:rsidRDefault="00AA52FE" w:rsidP="00CB5A22">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UDPTransport</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char *</w:t>
                      </w:r>
                      <w:proofErr w:type="spellStart"/>
                      <w:r w:rsidRPr="005E23CF">
                        <w:rPr>
                          <w:rFonts w:ascii="Bitstream Vera Sans Mono" w:hAnsi="Bitstream Vera Sans Mono" w:cs="Consolas"/>
                          <w:sz w:val="16"/>
                          <w:szCs w:val="16"/>
                          <w:lang w:val="en-US"/>
                        </w:rPr>
                        <w:t>to_connect</w:t>
                      </w:r>
                      <w:proofErr w:type="spellEnd"/>
                      <w:r w:rsidRPr="005E23CF">
                        <w:rPr>
                          <w:rFonts w:ascii="Bitstream Vera Sans Mono" w:hAnsi="Bitstream Vera Sans Mono" w:cs="Consolas"/>
                          <w:sz w:val="16"/>
                          <w:szCs w:val="16"/>
                          <w:lang w:val="en-US"/>
                        </w:rPr>
                        <w:t>);</w:t>
                      </w:r>
                    </w:p>
                    <w:p w:rsidR="00AA52FE" w:rsidRPr="00A92CEB" w:rsidRDefault="00AA52FE" w:rsidP="00CB5A22">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A92CEB">
                        <w:rPr>
                          <w:rFonts w:ascii="Bitstream Vera Sans Mono" w:hAnsi="Bitstream Vera Sans Mono" w:cs="Consolas"/>
                          <w:sz w:val="16"/>
                          <w:szCs w:val="16"/>
                        </w:rPr>
                        <w:t>virtual</w:t>
                      </w:r>
                      <w:proofErr w:type="gram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UDPTransport</w:t>
                      </w:r>
                      <w:proofErr w:type="spellEnd"/>
                      <w:r>
                        <w:rPr>
                          <w:rFonts w:ascii="Bitstream Vera Sans Mono" w:hAnsi="Bitstream Vera Sans Mono" w:cs="Consolas"/>
                          <w:sz w:val="16"/>
                          <w:szCs w:val="16"/>
                        </w:rPr>
                        <w:t>();</w:t>
                      </w:r>
                    </w:p>
                    <w:p w:rsidR="00AA52FE" w:rsidRPr="00A92CEB" w:rsidRDefault="00AA52FE" w:rsidP="00CB5A22">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v:textbox>
                <w10:anchorlock/>
              </v:shape>
            </w:pict>
          </mc:Fallback>
        </mc:AlternateContent>
      </w:r>
    </w:p>
    <w:p w:rsidR="008C6A39" w:rsidRDefault="008C6A39" w:rsidP="00B422E2">
      <w:pPr>
        <w:rPr>
          <w:lang w:val="en-US"/>
        </w:rPr>
      </w:pPr>
    </w:p>
    <w:p w:rsidR="00CB5A22" w:rsidRPr="00725987" w:rsidRDefault="008C6A39" w:rsidP="00B422E2">
      <w:pPr>
        <w:rPr>
          <w:lang w:val="en-US"/>
        </w:rPr>
      </w:pPr>
      <w:r>
        <w:rPr>
          <w:lang w:val="en-US"/>
        </w:rPr>
        <w:t>A</w:t>
      </w:r>
      <w:r w:rsidR="00CB5A22" w:rsidRPr="006B1606">
        <w:rPr>
          <w:lang w:val="en-US"/>
        </w:rPr>
        <w:t xml:space="preserve"> </w:t>
      </w:r>
      <w:r w:rsidR="00CB5A22" w:rsidRPr="006B1606">
        <w:rPr>
          <w:rFonts w:ascii="Bitstream Vera Sans Mono" w:hAnsi="Bitstream Vera Sans Mono" w:cs="Consolas"/>
          <w:sz w:val="16"/>
          <w:szCs w:val="16"/>
          <w:lang w:val="en-US"/>
        </w:rPr>
        <w:t>UDPTransport</w:t>
      </w:r>
      <w:r w:rsidR="00CB5A22" w:rsidRPr="006B1606">
        <w:rPr>
          <w:lang w:val="en-US"/>
        </w:rPr>
        <w:t xml:space="preserve"> can be </w:t>
      </w:r>
      <w:r>
        <w:rPr>
          <w:lang w:val="en-US"/>
        </w:rPr>
        <w:t>used</w:t>
      </w:r>
      <w:r w:rsidRPr="006B1606">
        <w:rPr>
          <w:lang w:val="en-US"/>
        </w:rPr>
        <w:t xml:space="preserve"> </w:t>
      </w:r>
      <w:r w:rsidR="000A0711" w:rsidRPr="006B1606">
        <w:rPr>
          <w:lang w:val="en-US"/>
        </w:rPr>
        <w:t>in</w:t>
      </w:r>
      <w:r w:rsidR="00CB5A22" w:rsidRPr="006B1606">
        <w:rPr>
          <w:lang w:val="en-US"/>
        </w:rPr>
        <w:t xml:space="preserve"> the proxy</w:t>
      </w:r>
      <w:r w:rsidR="00AF79B0" w:rsidRPr="006B1606">
        <w:rPr>
          <w:lang w:val="en-US"/>
        </w:rPr>
        <w:t>’s</w:t>
      </w:r>
      <w:r w:rsidR="00CB5A22" w:rsidRPr="006B1606">
        <w:rPr>
          <w:lang w:val="en-US"/>
        </w:rPr>
        <w:t xml:space="preserve"> constructor or </w:t>
      </w:r>
      <w:r w:rsidR="000A0711" w:rsidRPr="006B1606">
        <w:rPr>
          <w:lang w:val="en-US"/>
        </w:rPr>
        <w:t>in</w:t>
      </w:r>
      <w:r w:rsidR="00CB5A22" w:rsidRPr="006B1606">
        <w:rPr>
          <w:lang w:val="en-US"/>
        </w:rPr>
        <w:t xml:space="preserve"> the server</w:t>
      </w:r>
      <w:r w:rsidR="00AF79B0" w:rsidRPr="006B1606">
        <w:rPr>
          <w:lang w:val="en-US"/>
        </w:rPr>
        <w:t>’s</w:t>
      </w:r>
      <w:r w:rsidR="00CB5A22" w:rsidRPr="006B1606">
        <w:rPr>
          <w:lang w:val="en-US"/>
        </w:rPr>
        <w:t xml:space="preserve"> constructor</w:t>
      </w:r>
      <w:r>
        <w:rPr>
          <w:lang w:val="en-US"/>
        </w:rPr>
        <w:t>:</w:t>
      </w:r>
    </w:p>
    <w:p w:rsidR="005F2134" w:rsidRDefault="00E8695A" w:rsidP="00324953">
      <w:pPr>
        <w:pStyle w:val="Heading4"/>
      </w:pPr>
      <w:r w:rsidRPr="002708FF">
        <w:rPr>
          <w:lang w:val="en-US"/>
        </w:rPr>
        <w:br w:type="page"/>
      </w:r>
      <w:r w:rsidR="00D92317">
        <w:lastRenderedPageBreak/>
        <w:t>Us</w:t>
      </w:r>
      <w:r w:rsidR="00AF79B0">
        <w:t xml:space="preserve">age in </w:t>
      </w:r>
      <w:r w:rsidR="00D92317">
        <w:t>a p</w:t>
      </w:r>
      <w:r w:rsidR="00413BBE">
        <w:t>roxy</w:t>
      </w:r>
    </w:p>
    <w:p w:rsidR="00AF79B0" w:rsidRPr="005E23CF" w:rsidRDefault="00AF79B0" w:rsidP="005E23CF">
      <w:pPr>
        <w:jc w:val="both"/>
        <w:rPr>
          <w:lang w:val="en-US"/>
        </w:rPr>
      </w:pPr>
      <w:r w:rsidRPr="006B1606">
        <w:rPr>
          <w:rFonts w:ascii="Bitstream Vera Sans Mono" w:hAnsi="Bitstream Vera Sans Mono" w:cs="Consolas"/>
          <w:sz w:val="16"/>
          <w:szCs w:val="16"/>
          <w:lang w:val="en-US"/>
        </w:rPr>
        <w:t>UDPTransport</w:t>
      </w:r>
      <w:r w:rsidRPr="006B1606">
        <w:rPr>
          <w:lang w:val="en-US"/>
        </w:rPr>
        <w:t xml:space="preserve"> </w:t>
      </w:r>
      <w:r w:rsidR="000A0711" w:rsidRPr="006B1606">
        <w:rPr>
          <w:lang w:val="en-US"/>
        </w:rPr>
        <w:t xml:space="preserve">class has two constructors. Both constructors are applicable when </w:t>
      </w:r>
      <w:r w:rsidR="00565C78" w:rsidRPr="006B1606">
        <w:rPr>
          <w:lang w:val="en-US"/>
        </w:rPr>
        <w:t>a</w:t>
      </w:r>
      <w:r w:rsidR="000A0711" w:rsidRPr="006B1606">
        <w:rPr>
          <w:lang w:val="en-US"/>
        </w:rPr>
        <w:t xml:space="preserve"> </w:t>
      </w:r>
      <w:r w:rsidR="000A0711" w:rsidRPr="006B1606">
        <w:rPr>
          <w:rFonts w:ascii="Bitstream Vera Sans Mono" w:hAnsi="Bitstream Vera Sans Mono" w:cs="Consolas"/>
          <w:sz w:val="16"/>
          <w:szCs w:val="16"/>
          <w:lang w:val="en-US"/>
        </w:rPr>
        <w:t>UDPTransport</w:t>
      </w:r>
      <w:r w:rsidR="000A0711" w:rsidRPr="006B1606">
        <w:rPr>
          <w:lang w:val="en-US"/>
        </w:rPr>
        <w:t xml:space="preserve"> object will be used </w:t>
      </w:r>
      <w:r w:rsidR="00725366" w:rsidRPr="006B1606">
        <w:rPr>
          <w:lang w:val="en-US"/>
        </w:rPr>
        <w:t>in the creation of a proxy</w:t>
      </w:r>
      <w:r w:rsidR="000A0711" w:rsidRPr="006B1606">
        <w:rPr>
          <w:lang w:val="en-US"/>
        </w:rPr>
        <w:t>.</w:t>
      </w:r>
      <w:r w:rsidR="000E749F" w:rsidRPr="006B1606">
        <w:rPr>
          <w:lang w:val="en-US"/>
        </w:rPr>
        <w:t xml:space="preserve"> </w:t>
      </w:r>
      <w:r w:rsidR="000E749F" w:rsidRPr="00725987">
        <w:rPr>
          <w:lang w:val="en-US"/>
        </w:rPr>
        <w:t xml:space="preserve">The default constructor sets the UDP transport to utilize </w:t>
      </w:r>
      <w:r w:rsidR="008C6A39">
        <w:rPr>
          <w:lang w:val="en-US"/>
        </w:rPr>
        <w:t>DDS</w:t>
      </w:r>
      <w:r w:rsidR="008C6A39" w:rsidRPr="00725987">
        <w:rPr>
          <w:lang w:val="en-US"/>
        </w:rPr>
        <w:t xml:space="preserve"> </w:t>
      </w:r>
      <w:r w:rsidR="000E749F" w:rsidRPr="00725987">
        <w:rPr>
          <w:lang w:val="en-US"/>
        </w:rPr>
        <w:t xml:space="preserve">discovery mechanism. </w:t>
      </w:r>
      <w:r w:rsidR="008C6A39">
        <w:rPr>
          <w:lang w:val="en-US"/>
        </w:rPr>
        <w:t xml:space="preserve">This </w:t>
      </w:r>
      <w:r w:rsidR="000E749F" w:rsidRPr="00725987">
        <w:rPr>
          <w:lang w:val="en-US"/>
        </w:rPr>
        <w:t xml:space="preserve">discovery mechanism allows to the proxy to find any server in the local network. </w:t>
      </w:r>
      <w:r w:rsidR="000E749F" w:rsidRPr="005E23CF">
        <w:rPr>
          <w:lang w:val="en-US"/>
        </w:rPr>
        <w:t xml:space="preserve">There are two </w:t>
      </w:r>
      <w:r w:rsidR="008C6A39">
        <w:rPr>
          <w:lang w:val="en-US"/>
        </w:rPr>
        <w:t xml:space="preserve">potential </w:t>
      </w:r>
      <w:r w:rsidR="000E749F" w:rsidRPr="005E23CF">
        <w:rPr>
          <w:lang w:val="en-US"/>
        </w:rPr>
        <w:t>scenarios:</w:t>
      </w:r>
    </w:p>
    <w:p w:rsidR="000E749F" w:rsidRPr="00725987" w:rsidRDefault="000E749F" w:rsidP="005E23CF">
      <w:pPr>
        <w:numPr>
          <w:ilvl w:val="0"/>
          <w:numId w:val="32"/>
        </w:numPr>
        <w:jc w:val="both"/>
        <w:rPr>
          <w:lang w:val="en-US"/>
        </w:rPr>
      </w:pPr>
      <w:r w:rsidRPr="006B1606">
        <w:rPr>
          <w:lang w:val="en-US"/>
        </w:rPr>
        <w:t>In the local network there is only one server</w:t>
      </w:r>
      <w:r w:rsidR="008B0988" w:rsidRPr="006B1606">
        <w:rPr>
          <w:lang w:val="en-US"/>
        </w:rPr>
        <w:t xml:space="preserve"> using the service’s name requested. </w:t>
      </w:r>
      <w:r w:rsidRPr="00725987">
        <w:rPr>
          <w:lang w:val="en-US"/>
        </w:rPr>
        <w:t>When a proxy is created, it will find the server and will create a connection channel with it. When the client application uses the proxy to call a remotely procedure, this server will execute this procedure and return the reply.</w:t>
      </w:r>
    </w:p>
    <w:p w:rsidR="000E749F" w:rsidRPr="00725987" w:rsidRDefault="000E749F" w:rsidP="005E23CF">
      <w:pPr>
        <w:numPr>
          <w:ilvl w:val="0"/>
          <w:numId w:val="32"/>
        </w:numPr>
        <w:jc w:val="both"/>
        <w:rPr>
          <w:lang w:val="en-US"/>
        </w:rPr>
      </w:pPr>
      <w:r w:rsidRPr="00725987">
        <w:rPr>
          <w:lang w:val="en-US"/>
        </w:rPr>
        <w:t>In the local network there are several servers</w:t>
      </w:r>
      <w:r w:rsidR="008B0988" w:rsidRPr="00725987">
        <w:rPr>
          <w:lang w:val="en-US"/>
        </w:rPr>
        <w:t xml:space="preserve"> using the same service’s name</w:t>
      </w:r>
      <w:r w:rsidRPr="00725987">
        <w:rPr>
          <w:lang w:val="en-US"/>
        </w:rPr>
        <w:t xml:space="preserve">. This scenario could occur when the user wants to have redundant server to avoid failures in the system. When a proxy is created, it will find all servers and will create a connection channel with each one. When the client application uses the proxy to call a remotely procedure, all servers will execute the procedure but the client will receive only one reply from one server. </w:t>
      </w:r>
    </w:p>
    <w:p w:rsidR="008C6A39" w:rsidRDefault="008C6A39" w:rsidP="005E23CF">
      <w:pPr>
        <w:jc w:val="both"/>
        <w:rPr>
          <w:lang w:val="en-US"/>
        </w:rPr>
      </w:pPr>
    </w:p>
    <w:p w:rsidR="0007057A" w:rsidRDefault="0007057A" w:rsidP="005E23CF">
      <w:pPr>
        <w:jc w:val="both"/>
        <w:rPr>
          <w:lang w:val="en-US"/>
        </w:rPr>
      </w:pPr>
      <w:r w:rsidRPr="00725987">
        <w:rPr>
          <w:lang w:val="en-US"/>
        </w:rPr>
        <w:t>Wh</w:t>
      </w:r>
      <w:r w:rsidR="007B5BBD" w:rsidRPr="00725987">
        <w:rPr>
          <w:lang w:val="en-US"/>
        </w:rPr>
        <w:t>en a proxy is created without a network transport, it creates internally a UDP transport and</w:t>
      </w:r>
      <w:r w:rsidR="003F386B" w:rsidRPr="00725987">
        <w:rPr>
          <w:lang w:val="en-US"/>
        </w:rPr>
        <w:t xml:space="preserve"> this</w:t>
      </w:r>
      <w:r w:rsidRPr="00725987">
        <w:rPr>
          <w:lang w:val="en-US"/>
        </w:rPr>
        <w:t xml:space="preserve"> transport is created with this constructor. </w:t>
      </w:r>
      <w:r w:rsidR="002F1FD4" w:rsidRPr="00725987">
        <w:rPr>
          <w:lang w:val="en-US"/>
        </w:rPr>
        <w:t xml:space="preserve">The second constructor expects the IP address of the remote server in the </w:t>
      </w:r>
      <w:r w:rsidR="002F1FD4" w:rsidRPr="00725987">
        <w:rPr>
          <w:rFonts w:ascii="Bitstream Vera Sans Mono" w:hAnsi="Bitstream Vera Sans Mono"/>
          <w:sz w:val="16"/>
          <w:szCs w:val="16"/>
          <w:lang w:val="en-US"/>
        </w:rPr>
        <w:t>to_connect</w:t>
      </w:r>
      <w:r w:rsidR="002F1FD4" w:rsidRPr="00725987">
        <w:rPr>
          <w:lang w:val="en-US"/>
        </w:rPr>
        <w:t xml:space="preserve"> parameter and </w:t>
      </w:r>
      <w:r w:rsidR="007415B8" w:rsidRPr="00725987">
        <w:rPr>
          <w:lang w:val="en-US"/>
        </w:rPr>
        <w:t>then the</w:t>
      </w:r>
      <w:r w:rsidR="002F1FD4" w:rsidRPr="00725987">
        <w:rPr>
          <w:lang w:val="en-US"/>
        </w:rPr>
        <w:t xml:space="preserve"> </w:t>
      </w:r>
      <w:r w:rsidR="007415B8" w:rsidRPr="00725987">
        <w:rPr>
          <w:lang w:val="en-US"/>
        </w:rPr>
        <w:t xml:space="preserve">proxy </w:t>
      </w:r>
      <w:r w:rsidR="002F1FD4" w:rsidRPr="00725987">
        <w:rPr>
          <w:lang w:val="en-US"/>
        </w:rPr>
        <w:t>will connect with the server located in that IP address</w:t>
      </w:r>
      <w:r w:rsidR="00175D3D" w:rsidRPr="00725987">
        <w:rPr>
          <w:lang w:val="en-US"/>
        </w:rPr>
        <w:t>.</w:t>
      </w:r>
    </w:p>
    <w:p w:rsidR="008C6A39" w:rsidRPr="00725987" w:rsidRDefault="008C6A39" w:rsidP="005E23CF">
      <w:pPr>
        <w:jc w:val="both"/>
        <w:rPr>
          <w:lang w:val="en-US"/>
        </w:rPr>
      </w:pPr>
    </w:p>
    <w:p w:rsidR="0007057A" w:rsidRDefault="0007057A" w:rsidP="0007057A">
      <w:pPr>
        <w:rPr>
          <w:lang w:val="en-US"/>
        </w:rPr>
      </w:pPr>
      <w:r w:rsidRPr="00725987">
        <w:rPr>
          <w:lang w:val="en-US"/>
        </w:rPr>
        <w:t>Using the suggested IDL example</w:t>
      </w:r>
      <w:r w:rsidR="00FC39B4" w:rsidRPr="00725987">
        <w:rPr>
          <w:lang w:val="en-US"/>
        </w:rPr>
        <w:t xml:space="preserve"> in th</w:t>
      </w:r>
      <w:r w:rsidR="00AC637F" w:rsidRPr="00725987">
        <w:rPr>
          <w:lang w:val="en-US"/>
        </w:rPr>
        <w:t>e section</w:t>
      </w:r>
      <w:r w:rsidR="00837A4D">
        <w:rPr>
          <w:lang w:val="en-US"/>
        </w:rPr>
        <w:t xml:space="preserve"> [</w:t>
      </w:r>
      <w:r w:rsidR="00837A4D" w:rsidRPr="00837A4D">
        <w:rPr>
          <w:i/>
          <w:lang w:val="en-US"/>
        </w:rPr>
        <w:t>Example</w:t>
      </w:r>
      <w:r w:rsidR="00837A4D">
        <w:rPr>
          <w:lang w:val="en-US"/>
        </w:rPr>
        <w:t>],</w:t>
      </w:r>
      <w:r w:rsidRPr="00725987">
        <w:rPr>
          <w:lang w:val="en-US"/>
        </w:rPr>
        <w:t xml:space="preserve"> the developer </w:t>
      </w:r>
      <w:r w:rsidR="007415B8" w:rsidRPr="00725987">
        <w:rPr>
          <w:lang w:val="en-US"/>
        </w:rPr>
        <w:t>could</w:t>
      </w:r>
      <w:r w:rsidRPr="00725987">
        <w:rPr>
          <w:lang w:val="en-US"/>
        </w:rPr>
        <w:t xml:space="preserve"> </w:t>
      </w:r>
      <w:r w:rsidR="007415B8" w:rsidRPr="00725987">
        <w:rPr>
          <w:lang w:val="en-US"/>
        </w:rPr>
        <w:t>create</w:t>
      </w:r>
      <w:r w:rsidR="00AC637F" w:rsidRPr="00725987">
        <w:rPr>
          <w:lang w:val="en-US"/>
        </w:rPr>
        <w:t xml:space="preserve"> a proxy that will connect with a specific server in a local network</w:t>
      </w:r>
      <w:r w:rsidRPr="00725987">
        <w:rPr>
          <w:lang w:val="en-US"/>
        </w:rPr>
        <w:t>:</w:t>
      </w:r>
    </w:p>
    <w:p w:rsidR="008C6A39" w:rsidRPr="00725987" w:rsidRDefault="008C6A39" w:rsidP="0007057A">
      <w:pPr>
        <w:rPr>
          <w:lang w:val="en-US"/>
        </w:rPr>
      </w:pPr>
    </w:p>
    <w:p w:rsidR="0007057A" w:rsidRDefault="002708FF" w:rsidP="0007057A">
      <w:r>
        <w:rPr>
          <w:noProof/>
        </w:rPr>
        <mc:AlternateContent>
          <mc:Choice Requires="wps">
            <w:drawing>
              <wp:inline distT="0" distB="0" distL="0" distR="0">
                <wp:extent cx="5364480" cy="3394710"/>
                <wp:effectExtent l="9525" t="9525" r="7620" b="5715"/>
                <wp:docPr id="2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3394710"/>
                        </a:xfrm>
                        <a:prstGeom prst="rect">
                          <a:avLst/>
                        </a:prstGeom>
                        <a:solidFill>
                          <a:srgbClr val="FFFFFF"/>
                        </a:solidFill>
                        <a:ln w="9525">
                          <a:solidFill>
                            <a:srgbClr val="000000"/>
                          </a:solidFill>
                          <a:miter lim="800000"/>
                          <a:headEnd/>
                          <a:tailEnd/>
                        </a:ln>
                      </wps:spPr>
                      <wps:txbx>
                        <w:txbxContent>
                          <w:p w:rsidR="00AA52FE" w:rsidRPr="00725987" w:rsidRDefault="00AA52FE" w:rsidP="005A4D50">
                            <w:pPr>
                              <w:autoSpaceDE w:val="0"/>
                              <w:autoSpaceDN w:val="0"/>
                              <w:adjustRightInd w:val="0"/>
                              <w:rPr>
                                <w:rFonts w:ascii="Bitstream Vera Sans Mono" w:hAnsi="Bitstream Vera Sans Mono" w:cs="Courier New"/>
                                <w:noProof/>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urier New"/>
                                <w:noProof/>
                                <w:sz w:val="16"/>
                                <w:szCs w:val="16"/>
                                <w:lang w:val="en-US"/>
                              </w:rPr>
                              <w:t>UDPTransport</w:t>
                            </w:r>
                            <w:proofErr w:type="spellEnd"/>
                            <w:r w:rsidRPr="00725987">
                              <w:rPr>
                                <w:rFonts w:ascii="Bitstream Vera Sans Mono" w:hAnsi="Bitstream Vera Sans Mono" w:cs="Courier New"/>
                                <w:noProof/>
                                <w:sz w:val="16"/>
                                <w:szCs w:val="16"/>
                                <w:lang w:val="en-US"/>
                              </w:rPr>
                              <w:t xml:space="preserve"> *udptransport = NULL;</w:t>
                            </w: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w:t>
                            </w: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AA52FE" w:rsidRPr="00DB7CFA" w:rsidRDefault="00AA52FE"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5E23CF" w:rsidRDefault="00AA52FE"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 xml:space="preserve">   </w:t>
                            </w:r>
                            <w:r w:rsidRPr="005E23CF">
                              <w:rPr>
                                <w:rFonts w:ascii="Bitstream Vera Sans Mono" w:hAnsi="Bitstream Vera Sans Mono" w:cs="Courier New"/>
                                <w:noProof/>
                                <w:sz w:val="16"/>
                                <w:szCs w:val="16"/>
                                <w:lang w:val="en-US"/>
                              </w:rPr>
                              <w:t xml:space="preserve">udptransport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w:t>
                            </w:r>
                            <w:proofErr w:type="gramStart"/>
                            <w:r w:rsidRPr="005E23CF">
                              <w:rPr>
                                <w:rFonts w:ascii="Bitstream Vera Sans Mono" w:hAnsi="Bitstream Vera Sans Mono" w:cs="Consolas"/>
                                <w:sz w:val="16"/>
                                <w:szCs w:val="16"/>
                                <w:lang w:val="en-US"/>
                              </w:rPr>
                              <w:t>:RPCDDS</w:t>
                            </w:r>
                            <w:proofErr w:type="gram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urier New"/>
                                <w:noProof/>
                                <w:sz w:val="16"/>
                                <w:szCs w:val="16"/>
                                <w:lang w:val="en-US"/>
                              </w:rPr>
                              <w:t>UDPTransport</w:t>
                            </w:r>
                            <w:proofErr w:type="spellEnd"/>
                            <w:r w:rsidRPr="005E23CF">
                              <w:rPr>
                                <w:rFonts w:ascii="Bitstream Vera Sans Mono" w:hAnsi="Bitstream Vera Sans Mono" w:cs="Courier New"/>
                                <w:noProof/>
                                <w:sz w:val="16"/>
                                <w:szCs w:val="16"/>
                                <w:lang w:val="en-US"/>
                              </w:rPr>
                              <w:t>(“192.168.1.12”);</w:t>
                            </w: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r w:rsidRPr="005E23CF">
                              <w:rPr>
                                <w:rFonts w:ascii="Bitstream Vera Sans Mono" w:hAnsi="Bitstream Vera Sans Mono" w:cs="Courier New"/>
                                <w:noProof/>
                                <w:sz w:val="16"/>
                                <w:szCs w:val="16"/>
                                <w:lang w:val="en-US"/>
                              </w:rPr>
                              <w:t xml:space="preserve">   </w:t>
                            </w:r>
                            <w:r w:rsidRPr="00725987">
                              <w:rPr>
                                <w:rFonts w:ascii="Bitstream Vera Sans Mono" w:hAnsi="Bitstream Vera Sans Mono" w:cs="Courier New"/>
                                <w:noProof/>
                                <w:sz w:val="16"/>
                                <w:szCs w:val="16"/>
                                <w:lang w:val="en-US"/>
                              </w:rPr>
                              <w:t>proxy = new BankProxy(“</w:t>
                            </w:r>
                            <w:r>
                              <w:rPr>
                                <w:rFonts w:ascii="Bitstream Vera Sans Mono" w:hAnsi="Bitstream Vera Sans Mono" w:cs="Courier New"/>
                                <w:noProof/>
                                <w:sz w:val="16"/>
                                <w:szCs w:val="16"/>
                                <w:lang w:val="en-US"/>
                              </w:rPr>
                              <w:t>MyBankName</w:t>
                            </w:r>
                            <w:r w:rsidRPr="00725987">
                              <w:rPr>
                                <w:rFonts w:ascii="Bitstream Vera Sans Mono" w:hAnsi="Bitstream Vera Sans Mono" w:cs="Courier New"/>
                                <w:noProof/>
                                <w:sz w:val="16"/>
                                <w:szCs w:val="16"/>
                                <w:lang w:val="en-US"/>
                              </w:rPr>
                              <w:t>”, udptransport);</w:t>
                            </w:r>
                          </w:p>
                          <w:p w:rsidR="00AA52FE" w:rsidRPr="00DB7CFA" w:rsidRDefault="00AA52FE"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DB7CFA" w:rsidRDefault="00AA52FE"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AA52FE" w:rsidRPr="00DB7CFA" w:rsidRDefault="00AA52FE"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5E23CF" w:rsidRDefault="00AA52FE"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725987" w:rsidRDefault="00AA52FE" w:rsidP="005A4D50">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Account_initialize(&amp;ac); </w:t>
                            </w: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AA52FE" w:rsidRPr="00DB7CFA" w:rsidRDefault="00AA52FE"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DB7CFA" w:rsidRDefault="00AA52FE"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AA52FE" w:rsidRPr="00DB7CFA" w:rsidRDefault="00AA52FE"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5E23CF" w:rsidRDefault="00AA52FE"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5A4D50" w:rsidRDefault="00AA52FE" w:rsidP="005A4D50">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AA52FE" w:rsidRPr="00AC637F" w:rsidRDefault="00AA52FE" w:rsidP="00AC637F"/>
                        </w:txbxContent>
                      </wps:txbx>
                      <wps:bodyPr rot="0" vert="horz" wrap="square" lIns="91440" tIns="45720" rIns="91440" bIns="45720" anchor="t" anchorCtr="0" upright="1">
                        <a:noAutofit/>
                      </wps:bodyPr>
                    </wps:wsp>
                  </a:graphicData>
                </a:graphic>
              </wp:inline>
            </w:drawing>
          </mc:Choice>
          <mc:Fallback>
            <w:pict>
              <v:shape id="Text Box 41" o:spid="_x0000_s1042" type="#_x0000_t202" style="width:422.4pt;height:26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">
                <v:textbox>
                  <w:txbxContent>
                    <w:p w:rsidR="00AA52FE" w:rsidRPr="00725987" w:rsidRDefault="00AA52FE" w:rsidP="005A4D50">
                      <w:pPr>
                        <w:autoSpaceDE w:val="0"/>
                        <w:autoSpaceDN w:val="0"/>
                        <w:adjustRightInd w:val="0"/>
                        <w:rPr>
                          <w:rFonts w:ascii="Bitstream Vera Sans Mono" w:hAnsi="Bitstream Vera Sans Mono" w:cs="Courier New"/>
                          <w:noProof/>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urier New"/>
                          <w:noProof/>
                          <w:sz w:val="16"/>
                          <w:szCs w:val="16"/>
                          <w:lang w:val="en-US"/>
                        </w:rPr>
                        <w:t>UDPTransport</w:t>
                      </w:r>
                      <w:proofErr w:type="spellEnd"/>
                      <w:r w:rsidRPr="00725987">
                        <w:rPr>
                          <w:rFonts w:ascii="Bitstream Vera Sans Mono" w:hAnsi="Bitstream Vera Sans Mono" w:cs="Courier New"/>
                          <w:noProof/>
                          <w:sz w:val="16"/>
                          <w:szCs w:val="16"/>
                          <w:lang w:val="en-US"/>
                        </w:rPr>
                        <w:t xml:space="preserve"> *udptransport = NULL;</w:t>
                      </w: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w:t>
                      </w: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AA52FE" w:rsidRPr="00DB7CFA" w:rsidRDefault="00AA52FE"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5E23CF" w:rsidRDefault="00AA52FE"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 xml:space="preserve">   </w:t>
                      </w:r>
                      <w:r w:rsidRPr="005E23CF">
                        <w:rPr>
                          <w:rFonts w:ascii="Bitstream Vera Sans Mono" w:hAnsi="Bitstream Vera Sans Mono" w:cs="Courier New"/>
                          <w:noProof/>
                          <w:sz w:val="16"/>
                          <w:szCs w:val="16"/>
                          <w:lang w:val="en-US"/>
                        </w:rPr>
                        <w:t xml:space="preserve">udptransport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w:t>
                      </w:r>
                      <w:proofErr w:type="gramStart"/>
                      <w:r w:rsidRPr="005E23CF">
                        <w:rPr>
                          <w:rFonts w:ascii="Bitstream Vera Sans Mono" w:hAnsi="Bitstream Vera Sans Mono" w:cs="Consolas"/>
                          <w:sz w:val="16"/>
                          <w:szCs w:val="16"/>
                          <w:lang w:val="en-US"/>
                        </w:rPr>
                        <w:t>:RPCDDS</w:t>
                      </w:r>
                      <w:proofErr w:type="gram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urier New"/>
                          <w:noProof/>
                          <w:sz w:val="16"/>
                          <w:szCs w:val="16"/>
                          <w:lang w:val="en-US"/>
                        </w:rPr>
                        <w:t>UDPTransport</w:t>
                      </w:r>
                      <w:proofErr w:type="spellEnd"/>
                      <w:r w:rsidRPr="005E23CF">
                        <w:rPr>
                          <w:rFonts w:ascii="Bitstream Vera Sans Mono" w:hAnsi="Bitstream Vera Sans Mono" w:cs="Courier New"/>
                          <w:noProof/>
                          <w:sz w:val="16"/>
                          <w:szCs w:val="16"/>
                          <w:lang w:val="en-US"/>
                        </w:rPr>
                        <w:t>(“192.168.1.12”);</w:t>
                      </w: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r w:rsidRPr="005E23CF">
                        <w:rPr>
                          <w:rFonts w:ascii="Bitstream Vera Sans Mono" w:hAnsi="Bitstream Vera Sans Mono" w:cs="Courier New"/>
                          <w:noProof/>
                          <w:sz w:val="16"/>
                          <w:szCs w:val="16"/>
                          <w:lang w:val="en-US"/>
                        </w:rPr>
                        <w:t xml:space="preserve">   </w:t>
                      </w:r>
                      <w:r w:rsidRPr="00725987">
                        <w:rPr>
                          <w:rFonts w:ascii="Bitstream Vera Sans Mono" w:hAnsi="Bitstream Vera Sans Mono" w:cs="Courier New"/>
                          <w:noProof/>
                          <w:sz w:val="16"/>
                          <w:szCs w:val="16"/>
                          <w:lang w:val="en-US"/>
                        </w:rPr>
                        <w:t>proxy = new BankProxy(“</w:t>
                      </w:r>
                      <w:r>
                        <w:rPr>
                          <w:rFonts w:ascii="Bitstream Vera Sans Mono" w:hAnsi="Bitstream Vera Sans Mono" w:cs="Courier New"/>
                          <w:noProof/>
                          <w:sz w:val="16"/>
                          <w:szCs w:val="16"/>
                          <w:lang w:val="en-US"/>
                        </w:rPr>
                        <w:t>MyBankName</w:t>
                      </w:r>
                      <w:r w:rsidRPr="00725987">
                        <w:rPr>
                          <w:rFonts w:ascii="Bitstream Vera Sans Mono" w:hAnsi="Bitstream Vera Sans Mono" w:cs="Courier New"/>
                          <w:noProof/>
                          <w:sz w:val="16"/>
                          <w:szCs w:val="16"/>
                          <w:lang w:val="en-US"/>
                        </w:rPr>
                        <w:t>”, udptransport);</w:t>
                      </w:r>
                    </w:p>
                    <w:p w:rsidR="00AA52FE" w:rsidRPr="00DB7CFA" w:rsidRDefault="00AA52FE"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DB7CFA" w:rsidRDefault="00AA52FE"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AA52FE" w:rsidRPr="00DB7CFA" w:rsidRDefault="00AA52FE"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5E23CF" w:rsidRDefault="00AA52FE"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725987" w:rsidRDefault="00AA52FE" w:rsidP="005A4D50">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Account_initialize(&amp;ac); </w:t>
                      </w: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AC637F">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AA52FE" w:rsidRPr="00DB7CFA" w:rsidRDefault="00AA52FE" w:rsidP="00AC637F">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DB7CFA" w:rsidRDefault="00AA52FE"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AA52FE" w:rsidRPr="00DB7CFA" w:rsidRDefault="00AA52FE" w:rsidP="005A4D50">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5E23CF" w:rsidRDefault="00AA52FE" w:rsidP="005A4D50">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5A4D50" w:rsidRDefault="00AA52FE" w:rsidP="005A4D50">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AA52FE" w:rsidRPr="00AC637F" w:rsidRDefault="00AA52FE" w:rsidP="00AC637F"/>
                  </w:txbxContent>
                </v:textbox>
                <w10:anchorlock/>
              </v:shape>
            </w:pict>
          </mc:Fallback>
        </mc:AlternateContent>
      </w:r>
    </w:p>
    <w:p w:rsidR="007B5BBD" w:rsidRDefault="007B5BBD" w:rsidP="007B5BBD">
      <w:pPr>
        <w:pStyle w:val="Heading4"/>
      </w:pPr>
      <w:r>
        <w:lastRenderedPageBreak/>
        <w:t>Usage in a server</w:t>
      </w:r>
    </w:p>
    <w:p w:rsidR="007B5BBD" w:rsidRPr="00725987" w:rsidRDefault="007B5BBD" w:rsidP="005E23CF">
      <w:pPr>
        <w:jc w:val="both"/>
        <w:rPr>
          <w:lang w:val="en-US"/>
        </w:rPr>
      </w:pPr>
      <w:r w:rsidRPr="006B1606">
        <w:rPr>
          <w:rFonts w:ascii="Bitstream Vera Sans Mono" w:hAnsi="Bitstream Vera Sans Mono" w:cs="Consolas"/>
          <w:sz w:val="16"/>
          <w:szCs w:val="16"/>
          <w:lang w:val="en-US"/>
        </w:rPr>
        <w:t>UDPTransport</w:t>
      </w:r>
      <w:r w:rsidRPr="006B1606">
        <w:rPr>
          <w:lang w:val="en-US"/>
        </w:rPr>
        <w:t xml:space="preserve"> class has two constructors but only one is applicable when a </w:t>
      </w:r>
      <w:r w:rsidRPr="006B1606">
        <w:rPr>
          <w:rFonts w:ascii="Bitstream Vera Sans Mono" w:hAnsi="Bitstream Vera Sans Mono" w:cs="Consolas"/>
          <w:sz w:val="16"/>
          <w:szCs w:val="16"/>
          <w:lang w:val="en-US"/>
        </w:rPr>
        <w:t>UDPTransport</w:t>
      </w:r>
      <w:r w:rsidRPr="006B1606">
        <w:rPr>
          <w:lang w:val="en-US"/>
        </w:rPr>
        <w:t xml:space="preserve"> object will be used in the creation of a server. </w:t>
      </w:r>
      <w:r w:rsidRPr="00725987">
        <w:rPr>
          <w:lang w:val="en-US"/>
        </w:rPr>
        <w:t>This constructor</w:t>
      </w:r>
      <w:r w:rsidR="00FC39B4" w:rsidRPr="00725987">
        <w:rPr>
          <w:lang w:val="en-US"/>
        </w:rPr>
        <w:t xml:space="preserve"> has no parameters and</w:t>
      </w:r>
      <w:r w:rsidRPr="00725987">
        <w:rPr>
          <w:lang w:val="en-US"/>
        </w:rPr>
        <w:t xml:space="preserve"> sets the UDP transport to utilize </w:t>
      </w:r>
      <w:r w:rsidR="008C6A39">
        <w:rPr>
          <w:lang w:val="en-US"/>
        </w:rPr>
        <w:t>DDS</w:t>
      </w:r>
      <w:r w:rsidR="008C6A39" w:rsidRPr="00725987">
        <w:rPr>
          <w:lang w:val="en-US"/>
        </w:rPr>
        <w:t xml:space="preserve"> </w:t>
      </w:r>
      <w:r w:rsidRPr="00725987">
        <w:rPr>
          <w:lang w:val="en-US"/>
        </w:rPr>
        <w:t xml:space="preserve">discovery mechanism. </w:t>
      </w:r>
      <w:r w:rsidR="008C6A39">
        <w:rPr>
          <w:lang w:val="en-US"/>
        </w:rPr>
        <w:t xml:space="preserve">DDS </w:t>
      </w:r>
      <w:r w:rsidRPr="00725987">
        <w:rPr>
          <w:lang w:val="en-US"/>
        </w:rPr>
        <w:t>discovery mechanism allows to the server to discover any proxy in the local network. When a server is created without a network transport, it creates internally a UDP transport and this transport is created with this constructor.</w:t>
      </w:r>
    </w:p>
    <w:p w:rsidR="007B5BBD" w:rsidRPr="00725987" w:rsidRDefault="007B5BBD" w:rsidP="005E23CF">
      <w:pPr>
        <w:jc w:val="both"/>
        <w:rPr>
          <w:lang w:val="en-US"/>
        </w:rPr>
      </w:pPr>
      <w:r w:rsidRPr="00725987">
        <w:rPr>
          <w:lang w:val="en-US"/>
        </w:rPr>
        <w:t>Usin</w:t>
      </w:r>
      <w:r w:rsidR="00FC39B4" w:rsidRPr="00725987">
        <w:rPr>
          <w:lang w:val="en-US"/>
        </w:rPr>
        <w:t>g the suggested IDL example in th</w:t>
      </w:r>
      <w:r w:rsidRPr="00725987">
        <w:rPr>
          <w:lang w:val="en-US"/>
        </w:rPr>
        <w:t>e section</w:t>
      </w:r>
      <w:r w:rsidR="00E8695A">
        <w:rPr>
          <w:lang w:val="en-US"/>
        </w:rPr>
        <w:t xml:space="preserve"> </w:t>
      </w:r>
      <w:r w:rsidR="008A2DFB">
        <w:rPr>
          <w:i/>
          <w:lang w:val="en-US"/>
        </w:rPr>
        <w:t>[Example]</w:t>
      </w:r>
      <w:r w:rsidRPr="00725987">
        <w:rPr>
          <w:lang w:val="en-US"/>
        </w:rPr>
        <w:t>, the developer could create a server that will connect with any proxy in a local network:</w:t>
      </w:r>
    </w:p>
    <w:p w:rsidR="007B5BBD" w:rsidRPr="007B5BBD" w:rsidRDefault="002708FF" w:rsidP="007B5BBD">
      <w:r>
        <w:rPr>
          <w:noProof/>
        </w:rPr>
        <mc:AlternateContent>
          <mc:Choice Requires="wps">
            <w:drawing>
              <wp:inline distT="0" distB="0" distL="0" distR="0">
                <wp:extent cx="5364480" cy="2320290"/>
                <wp:effectExtent l="9525" t="9525" r="7620" b="13335"/>
                <wp:docPr id="1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2320290"/>
                        </a:xfrm>
                        <a:prstGeom prst="rect">
                          <a:avLst/>
                        </a:prstGeom>
                        <a:solidFill>
                          <a:srgbClr val="FFFFFF"/>
                        </a:solidFill>
                        <a:ln w="9525">
                          <a:solidFill>
                            <a:srgbClr val="000000"/>
                          </a:solidFill>
                          <a:miter lim="800000"/>
                          <a:headEnd/>
                          <a:tailEnd/>
                        </a:ln>
                      </wps:spPr>
                      <wps:txbx>
                        <w:txbxContent>
                          <w:p w:rsidR="00AA52FE" w:rsidRPr="005E23CF" w:rsidRDefault="00AA52FE" w:rsidP="007B5BBD">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AA52FE" w:rsidRPr="005E23CF" w:rsidRDefault="00AA52FE" w:rsidP="007B5BBD">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AA52FE" w:rsidRPr="00725987" w:rsidRDefault="00AA52FE" w:rsidP="007B5BBD">
                            <w:pPr>
                              <w:autoSpaceDE w:val="0"/>
                              <w:autoSpaceDN w:val="0"/>
                              <w:adjustRightInd w:val="0"/>
                              <w:rPr>
                                <w:rFonts w:ascii="Bitstream Vera Sans Mono" w:hAnsi="Bitstream Vera Sans Mono" w:cs="Consolas"/>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nsolas"/>
                                <w:sz w:val="16"/>
                                <w:szCs w:val="16"/>
                                <w:lang w:val="en-US"/>
                              </w:rPr>
                              <w:t>UDPTransport</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udptransport</w:t>
                            </w:r>
                            <w:proofErr w:type="spellEnd"/>
                            <w:r w:rsidRPr="00725987">
                              <w:rPr>
                                <w:rFonts w:ascii="Bitstream Vera Sans Mono" w:hAnsi="Bitstream Vera Sans Mono" w:cs="Consolas"/>
                                <w:sz w:val="16"/>
                                <w:szCs w:val="16"/>
                                <w:lang w:val="en-US"/>
                              </w:rPr>
                              <w:t xml:space="preserve"> = NULL;</w:t>
                            </w:r>
                          </w:p>
                          <w:p w:rsidR="00AA52FE" w:rsidRPr="00725987" w:rsidRDefault="00AA52FE" w:rsidP="007B5BBD">
                            <w:pPr>
                              <w:autoSpaceDE w:val="0"/>
                              <w:autoSpaceDN w:val="0"/>
                              <w:adjustRightInd w:val="0"/>
                              <w:rPr>
                                <w:rFonts w:ascii="Bitstream Vera Sans Mono" w:hAnsi="Bitstream Vera Sans Mono" w:cs="Consolas"/>
                                <w:sz w:val="16"/>
                                <w:szCs w:val="16"/>
                                <w:lang w:val="en-US"/>
                              </w:rPr>
                            </w:pPr>
                            <w:proofErr w:type="spellStart"/>
                            <w:r w:rsidRPr="00725987">
                              <w:rPr>
                                <w:rFonts w:ascii="Bitstream Vera Sans Mono" w:hAnsi="Bitstream Vera Sans Mono" w:cs="Consolas"/>
                                <w:sz w:val="16"/>
                                <w:szCs w:val="16"/>
                                <w:lang w:val="en-US"/>
                              </w:rPr>
                              <w:t>BankServer</w:t>
                            </w:r>
                            <w:proofErr w:type="spellEnd"/>
                            <w:r w:rsidRPr="00725987">
                              <w:rPr>
                                <w:rFonts w:ascii="Bitstream Vera Sans Mono" w:hAnsi="Bitstream Vera Sans Mono" w:cs="Consolas"/>
                                <w:sz w:val="16"/>
                                <w:szCs w:val="16"/>
                                <w:lang w:val="en-US"/>
                              </w:rPr>
                              <w:t xml:space="preserve"> *server = NULL;</w:t>
                            </w:r>
                          </w:p>
                          <w:p w:rsidR="00AA52FE" w:rsidRPr="00725987" w:rsidRDefault="00AA52FE" w:rsidP="007B5BBD">
                            <w:pPr>
                              <w:autoSpaceDE w:val="0"/>
                              <w:autoSpaceDN w:val="0"/>
                              <w:adjustRightInd w:val="0"/>
                              <w:rPr>
                                <w:rFonts w:ascii="Bitstream Vera Sans Mono" w:hAnsi="Bitstream Vera Sans Mono" w:cs="Consolas"/>
                                <w:sz w:val="16"/>
                                <w:szCs w:val="16"/>
                                <w:lang w:val="en-US"/>
                              </w:rPr>
                            </w:pPr>
                          </w:p>
                          <w:p w:rsidR="00AA52FE" w:rsidRPr="00DB7CFA" w:rsidRDefault="00AA52FE" w:rsidP="007B5BBD">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try</w:t>
                            </w:r>
                            <w:proofErr w:type="gramEnd"/>
                          </w:p>
                          <w:p w:rsidR="00AA52FE" w:rsidRPr="00DB7CFA" w:rsidRDefault="00AA52FE" w:rsidP="007B5BB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5E23CF" w:rsidRDefault="00AA52FE"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AA52FE" w:rsidRPr="005E23CF" w:rsidRDefault="00AA52FE"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udptransport</w:t>
                            </w:r>
                            <w:proofErr w:type="spellEnd"/>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UDPTransport</w:t>
                            </w:r>
                            <w:proofErr w:type="spellEnd"/>
                            <w:r w:rsidRPr="005E23CF">
                              <w:rPr>
                                <w:rFonts w:ascii="Bitstream Vera Sans Mono" w:hAnsi="Bitstream Vera Sans Mono" w:cs="Consolas"/>
                                <w:sz w:val="16"/>
                                <w:szCs w:val="16"/>
                                <w:lang w:val="en-US"/>
                              </w:rPr>
                              <w:t>();</w:t>
                            </w:r>
                          </w:p>
                          <w:p w:rsidR="00AA52FE" w:rsidRPr="005E23CF" w:rsidRDefault="00AA52FE"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xml:space="preserve">”, pool, </w:t>
                            </w:r>
                            <w:proofErr w:type="spellStart"/>
                            <w:r w:rsidRPr="005E23CF">
                              <w:rPr>
                                <w:rFonts w:ascii="Bitstream Vera Sans Mono" w:hAnsi="Bitstream Vera Sans Mono" w:cs="Consolas"/>
                                <w:sz w:val="16"/>
                                <w:szCs w:val="16"/>
                                <w:lang w:val="en-US"/>
                              </w:rPr>
                              <w:t>udptransport</w:t>
                            </w:r>
                            <w:proofErr w:type="spellEnd"/>
                            <w:r w:rsidRPr="005E23CF">
                              <w:rPr>
                                <w:rFonts w:ascii="Bitstream Vera Sans Mono" w:hAnsi="Bitstream Vera Sans Mono" w:cs="Consolas"/>
                                <w:sz w:val="16"/>
                                <w:szCs w:val="16"/>
                                <w:lang w:val="en-US"/>
                              </w:rPr>
                              <w:t>);</w:t>
                            </w:r>
                          </w:p>
                          <w:p w:rsidR="00AA52FE" w:rsidRPr="005E23CF" w:rsidRDefault="00AA52FE" w:rsidP="007B5BBD">
                            <w:pPr>
                              <w:autoSpaceDE w:val="0"/>
                              <w:autoSpaceDN w:val="0"/>
                              <w:adjustRightInd w:val="0"/>
                              <w:rPr>
                                <w:rFonts w:ascii="Bitstream Vera Sans Mono" w:hAnsi="Bitstream Vera Sans Mono" w:cs="Consolas"/>
                                <w:sz w:val="16"/>
                                <w:szCs w:val="16"/>
                                <w:lang w:val="en-US"/>
                              </w:rPr>
                            </w:pPr>
                          </w:p>
                          <w:p w:rsidR="00AA52FE" w:rsidRPr="00DB7CFA" w:rsidRDefault="00AA52FE"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server</w:t>
                            </w:r>
                            <w:proofErr w:type="gramEnd"/>
                            <w:r w:rsidRPr="00DB7CFA">
                              <w:rPr>
                                <w:rFonts w:ascii="Bitstream Vera Sans Mono" w:hAnsi="Bitstream Vera Sans Mono" w:cs="Consolas"/>
                                <w:sz w:val="16"/>
                                <w:szCs w:val="16"/>
                                <w:lang w:val="en-US"/>
                              </w:rPr>
                              <w:t>-&gt;serve();</w:t>
                            </w:r>
                          </w:p>
                          <w:p w:rsidR="00AA52FE" w:rsidRPr="00DB7CFA" w:rsidRDefault="00AA52FE" w:rsidP="007B5BB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DB7CFA" w:rsidRDefault="00AA52FE" w:rsidP="0080030D">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AA52FE" w:rsidRPr="00DB7CFA" w:rsidRDefault="00AA52FE"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5E23CF" w:rsidRDefault="00AA52FE"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B961D3" w:rsidRDefault="00AA52FE" w:rsidP="0080030D">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AA52FE" w:rsidRPr="00A95824" w:rsidRDefault="00AA52FE" w:rsidP="007B5BBD">
                            <w:pPr>
                              <w:autoSpaceDE w:val="0"/>
                              <w:autoSpaceDN w:val="0"/>
                              <w:adjustRightInd w:val="0"/>
                              <w:rPr>
                                <w:rFonts w:ascii="Bitstream Vera Sans Mono" w:hAnsi="Bitstream Vera Sans Mono" w:cs="Consolas"/>
                                <w:sz w:val="16"/>
                                <w:szCs w:val="16"/>
                              </w:rPr>
                            </w:pPr>
                          </w:p>
                          <w:p w:rsidR="00AA52FE" w:rsidRPr="00A95824" w:rsidRDefault="00AA52FE" w:rsidP="007B5BBD"/>
                        </w:txbxContent>
                      </wps:txbx>
                      <wps:bodyPr rot="0" vert="horz" wrap="square" lIns="91440" tIns="45720" rIns="91440" bIns="45720" anchor="t" anchorCtr="0" upright="1">
                        <a:noAutofit/>
                      </wps:bodyPr>
                    </wps:wsp>
                  </a:graphicData>
                </a:graphic>
              </wp:inline>
            </w:drawing>
          </mc:Choice>
          <mc:Fallback>
            <w:pict>
              <v:shape id="Text Box 40" o:spid="_x0000_s1043" type="#_x0000_t202" style="width:422.4pt;height:18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">
                <v:textbox>
                  <w:txbxContent>
                    <w:p w:rsidR="00AA52FE" w:rsidRPr="005E23CF" w:rsidRDefault="00AA52FE" w:rsidP="007B5BBD">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AA52FE" w:rsidRPr="005E23CF" w:rsidRDefault="00AA52FE" w:rsidP="007B5BBD">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AA52FE" w:rsidRPr="00725987" w:rsidRDefault="00AA52FE" w:rsidP="007B5BBD">
                      <w:pPr>
                        <w:autoSpaceDE w:val="0"/>
                        <w:autoSpaceDN w:val="0"/>
                        <w:adjustRightInd w:val="0"/>
                        <w:rPr>
                          <w:rFonts w:ascii="Bitstream Vera Sans Mono" w:hAnsi="Bitstream Vera Sans Mono" w:cs="Consolas"/>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nsolas"/>
                          <w:sz w:val="16"/>
                          <w:szCs w:val="16"/>
                          <w:lang w:val="en-US"/>
                        </w:rPr>
                        <w:t>UDPTransport</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udptransport</w:t>
                      </w:r>
                      <w:proofErr w:type="spellEnd"/>
                      <w:r w:rsidRPr="00725987">
                        <w:rPr>
                          <w:rFonts w:ascii="Bitstream Vera Sans Mono" w:hAnsi="Bitstream Vera Sans Mono" w:cs="Consolas"/>
                          <w:sz w:val="16"/>
                          <w:szCs w:val="16"/>
                          <w:lang w:val="en-US"/>
                        </w:rPr>
                        <w:t xml:space="preserve"> = NULL;</w:t>
                      </w:r>
                    </w:p>
                    <w:p w:rsidR="00AA52FE" w:rsidRPr="00725987" w:rsidRDefault="00AA52FE" w:rsidP="007B5BBD">
                      <w:pPr>
                        <w:autoSpaceDE w:val="0"/>
                        <w:autoSpaceDN w:val="0"/>
                        <w:adjustRightInd w:val="0"/>
                        <w:rPr>
                          <w:rFonts w:ascii="Bitstream Vera Sans Mono" w:hAnsi="Bitstream Vera Sans Mono" w:cs="Consolas"/>
                          <w:sz w:val="16"/>
                          <w:szCs w:val="16"/>
                          <w:lang w:val="en-US"/>
                        </w:rPr>
                      </w:pPr>
                      <w:proofErr w:type="spellStart"/>
                      <w:r w:rsidRPr="00725987">
                        <w:rPr>
                          <w:rFonts w:ascii="Bitstream Vera Sans Mono" w:hAnsi="Bitstream Vera Sans Mono" w:cs="Consolas"/>
                          <w:sz w:val="16"/>
                          <w:szCs w:val="16"/>
                          <w:lang w:val="en-US"/>
                        </w:rPr>
                        <w:t>BankServer</w:t>
                      </w:r>
                      <w:proofErr w:type="spellEnd"/>
                      <w:r w:rsidRPr="00725987">
                        <w:rPr>
                          <w:rFonts w:ascii="Bitstream Vera Sans Mono" w:hAnsi="Bitstream Vera Sans Mono" w:cs="Consolas"/>
                          <w:sz w:val="16"/>
                          <w:szCs w:val="16"/>
                          <w:lang w:val="en-US"/>
                        </w:rPr>
                        <w:t xml:space="preserve"> *server = NULL;</w:t>
                      </w:r>
                    </w:p>
                    <w:p w:rsidR="00AA52FE" w:rsidRPr="00725987" w:rsidRDefault="00AA52FE" w:rsidP="007B5BBD">
                      <w:pPr>
                        <w:autoSpaceDE w:val="0"/>
                        <w:autoSpaceDN w:val="0"/>
                        <w:adjustRightInd w:val="0"/>
                        <w:rPr>
                          <w:rFonts w:ascii="Bitstream Vera Sans Mono" w:hAnsi="Bitstream Vera Sans Mono" w:cs="Consolas"/>
                          <w:sz w:val="16"/>
                          <w:szCs w:val="16"/>
                          <w:lang w:val="en-US"/>
                        </w:rPr>
                      </w:pPr>
                    </w:p>
                    <w:p w:rsidR="00AA52FE" w:rsidRPr="00DB7CFA" w:rsidRDefault="00AA52FE" w:rsidP="007B5BBD">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try</w:t>
                      </w:r>
                      <w:proofErr w:type="gramEnd"/>
                    </w:p>
                    <w:p w:rsidR="00AA52FE" w:rsidRPr="00DB7CFA" w:rsidRDefault="00AA52FE" w:rsidP="007B5BB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5E23CF" w:rsidRDefault="00AA52FE"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AA52FE" w:rsidRPr="005E23CF" w:rsidRDefault="00AA52FE"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udptransport</w:t>
                      </w:r>
                      <w:proofErr w:type="spellEnd"/>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UDPTransport</w:t>
                      </w:r>
                      <w:proofErr w:type="spellEnd"/>
                      <w:r w:rsidRPr="005E23CF">
                        <w:rPr>
                          <w:rFonts w:ascii="Bitstream Vera Sans Mono" w:hAnsi="Bitstream Vera Sans Mono" w:cs="Consolas"/>
                          <w:sz w:val="16"/>
                          <w:szCs w:val="16"/>
                          <w:lang w:val="en-US"/>
                        </w:rPr>
                        <w:t>();</w:t>
                      </w:r>
                    </w:p>
                    <w:p w:rsidR="00AA52FE" w:rsidRPr="005E23CF" w:rsidRDefault="00AA52FE"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xml:space="preserve">”, pool, </w:t>
                      </w:r>
                      <w:proofErr w:type="spellStart"/>
                      <w:r w:rsidRPr="005E23CF">
                        <w:rPr>
                          <w:rFonts w:ascii="Bitstream Vera Sans Mono" w:hAnsi="Bitstream Vera Sans Mono" w:cs="Consolas"/>
                          <w:sz w:val="16"/>
                          <w:szCs w:val="16"/>
                          <w:lang w:val="en-US"/>
                        </w:rPr>
                        <w:t>udptransport</w:t>
                      </w:r>
                      <w:proofErr w:type="spellEnd"/>
                      <w:r w:rsidRPr="005E23CF">
                        <w:rPr>
                          <w:rFonts w:ascii="Bitstream Vera Sans Mono" w:hAnsi="Bitstream Vera Sans Mono" w:cs="Consolas"/>
                          <w:sz w:val="16"/>
                          <w:szCs w:val="16"/>
                          <w:lang w:val="en-US"/>
                        </w:rPr>
                        <w:t>);</w:t>
                      </w:r>
                    </w:p>
                    <w:p w:rsidR="00AA52FE" w:rsidRPr="005E23CF" w:rsidRDefault="00AA52FE" w:rsidP="007B5BBD">
                      <w:pPr>
                        <w:autoSpaceDE w:val="0"/>
                        <w:autoSpaceDN w:val="0"/>
                        <w:adjustRightInd w:val="0"/>
                        <w:rPr>
                          <w:rFonts w:ascii="Bitstream Vera Sans Mono" w:hAnsi="Bitstream Vera Sans Mono" w:cs="Consolas"/>
                          <w:sz w:val="16"/>
                          <w:szCs w:val="16"/>
                          <w:lang w:val="en-US"/>
                        </w:rPr>
                      </w:pPr>
                    </w:p>
                    <w:p w:rsidR="00AA52FE" w:rsidRPr="00DB7CFA" w:rsidRDefault="00AA52FE" w:rsidP="007B5BBD">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server</w:t>
                      </w:r>
                      <w:proofErr w:type="gramEnd"/>
                      <w:r w:rsidRPr="00DB7CFA">
                        <w:rPr>
                          <w:rFonts w:ascii="Bitstream Vera Sans Mono" w:hAnsi="Bitstream Vera Sans Mono" w:cs="Consolas"/>
                          <w:sz w:val="16"/>
                          <w:szCs w:val="16"/>
                          <w:lang w:val="en-US"/>
                        </w:rPr>
                        <w:t>-&gt;serve();</w:t>
                      </w:r>
                    </w:p>
                    <w:p w:rsidR="00AA52FE" w:rsidRPr="00DB7CFA" w:rsidRDefault="00AA52FE" w:rsidP="007B5BB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DB7CFA" w:rsidRDefault="00AA52FE" w:rsidP="0080030D">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AA52FE" w:rsidRPr="00DB7CFA" w:rsidRDefault="00AA52FE"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5E23CF" w:rsidRDefault="00AA52FE"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B961D3" w:rsidRDefault="00AA52FE" w:rsidP="0080030D">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AA52FE" w:rsidRPr="00A95824" w:rsidRDefault="00AA52FE" w:rsidP="007B5BBD">
                      <w:pPr>
                        <w:autoSpaceDE w:val="0"/>
                        <w:autoSpaceDN w:val="0"/>
                        <w:adjustRightInd w:val="0"/>
                        <w:rPr>
                          <w:rFonts w:ascii="Bitstream Vera Sans Mono" w:hAnsi="Bitstream Vera Sans Mono" w:cs="Consolas"/>
                          <w:sz w:val="16"/>
                          <w:szCs w:val="16"/>
                        </w:rPr>
                      </w:pPr>
                    </w:p>
                    <w:p w:rsidR="00AA52FE" w:rsidRPr="00A95824" w:rsidRDefault="00AA52FE" w:rsidP="007B5BBD"/>
                  </w:txbxContent>
                </v:textbox>
                <w10:anchorlock/>
              </v:shape>
            </w:pict>
          </mc:Fallback>
        </mc:AlternateContent>
      </w:r>
    </w:p>
    <w:p w:rsidR="004F51D6" w:rsidRPr="00725987" w:rsidRDefault="004F51D6" w:rsidP="004F51D6">
      <w:pPr>
        <w:pStyle w:val="Heading3"/>
        <w:rPr>
          <w:lang w:val="en-US"/>
        </w:rPr>
      </w:pPr>
      <w:bookmarkStart w:id="78" w:name="_Toc341719028"/>
      <w:bookmarkStart w:id="79" w:name="_Toc341727647"/>
      <w:r w:rsidRPr="00725987">
        <w:rPr>
          <w:lang w:val="en-US"/>
        </w:rPr>
        <w:t>TCP Transport</w:t>
      </w:r>
      <w:bookmarkEnd w:id="78"/>
      <w:bookmarkEnd w:id="79"/>
    </w:p>
    <w:p w:rsidR="004F51D6" w:rsidRPr="00725987" w:rsidRDefault="004F51D6" w:rsidP="005E23CF">
      <w:pPr>
        <w:jc w:val="both"/>
        <w:rPr>
          <w:lang w:val="en-US"/>
        </w:rPr>
      </w:pPr>
      <w:r w:rsidRPr="00725987">
        <w:rPr>
          <w:lang w:val="en-US"/>
        </w:rPr>
        <w:t xml:space="preserve">This transport is implemented by the class </w:t>
      </w:r>
      <w:r w:rsidRPr="00725987">
        <w:rPr>
          <w:rFonts w:ascii="Bitstream Vera Sans Mono" w:hAnsi="Bitstream Vera Sans Mono" w:cs="Consolas"/>
          <w:sz w:val="16"/>
          <w:szCs w:val="16"/>
          <w:lang w:val="en-US"/>
        </w:rPr>
        <w:t>TCPTransport</w:t>
      </w:r>
      <w:r w:rsidRPr="00725987">
        <w:rPr>
          <w:lang w:val="en-US"/>
        </w:rPr>
        <w:t>. Its purpose is to create a connection between a proxy and a server that are located in a WAN.</w:t>
      </w:r>
    </w:p>
    <w:p w:rsidR="004F51D6" w:rsidRDefault="002708FF" w:rsidP="004F51D6">
      <w:r>
        <w:rPr>
          <w:noProof/>
        </w:rPr>
        <mc:AlternateContent>
          <mc:Choice Requires="wps">
            <w:drawing>
              <wp:inline distT="0" distB="0" distL="0" distR="0">
                <wp:extent cx="5364480" cy="1836420"/>
                <wp:effectExtent l="9525" t="9525" r="7620" b="11430"/>
                <wp:docPr id="1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1836420"/>
                        </a:xfrm>
                        <a:prstGeom prst="rect">
                          <a:avLst/>
                        </a:prstGeom>
                        <a:solidFill>
                          <a:srgbClr val="FFFFFF"/>
                        </a:solidFill>
                        <a:ln w="9525">
                          <a:solidFill>
                            <a:srgbClr val="000000"/>
                          </a:solidFill>
                          <a:miter lim="800000"/>
                          <a:headEnd/>
                          <a:tailEnd/>
                        </a:ln>
                      </wps:spPr>
                      <wps:txbx>
                        <w:txbxContent>
                          <w:p w:rsidR="00AA52FE" w:rsidRPr="00725987" w:rsidRDefault="00AA52FE" w:rsidP="004F51D6">
                            <w:pPr>
                              <w:spacing w:after="12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TCPTransport</w:t>
                            </w:r>
                            <w:proofErr w:type="spellEnd"/>
                            <w:r w:rsidRPr="00725987">
                              <w:rPr>
                                <w:rFonts w:ascii="Bitstream Vera Sans Mono" w:hAnsi="Bitstream Vera Sans Mono" w:cs="Consolas"/>
                                <w:sz w:val="16"/>
                                <w:szCs w:val="16"/>
                                <w:lang w:val="en-US"/>
                              </w:rPr>
                              <w:t xml:space="preserve"> : public Transport</w:t>
                            </w:r>
                          </w:p>
                          <w:p w:rsidR="00AA52FE" w:rsidRPr="00725987" w:rsidRDefault="00AA52FE" w:rsidP="004F51D6">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A52FE" w:rsidRPr="00725987" w:rsidRDefault="00AA52FE" w:rsidP="004F51D6">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public</w:t>
                            </w:r>
                            <w:proofErr w:type="gramEnd"/>
                            <w:r w:rsidRPr="00725987">
                              <w:rPr>
                                <w:rFonts w:ascii="Bitstream Vera Sans Mono" w:hAnsi="Bitstream Vera Sans Mono" w:cs="Consolas"/>
                                <w:sz w:val="16"/>
                                <w:szCs w:val="16"/>
                                <w:lang w:val="en-US"/>
                              </w:rPr>
                              <w:t>:</w:t>
                            </w:r>
                          </w:p>
                          <w:p w:rsidR="00AA52FE" w:rsidRPr="00725987" w:rsidRDefault="00AA52FE" w:rsidP="004F51D6">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Constructor only designed to servers */</w:t>
                            </w:r>
                          </w:p>
                          <w:p w:rsidR="00AA52FE" w:rsidRPr="005E23CF" w:rsidRDefault="00AA52FE" w:rsidP="004F51D6">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TCPTransport</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char* </w:t>
                            </w:r>
                            <w:proofErr w:type="spellStart"/>
                            <w:r w:rsidRPr="005E23CF">
                              <w:rPr>
                                <w:rFonts w:ascii="Bitstream Vera Sans Mono" w:hAnsi="Bitstream Vera Sans Mono" w:cs="Consolas"/>
                                <w:sz w:val="16"/>
                                <w:szCs w:val="16"/>
                                <w:lang w:val="en-US"/>
                              </w:rPr>
                              <w:t>public_address</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char* </w:t>
                            </w:r>
                            <w:proofErr w:type="spellStart"/>
                            <w:r w:rsidRPr="005E23CF">
                              <w:rPr>
                                <w:rFonts w:ascii="Bitstream Vera Sans Mono" w:hAnsi="Bitstream Vera Sans Mono" w:cs="Consolas"/>
                                <w:sz w:val="16"/>
                                <w:szCs w:val="16"/>
                                <w:lang w:val="en-US"/>
                              </w:rPr>
                              <w:t>server_bind_port</w:t>
                            </w:r>
                            <w:proofErr w:type="spellEnd"/>
                            <w:r w:rsidRPr="005E23CF">
                              <w:rPr>
                                <w:rFonts w:ascii="Bitstream Vera Sans Mono" w:hAnsi="Bitstream Vera Sans Mono" w:cs="Consolas"/>
                                <w:sz w:val="16"/>
                                <w:szCs w:val="16"/>
                                <w:lang w:val="en-US"/>
                              </w:rPr>
                              <w:t>);</w:t>
                            </w:r>
                          </w:p>
                          <w:p w:rsidR="00AA52FE" w:rsidRPr="00725987" w:rsidRDefault="00AA52FE" w:rsidP="004F51D6">
                            <w:pPr>
                              <w:spacing w:after="12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 Constructor only designed to proxies */</w:t>
                            </w:r>
                          </w:p>
                          <w:p w:rsidR="00AA52FE" w:rsidRPr="005E23CF" w:rsidRDefault="00AA52FE" w:rsidP="004F51D6">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TCPTransport</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char *</w:t>
                            </w:r>
                            <w:proofErr w:type="spellStart"/>
                            <w:r w:rsidRPr="005E23CF">
                              <w:rPr>
                                <w:rFonts w:ascii="Bitstream Vera Sans Mono" w:hAnsi="Bitstream Vera Sans Mono" w:cs="Consolas"/>
                                <w:sz w:val="16"/>
                                <w:szCs w:val="16"/>
                                <w:lang w:val="en-US"/>
                              </w:rPr>
                              <w:t>to_connect</w:t>
                            </w:r>
                            <w:proofErr w:type="spellEnd"/>
                            <w:r w:rsidRPr="005E23CF">
                              <w:rPr>
                                <w:rFonts w:ascii="Bitstream Vera Sans Mono" w:hAnsi="Bitstream Vera Sans Mono" w:cs="Consolas"/>
                                <w:sz w:val="16"/>
                                <w:szCs w:val="16"/>
                                <w:lang w:val="en-US"/>
                              </w:rPr>
                              <w:t>);</w:t>
                            </w:r>
                          </w:p>
                          <w:p w:rsidR="00AA52FE" w:rsidRPr="00A92CEB" w:rsidRDefault="00AA52FE" w:rsidP="004F51D6">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A92CEB">
                              <w:rPr>
                                <w:rFonts w:ascii="Bitstream Vera Sans Mono" w:hAnsi="Bitstream Vera Sans Mono" w:cs="Consolas"/>
                                <w:sz w:val="16"/>
                                <w:szCs w:val="16"/>
                              </w:rPr>
                              <w:t>virtual</w:t>
                            </w:r>
                            <w:proofErr w:type="gram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TCPTransport</w:t>
                            </w:r>
                            <w:proofErr w:type="spellEnd"/>
                            <w:r>
                              <w:rPr>
                                <w:rFonts w:ascii="Bitstream Vera Sans Mono" w:hAnsi="Bitstream Vera Sans Mono" w:cs="Consolas"/>
                                <w:sz w:val="16"/>
                                <w:szCs w:val="16"/>
                              </w:rPr>
                              <w:t>();</w:t>
                            </w:r>
                          </w:p>
                          <w:p w:rsidR="00AA52FE" w:rsidRPr="00A92CEB" w:rsidRDefault="00AA52FE" w:rsidP="004F51D6">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wps:txbx>
                      <wps:bodyPr rot="0" vert="horz" wrap="square" lIns="91440" tIns="45720" rIns="91440" bIns="45720" anchor="t" anchorCtr="0" upright="1">
                        <a:noAutofit/>
                      </wps:bodyPr>
                    </wps:wsp>
                  </a:graphicData>
                </a:graphic>
              </wp:inline>
            </w:drawing>
          </mc:Choice>
          <mc:Fallback>
            <w:pict>
              <v:shape id="Text Box 39" o:spid="_x0000_s1044" type="#_x0000_t202" style="width:422.4pt;height:14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">
                <v:textbox>
                  <w:txbxContent>
                    <w:p w:rsidR="00AA52FE" w:rsidRPr="00725987" w:rsidRDefault="00AA52FE" w:rsidP="004F51D6">
                      <w:pPr>
                        <w:spacing w:after="12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TCPTransport</w:t>
                      </w:r>
                      <w:proofErr w:type="spellEnd"/>
                      <w:r w:rsidRPr="00725987">
                        <w:rPr>
                          <w:rFonts w:ascii="Bitstream Vera Sans Mono" w:hAnsi="Bitstream Vera Sans Mono" w:cs="Consolas"/>
                          <w:sz w:val="16"/>
                          <w:szCs w:val="16"/>
                          <w:lang w:val="en-US"/>
                        </w:rPr>
                        <w:t xml:space="preserve"> : public Transport</w:t>
                      </w:r>
                    </w:p>
                    <w:p w:rsidR="00AA52FE" w:rsidRPr="00725987" w:rsidRDefault="00AA52FE" w:rsidP="004F51D6">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A52FE" w:rsidRPr="00725987" w:rsidRDefault="00AA52FE" w:rsidP="004F51D6">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public</w:t>
                      </w:r>
                      <w:proofErr w:type="gramEnd"/>
                      <w:r w:rsidRPr="00725987">
                        <w:rPr>
                          <w:rFonts w:ascii="Bitstream Vera Sans Mono" w:hAnsi="Bitstream Vera Sans Mono" w:cs="Consolas"/>
                          <w:sz w:val="16"/>
                          <w:szCs w:val="16"/>
                          <w:lang w:val="en-US"/>
                        </w:rPr>
                        <w:t>:</w:t>
                      </w:r>
                    </w:p>
                    <w:p w:rsidR="00AA52FE" w:rsidRPr="00725987" w:rsidRDefault="00AA52FE" w:rsidP="004F51D6">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Constructor only designed to servers */</w:t>
                      </w:r>
                    </w:p>
                    <w:p w:rsidR="00AA52FE" w:rsidRPr="005E23CF" w:rsidRDefault="00AA52FE" w:rsidP="004F51D6">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TCPTransport</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char* </w:t>
                      </w:r>
                      <w:proofErr w:type="spellStart"/>
                      <w:r w:rsidRPr="005E23CF">
                        <w:rPr>
                          <w:rFonts w:ascii="Bitstream Vera Sans Mono" w:hAnsi="Bitstream Vera Sans Mono" w:cs="Consolas"/>
                          <w:sz w:val="16"/>
                          <w:szCs w:val="16"/>
                          <w:lang w:val="en-US"/>
                        </w:rPr>
                        <w:t>public_address</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char* </w:t>
                      </w:r>
                      <w:proofErr w:type="spellStart"/>
                      <w:r w:rsidRPr="005E23CF">
                        <w:rPr>
                          <w:rFonts w:ascii="Bitstream Vera Sans Mono" w:hAnsi="Bitstream Vera Sans Mono" w:cs="Consolas"/>
                          <w:sz w:val="16"/>
                          <w:szCs w:val="16"/>
                          <w:lang w:val="en-US"/>
                        </w:rPr>
                        <w:t>server_bind_port</w:t>
                      </w:r>
                      <w:proofErr w:type="spellEnd"/>
                      <w:r w:rsidRPr="005E23CF">
                        <w:rPr>
                          <w:rFonts w:ascii="Bitstream Vera Sans Mono" w:hAnsi="Bitstream Vera Sans Mono" w:cs="Consolas"/>
                          <w:sz w:val="16"/>
                          <w:szCs w:val="16"/>
                          <w:lang w:val="en-US"/>
                        </w:rPr>
                        <w:t>);</w:t>
                      </w:r>
                    </w:p>
                    <w:p w:rsidR="00AA52FE" w:rsidRPr="00725987" w:rsidRDefault="00AA52FE" w:rsidP="004F51D6">
                      <w:pPr>
                        <w:spacing w:after="12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 Constructor only designed to proxies */</w:t>
                      </w:r>
                    </w:p>
                    <w:p w:rsidR="00AA52FE" w:rsidRPr="005E23CF" w:rsidRDefault="00AA52FE" w:rsidP="004F51D6">
                      <w:pPr>
                        <w:spacing w:after="12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TCPTransport</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char *</w:t>
                      </w:r>
                      <w:proofErr w:type="spellStart"/>
                      <w:r w:rsidRPr="005E23CF">
                        <w:rPr>
                          <w:rFonts w:ascii="Bitstream Vera Sans Mono" w:hAnsi="Bitstream Vera Sans Mono" w:cs="Consolas"/>
                          <w:sz w:val="16"/>
                          <w:szCs w:val="16"/>
                          <w:lang w:val="en-US"/>
                        </w:rPr>
                        <w:t>to_connect</w:t>
                      </w:r>
                      <w:proofErr w:type="spellEnd"/>
                      <w:r w:rsidRPr="005E23CF">
                        <w:rPr>
                          <w:rFonts w:ascii="Bitstream Vera Sans Mono" w:hAnsi="Bitstream Vera Sans Mono" w:cs="Consolas"/>
                          <w:sz w:val="16"/>
                          <w:szCs w:val="16"/>
                          <w:lang w:val="en-US"/>
                        </w:rPr>
                        <w:t>);</w:t>
                      </w:r>
                    </w:p>
                    <w:p w:rsidR="00AA52FE" w:rsidRPr="00A92CEB" w:rsidRDefault="00AA52FE" w:rsidP="004F51D6">
                      <w:pPr>
                        <w:spacing w:after="12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A92CEB">
                        <w:rPr>
                          <w:rFonts w:ascii="Bitstream Vera Sans Mono" w:hAnsi="Bitstream Vera Sans Mono" w:cs="Consolas"/>
                          <w:sz w:val="16"/>
                          <w:szCs w:val="16"/>
                        </w:rPr>
                        <w:t>virtual</w:t>
                      </w:r>
                      <w:proofErr w:type="gramEnd"/>
                      <w:r>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TCPTransport</w:t>
                      </w:r>
                      <w:proofErr w:type="spellEnd"/>
                      <w:r>
                        <w:rPr>
                          <w:rFonts w:ascii="Bitstream Vera Sans Mono" w:hAnsi="Bitstream Vera Sans Mono" w:cs="Consolas"/>
                          <w:sz w:val="16"/>
                          <w:szCs w:val="16"/>
                        </w:rPr>
                        <w:t>();</w:t>
                      </w:r>
                    </w:p>
                    <w:p w:rsidR="00AA52FE" w:rsidRPr="00A92CEB" w:rsidRDefault="00AA52FE" w:rsidP="004F51D6">
                      <w:pPr>
                        <w:spacing w:after="120"/>
                        <w:rPr>
                          <w:rFonts w:ascii="Bitstream Vera Sans Mono" w:hAnsi="Bitstream Vera Sans Mono" w:cs="Consolas"/>
                          <w:sz w:val="16"/>
                          <w:szCs w:val="16"/>
                        </w:rPr>
                      </w:pPr>
                      <w:r>
                        <w:rPr>
                          <w:rFonts w:ascii="Bitstream Vera Sans Mono" w:hAnsi="Bitstream Vera Sans Mono" w:cs="Consolas"/>
                          <w:sz w:val="16"/>
                          <w:szCs w:val="16"/>
                        </w:rPr>
                        <w:t>};</w:t>
                      </w:r>
                    </w:p>
                  </w:txbxContent>
                </v:textbox>
                <w10:anchorlock/>
              </v:shape>
            </w:pict>
          </mc:Fallback>
        </mc:AlternateContent>
      </w:r>
    </w:p>
    <w:p w:rsidR="00565C78" w:rsidRPr="00725987" w:rsidRDefault="00565C78" w:rsidP="004F51D6">
      <w:pPr>
        <w:rPr>
          <w:lang w:val="en-US"/>
        </w:rPr>
      </w:pPr>
      <w:r w:rsidRPr="00725987">
        <w:rPr>
          <w:lang w:val="en-US"/>
        </w:rPr>
        <w:t xml:space="preserve">When a </w:t>
      </w:r>
      <w:r w:rsidRPr="00725987">
        <w:rPr>
          <w:rFonts w:ascii="Bitstream Vera Sans Mono" w:hAnsi="Bitstream Vera Sans Mono" w:cs="Consolas"/>
          <w:sz w:val="16"/>
          <w:szCs w:val="16"/>
          <w:lang w:val="en-US"/>
        </w:rPr>
        <w:t>TCPTransport</w:t>
      </w:r>
      <w:r w:rsidRPr="00725987">
        <w:rPr>
          <w:lang w:val="en-US"/>
        </w:rPr>
        <w:t xml:space="preserve"> object is created, it can be </w:t>
      </w:r>
      <w:r w:rsidR="00B603F2">
        <w:rPr>
          <w:lang w:val="en-US"/>
        </w:rPr>
        <w:t>used</w:t>
      </w:r>
      <w:r w:rsidR="00B603F2" w:rsidRPr="00725987">
        <w:rPr>
          <w:lang w:val="en-US"/>
        </w:rPr>
        <w:t xml:space="preserve"> </w:t>
      </w:r>
      <w:r w:rsidRPr="00725987">
        <w:rPr>
          <w:lang w:val="en-US"/>
        </w:rPr>
        <w:t>in the proxy’s constructor or in the server’s constructor</w:t>
      </w:r>
      <w:r w:rsidR="00B603F2">
        <w:rPr>
          <w:lang w:val="en-US"/>
        </w:rPr>
        <w:t>:</w:t>
      </w:r>
      <w:r w:rsidRPr="00725987">
        <w:rPr>
          <w:lang w:val="en-US"/>
        </w:rPr>
        <w:t>.</w:t>
      </w:r>
    </w:p>
    <w:p w:rsidR="00565C78" w:rsidRPr="00725987" w:rsidRDefault="003F02E6" w:rsidP="00565C78">
      <w:pPr>
        <w:pStyle w:val="Heading4"/>
        <w:rPr>
          <w:lang w:val="en-US"/>
        </w:rPr>
      </w:pPr>
      <w:r>
        <w:rPr>
          <w:lang w:val="en-US"/>
        </w:rPr>
        <w:br w:type="page"/>
      </w:r>
      <w:r w:rsidR="00565C78" w:rsidRPr="00725987">
        <w:rPr>
          <w:lang w:val="en-US"/>
        </w:rPr>
        <w:lastRenderedPageBreak/>
        <w:t>Usage in a proxy</w:t>
      </w:r>
    </w:p>
    <w:p w:rsidR="004F51D6" w:rsidRDefault="00565C78" w:rsidP="007415B8">
      <w:pPr>
        <w:rPr>
          <w:lang w:val="en-US"/>
        </w:rPr>
      </w:pPr>
      <w:r w:rsidRPr="00725987">
        <w:rPr>
          <w:rFonts w:ascii="Bitstream Vera Sans Mono" w:hAnsi="Bitstream Vera Sans Mono" w:cs="Consolas"/>
          <w:sz w:val="16"/>
          <w:szCs w:val="16"/>
          <w:lang w:val="en-US"/>
        </w:rPr>
        <w:t>TCPTransport</w:t>
      </w:r>
      <w:r w:rsidRPr="00725987">
        <w:rPr>
          <w:lang w:val="en-US"/>
        </w:rPr>
        <w:t xml:space="preserve"> class has two constructors but only one is applicable when a </w:t>
      </w:r>
      <w:r w:rsidRPr="00725987">
        <w:rPr>
          <w:rFonts w:ascii="Bitstream Vera Sans Mono" w:hAnsi="Bitstream Vera Sans Mono" w:cs="Consolas"/>
          <w:sz w:val="16"/>
          <w:szCs w:val="16"/>
          <w:lang w:val="en-US"/>
        </w:rPr>
        <w:t>TCPTransport</w:t>
      </w:r>
      <w:r w:rsidRPr="00725987">
        <w:rPr>
          <w:lang w:val="en-US"/>
        </w:rPr>
        <w:t xml:space="preserve"> object will be used </w:t>
      </w:r>
      <w:r w:rsidR="00725366" w:rsidRPr="00725987">
        <w:rPr>
          <w:lang w:val="en-US"/>
        </w:rPr>
        <w:t>in the creation of a proxy</w:t>
      </w:r>
      <w:r w:rsidRPr="00725987">
        <w:rPr>
          <w:lang w:val="en-US"/>
        </w:rPr>
        <w:t xml:space="preserve">. </w:t>
      </w:r>
      <w:r w:rsidR="00725366" w:rsidRPr="00725987">
        <w:rPr>
          <w:lang w:val="en-US"/>
        </w:rPr>
        <w:t>This</w:t>
      </w:r>
      <w:r w:rsidRPr="00725987">
        <w:rPr>
          <w:lang w:val="en-US"/>
        </w:rPr>
        <w:t xml:space="preserve"> constructor </w:t>
      </w:r>
      <w:r w:rsidR="00725366" w:rsidRPr="00725987">
        <w:rPr>
          <w:lang w:val="en-US"/>
        </w:rPr>
        <w:t xml:space="preserve">has one parameter. The parameter </w:t>
      </w:r>
      <w:r w:rsidR="00725366" w:rsidRPr="00725987">
        <w:rPr>
          <w:rFonts w:ascii="Bitstream Vera Sans Mono" w:hAnsi="Bitstream Vera Sans Mono"/>
          <w:sz w:val="16"/>
          <w:szCs w:val="16"/>
          <w:lang w:val="en-US"/>
        </w:rPr>
        <w:t>to_connect</w:t>
      </w:r>
      <w:r w:rsidR="00725366" w:rsidRPr="00725987">
        <w:rPr>
          <w:lang w:val="en-US"/>
        </w:rPr>
        <w:t xml:space="preserve"> expects the public IP </w:t>
      </w:r>
      <w:r w:rsidR="007415B8" w:rsidRPr="00725987">
        <w:rPr>
          <w:lang w:val="en-US"/>
        </w:rPr>
        <w:t>address and port of the remote server and then the proxy will connect with the server located in that public IP address.</w:t>
      </w:r>
      <w:r w:rsidR="004F51D6" w:rsidRPr="00725987">
        <w:rPr>
          <w:lang w:val="en-US"/>
        </w:rPr>
        <w:t xml:space="preserve"> For more information see section</w:t>
      </w:r>
      <w:r w:rsidR="00AA52FE">
        <w:rPr>
          <w:lang w:val="en-US"/>
        </w:rPr>
        <w:t xml:space="preserve"> </w:t>
      </w:r>
      <w:r w:rsidR="00837A4D">
        <w:rPr>
          <w:lang w:val="en-US"/>
        </w:rPr>
        <w:t>[</w:t>
      </w:r>
      <w:r w:rsidR="00837A4D" w:rsidRPr="00837A4D">
        <w:rPr>
          <w:i/>
          <w:lang w:val="en-US"/>
        </w:rPr>
        <w:t>Wan Communication</w:t>
      </w:r>
      <w:r w:rsidR="00837A4D">
        <w:rPr>
          <w:lang w:val="en-US"/>
        </w:rPr>
        <w:t>]</w:t>
      </w:r>
      <w:r w:rsidR="004F51D6" w:rsidRPr="00725987">
        <w:rPr>
          <w:lang w:val="en-US"/>
        </w:rPr>
        <w:t>.</w:t>
      </w:r>
    </w:p>
    <w:p w:rsidR="00AA52FE" w:rsidRPr="00725987" w:rsidRDefault="00AA52FE" w:rsidP="007415B8">
      <w:pPr>
        <w:rPr>
          <w:lang w:val="en-US"/>
        </w:rPr>
      </w:pPr>
    </w:p>
    <w:p w:rsidR="007415B8" w:rsidRPr="00725987" w:rsidRDefault="007415B8" w:rsidP="007415B8">
      <w:pPr>
        <w:rPr>
          <w:lang w:val="en-US"/>
        </w:rPr>
      </w:pPr>
      <w:r w:rsidRPr="00725987">
        <w:rPr>
          <w:lang w:val="en-US"/>
        </w:rPr>
        <w:t>Usin</w:t>
      </w:r>
      <w:r w:rsidR="00FC39B4" w:rsidRPr="00725987">
        <w:rPr>
          <w:lang w:val="en-US"/>
        </w:rPr>
        <w:t>g the suggested IDL example in th</w:t>
      </w:r>
      <w:r w:rsidRPr="00725987">
        <w:rPr>
          <w:lang w:val="en-US"/>
        </w:rPr>
        <w:t>e section</w:t>
      </w:r>
      <w:r w:rsidR="003F02E6">
        <w:rPr>
          <w:lang w:val="en-US"/>
        </w:rPr>
        <w:t xml:space="preserve"> </w:t>
      </w:r>
      <w:r w:rsidR="008A2DFB">
        <w:rPr>
          <w:i/>
          <w:lang w:val="en-US"/>
        </w:rPr>
        <w:t>[Example]</w:t>
      </w:r>
      <w:r w:rsidRPr="00725987">
        <w:rPr>
          <w:lang w:val="en-US"/>
        </w:rPr>
        <w:t>, the developer could create a proxy that will con</w:t>
      </w:r>
      <w:r w:rsidR="00E817B5" w:rsidRPr="00725987">
        <w:rPr>
          <w:lang w:val="en-US"/>
        </w:rPr>
        <w:t xml:space="preserve">nect with a server located in the </w:t>
      </w:r>
      <w:r w:rsidRPr="00725987">
        <w:rPr>
          <w:lang w:val="en-US"/>
        </w:rPr>
        <w:t>public IP address</w:t>
      </w:r>
      <w:r w:rsidR="00E817B5" w:rsidRPr="00725987">
        <w:rPr>
          <w:lang w:val="en-US"/>
        </w:rPr>
        <w:t xml:space="preserve"> </w:t>
      </w:r>
      <w:r w:rsidR="00E817B5" w:rsidRPr="00725987">
        <w:rPr>
          <w:rFonts w:ascii="Bitstream Vera Sans Mono" w:hAnsi="Bitstream Vera Sans Mono" w:cs="Consolas"/>
          <w:sz w:val="16"/>
          <w:szCs w:val="16"/>
          <w:lang w:val="en-US"/>
        </w:rPr>
        <w:t>80.130.6.123</w:t>
      </w:r>
      <w:r w:rsidR="00E817B5" w:rsidRPr="00725987">
        <w:rPr>
          <w:lang w:val="en-US"/>
        </w:rPr>
        <w:t xml:space="preserve"> and port </w:t>
      </w:r>
      <w:r w:rsidR="00E817B5" w:rsidRPr="00725987">
        <w:rPr>
          <w:rFonts w:ascii="Bitstream Vera Sans Mono" w:hAnsi="Bitstream Vera Sans Mono" w:cs="Consolas"/>
          <w:sz w:val="16"/>
          <w:szCs w:val="16"/>
          <w:lang w:val="en-US"/>
        </w:rPr>
        <w:t>7600</w:t>
      </w:r>
      <w:r w:rsidR="00E817B5" w:rsidRPr="00725987">
        <w:rPr>
          <w:lang w:val="en-US"/>
        </w:rPr>
        <w:t>.</w:t>
      </w:r>
    </w:p>
    <w:p w:rsidR="004F51D6" w:rsidRDefault="002708FF" w:rsidP="00F80417">
      <w:pPr>
        <w:jc w:val="center"/>
      </w:pPr>
      <w:r>
        <w:rPr>
          <w:noProof/>
        </w:rPr>
        <mc:AlternateContent>
          <mc:Choice Requires="wps">
            <w:drawing>
              <wp:inline distT="0" distB="0" distL="0" distR="0">
                <wp:extent cx="5056505" cy="3350895"/>
                <wp:effectExtent l="9525" t="9525" r="10795" b="11430"/>
                <wp:docPr id="1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6505" cy="3350895"/>
                        </a:xfrm>
                        <a:prstGeom prst="rect">
                          <a:avLst/>
                        </a:prstGeom>
                        <a:solidFill>
                          <a:srgbClr val="FFFFFF"/>
                        </a:solidFill>
                        <a:ln w="9525">
                          <a:solidFill>
                            <a:srgbClr val="000000"/>
                          </a:solidFill>
                          <a:miter lim="800000"/>
                          <a:headEnd/>
                          <a:tailEnd/>
                        </a:ln>
                      </wps:spPr>
                      <wps:txbx>
                        <w:txbxContent>
                          <w:p w:rsidR="00AA52FE" w:rsidRPr="00725987" w:rsidRDefault="00AA52FE" w:rsidP="0080030D">
                            <w:pPr>
                              <w:autoSpaceDE w:val="0"/>
                              <w:autoSpaceDN w:val="0"/>
                              <w:adjustRightInd w:val="0"/>
                              <w:rPr>
                                <w:rFonts w:ascii="Bitstream Vera Sans Mono" w:hAnsi="Bitstream Vera Sans Mono" w:cs="Courier New"/>
                                <w:noProof/>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urier New"/>
                                <w:noProof/>
                                <w:sz w:val="16"/>
                                <w:szCs w:val="16"/>
                                <w:lang w:val="en-US"/>
                              </w:rPr>
                              <w:t>TCPTransport</w:t>
                            </w:r>
                            <w:proofErr w:type="spellEnd"/>
                            <w:r w:rsidRPr="00725987">
                              <w:rPr>
                                <w:rFonts w:ascii="Bitstream Vera Sans Mono" w:hAnsi="Bitstream Vera Sans Mono" w:cs="Courier New"/>
                                <w:noProof/>
                                <w:sz w:val="16"/>
                                <w:szCs w:val="16"/>
                                <w:lang w:val="en-US"/>
                              </w:rPr>
                              <w:t xml:space="preserve"> *tcptransport = NULL;</w:t>
                            </w:r>
                          </w:p>
                          <w:p w:rsidR="00AA52FE" w:rsidRPr="00725987" w:rsidRDefault="00AA52FE" w:rsidP="004F51D6">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AA52FE" w:rsidRPr="00725987" w:rsidRDefault="00AA52FE" w:rsidP="004F51D6">
                            <w:pPr>
                              <w:autoSpaceDE w:val="0"/>
                              <w:autoSpaceDN w:val="0"/>
                              <w:adjustRightInd w:val="0"/>
                              <w:rPr>
                                <w:rFonts w:ascii="Bitstream Vera Sans Mono" w:hAnsi="Bitstream Vera Sans Mono" w:cs="Courier New"/>
                                <w:noProof/>
                                <w:sz w:val="16"/>
                                <w:szCs w:val="16"/>
                                <w:lang w:val="en-US"/>
                              </w:rPr>
                            </w:pPr>
                          </w:p>
                          <w:p w:rsidR="00AA52FE" w:rsidRPr="00DB7CFA" w:rsidRDefault="00AA52FE" w:rsidP="004F51D6">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try</w:t>
                            </w:r>
                          </w:p>
                          <w:p w:rsidR="00AA52FE" w:rsidRPr="00DB7CFA" w:rsidRDefault="00AA52FE" w:rsidP="004F51D6">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5E23CF" w:rsidRDefault="00AA52FE"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urier New"/>
                                <w:noProof/>
                                <w:sz w:val="16"/>
                                <w:szCs w:val="16"/>
                                <w:lang w:val="en-US"/>
                              </w:rPr>
                              <w:t xml:space="preserve">   </w:t>
                            </w:r>
                            <w:r w:rsidRPr="005E23CF">
                              <w:rPr>
                                <w:rFonts w:ascii="Bitstream Vera Sans Mono" w:hAnsi="Bitstream Vera Sans Mono" w:cs="Courier New"/>
                                <w:noProof/>
                                <w:sz w:val="16"/>
                                <w:szCs w:val="16"/>
                                <w:lang w:val="en-US"/>
                              </w:rPr>
                              <w:t xml:space="preserve">tcptransport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w:t>
                            </w:r>
                            <w:proofErr w:type="gramStart"/>
                            <w:r w:rsidRPr="005E23CF">
                              <w:rPr>
                                <w:rFonts w:ascii="Bitstream Vera Sans Mono" w:hAnsi="Bitstream Vera Sans Mono" w:cs="Consolas"/>
                                <w:sz w:val="16"/>
                                <w:szCs w:val="16"/>
                                <w:lang w:val="en-US"/>
                              </w:rPr>
                              <w:t>:RPCDDS</w:t>
                            </w:r>
                            <w:proofErr w:type="gram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urier New"/>
                                <w:noProof/>
                                <w:sz w:val="16"/>
                                <w:szCs w:val="16"/>
                                <w:lang w:val="en-US"/>
                              </w:rPr>
                              <w:t>TCPTransport</w:t>
                            </w:r>
                            <w:proofErr w:type="spellEnd"/>
                            <w:r w:rsidRPr="005E23CF">
                              <w:rPr>
                                <w:rFonts w:ascii="Bitstream Vera Sans Mono" w:hAnsi="Bitstream Vera Sans Mono" w:cs="Courier New"/>
                                <w:noProof/>
                                <w:sz w:val="16"/>
                                <w:szCs w:val="16"/>
                                <w:lang w:val="en-US"/>
                              </w:rPr>
                              <w:t>(</w:t>
                            </w:r>
                            <w:r w:rsidRPr="005E23CF">
                              <w:rPr>
                                <w:rFonts w:ascii="Bitstream Vera Sans Mono" w:hAnsi="Bitstream Vera Sans Mono" w:cs="Consolas"/>
                                <w:sz w:val="16"/>
                                <w:szCs w:val="16"/>
                                <w:lang w:val="en-US"/>
                              </w:rPr>
                              <w:t>"80.130.6.123:7600");</w:t>
                            </w:r>
                          </w:p>
                          <w:p w:rsidR="00AA52FE" w:rsidRPr="005E23CF" w:rsidRDefault="00AA52FE" w:rsidP="0080030D">
                            <w:pPr>
                              <w:autoSpaceDE w:val="0"/>
                              <w:autoSpaceDN w:val="0"/>
                              <w:adjustRightInd w:val="0"/>
                              <w:rPr>
                                <w:rFonts w:ascii="Bitstream Vera Sans Mono" w:hAnsi="Bitstream Vera Sans Mono" w:cs="Courier New"/>
                                <w:noProof/>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proxy</w:t>
                            </w:r>
                            <w:proofErr w:type="gramEnd"/>
                            <w:r w:rsidRPr="005E23CF">
                              <w:rPr>
                                <w:rFonts w:ascii="Bitstream Vera Sans Mono" w:hAnsi="Bitstream Vera Sans Mono" w:cs="Consolas"/>
                                <w:sz w:val="16"/>
                                <w:szCs w:val="16"/>
                                <w:lang w:val="en-US"/>
                              </w:rPr>
                              <w:t xml:space="preserve"> = </w:t>
                            </w:r>
                            <w:r w:rsidRPr="005E23CF">
                              <w:rPr>
                                <w:rFonts w:ascii="Bitstream Vera Sans Mono" w:hAnsi="Bitstream Vera Sans Mono" w:cs="Courier New"/>
                                <w:noProof/>
                                <w:sz w:val="16"/>
                                <w:szCs w:val="16"/>
                                <w:lang w:val="en-US"/>
                              </w:rPr>
                              <w:t>new BankProxy(“MyBankName”, tcptransport);</w:t>
                            </w:r>
                          </w:p>
                          <w:p w:rsidR="00AA52FE" w:rsidRPr="00DB7CFA" w:rsidRDefault="00AA52FE"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DB7CFA" w:rsidRDefault="00AA52FE"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AA52FE" w:rsidRPr="00DB7CFA" w:rsidRDefault="00AA52FE"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5E23CF" w:rsidRDefault="00AA52FE"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725987" w:rsidRDefault="00AA52FE" w:rsidP="0080030D">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80030D">
                            <w:pPr>
                              <w:autoSpaceDE w:val="0"/>
                              <w:autoSpaceDN w:val="0"/>
                              <w:adjustRightInd w:val="0"/>
                              <w:rPr>
                                <w:rFonts w:ascii="Bitstream Vera Sans Mono" w:hAnsi="Bitstream Vera Sans Mono" w:cs="Consolas"/>
                                <w:sz w:val="16"/>
                                <w:szCs w:val="16"/>
                                <w:lang w:val="en-US"/>
                              </w:rPr>
                            </w:pPr>
                          </w:p>
                          <w:p w:rsidR="00AA52FE" w:rsidRPr="00725987" w:rsidRDefault="00AA52FE"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AA52FE" w:rsidRPr="00725987" w:rsidRDefault="00AA52FE"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AA52FE" w:rsidRPr="00725987" w:rsidRDefault="00AA52FE"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AA52FE" w:rsidRPr="00725987" w:rsidRDefault="00AA52FE" w:rsidP="000D48C5">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Account_initialize(&amp;ac);</w:t>
                            </w:r>
                          </w:p>
                          <w:p w:rsidR="00AA52FE" w:rsidRPr="00725987" w:rsidRDefault="00AA52FE" w:rsidP="000D48C5">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AA52FE" w:rsidRPr="00725987" w:rsidRDefault="00AA52FE"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AA52FE" w:rsidRPr="00DB7CFA" w:rsidRDefault="00AA52FE" w:rsidP="000D48C5">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DB7CFA" w:rsidRDefault="00AA52FE"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AA52FE" w:rsidRPr="00DB7CFA" w:rsidRDefault="00AA52FE"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5E23CF" w:rsidRDefault="00AA52FE"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5A4D50" w:rsidRDefault="00AA52FE" w:rsidP="0080030D">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AA52FE" w:rsidRPr="0080030D" w:rsidRDefault="00AA52FE" w:rsidP="000D48C5">
                            <w:pPr>
                              <w:rPr>
                                <w:rFonts w:ascii="Bitstream Vera Sans Mono" w:hAnsi="Bitstream Vera Sans Mono" w:cs="Courier New"/>
                                <w:noProof/>
                                <w:sz w:val="16"/>
                                <w:szCs w:val="16"/>
                              </w:rPr>
                            </w:pPr>
                          </w:p>
                          <w:p w:rsidR="00AA52FE" w:rsidRPr="00CF669C" w:rsidRDefault="00AA52FE" w:rsidP="004F51D6"/>
                        </w:txbxContent>
                      </wps:txbx>
                      <wps:bodyPr rot="0" vert="horz" wrap="square" lIns="91440" tIns="45720" rIns="91440" bIns="45720" anchor="t" anchorCtr="0" upright="1">
                        <a:noAutofit/>
                      </wps:bodyPr>
                    </wps:wsp>
                  </a:graphicData>
                </a:graphic>
              </wp:inline>
            </w:drawing>
          </mc:Choice>
          <mc:Fallback>
            <w:pict>
              <v:shape id="Text Box 38" o:spid="_x0000_s1045" type="#_x0000_t202" style="width:398.15pt;height:26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">
                <v:textbox>
                  <w:txbxContent>
                    <w:p w:rsidR="00AA52FE" w:rsidRPr="00725987" w:rsidRDefault="00AA52FE" w:rsidP="0080030D">
                      <w:pPr>
                        <w:autoSpaceDE w:val="0"/>
                        <w:autoSpaceDN w:val="0"/>
                        <w:adjustRightInd w:val="0"/>
                        <w:rPr>
                          <w:rFonts w:ascii="Bitstream Vera Sans Mono" w:hAnsi="Bitstream Vera Sans Mono" w:cs="Courier New"/>
                          <w:noProof/>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urier New"/>
                          <w:noProof/>
                          <w:sz w:val="16"/>
                          <w:szCs w:val="16"/>
                          <w:lang w:val="en-US"/>
                        </w:rPr>
                        <w:t>TCPTransport</w:t>
                      </w:r>
                      <w:proofErr w:type="spellEnd"/>
                      <w:r w:rsidRPr="00725987">
                        <w:rPr>
                          <w:rFonts w:ascii="Bitstream Vera Sans Mono" w:hAnsi="Bitstream Vera Sans Mono" w:cs="Courier New"/>
                          <w:noProof/>
                          <w:sz w:val="16"/>
                          <w:szCs w:val="16"/>
                          <w:lang w:val="en-US"/>
                        </w:rPr>
                        <w:t xml:space="preserve"> *tcptransport = NULL;</w:t>
                      </w:r>
                    </w:p>
                    <w:p w:rsidR="00AA52FE" w:rsidRPr="00725987" w:rsidRDefault="00AA52FE" w:rsidP="004F51D6">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BankProxy *proxy = NULL;</w:t>
                      </w:r>
                    </w:p>
                    <w:p w:rsidR="00AA52FE" w:rsidRPr="00725987" w:rsidRDefault="00AA52FE" w:rsidP="004F51D6">
                      <w:pPr>
                        <w:autoSpaceDE w:val="0"/>
                        <w:autoSpaceDN w:val="0"/>
                        <w:adjustRightInd w:val="0"/>
                        <w:rPr>
                          <w:rFonts w:ascii="Bitstream Vera Sans Mono" w:hAnsi="Bitstream Vera Sans Mono" w:cs="Courier New"/>
                          <w:noProof/>
                          <w:sz w:val="16"/>
                          <w:szCs w:val="16"/>
                          <w:lang w:val="en-US"/>
                        </w:rPr>
                      </w:pPr>
                    </w:p>
                    <w:p w:rsidR="00AA52FE" w:rsidRPr="00DB7CFA" w:rsidRDefault="00AA52FE" w:rsidP="004F51D6">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try</w:t>
                      </w:r>
                    </w:p>
                    <w:p w:rsidR="00AA52FE" w:rsidRPr="00DB7CFA" w:rsidRDefault="00AA52FE" w:rsidP="004F51D6">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5E23CF" w:rsidRDefault="00AA52FE"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urier New"/>
                          <w:noProof/>
                          <w:sz w:val="16"/>
                          <w:szCs w:val="16"/>
                          <w:lang w:val="en-US"/>
                        </w:rPr>
                        <w:t xml:space="preserve">   </w:t>
                      </w:r>
                      <w:r w:rsidRPr="005E23CF">
                        <w:rPr>
                          <w:rFonts w:ascii="Bitstream Vera Sans Mono" w:hAnsi="Bitstream Vera Sans Mono" w:cs="Courier New"/>
                          <w:noProof/>
                          <w:sz w:val="16"/>
                          <w:szCs w:val="16"/>
                          <w:lang w:val="en-US"/>
                        </w:rPr>
                        <w:t xml:space="preserve">tcptransport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w:t>
                      </w:r>
                      <w:proofErr w:type="gramStart"/>
                      <w:r w:rsidRPr="005E23CF">
                        <w:rPr>
                          <w:rFonts w:ascii="Bitstream Vera Sans Mono" w:hAnsi="Bitstream Vera Sans Mono" w:cs="Consolas"/>
                          <w:sz w:val="16"/>
                          <w:szCs w:val="16"/>
                          <w:lang w:val="en-US"/>
                        </w:rPr>
                        <w:t>:RPCDDS</w:t>
                      </w:r>
                      <w:proofErr w:type="gram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urier New"/>
                          <w:noProof/>
                          <w:sz w:val="16"/>
                          <w:szCs w:val="16"/>
                          <w:lang w:val="en-US"/>
                        </w:rPr>
                        <w:t>TCPTransport</w:t>
                      </w:r>
                      <w:proofErr w:type="spellEnd"/>
                      <w:r w:rsidRPr="005E23CF">
                        <w:rPr>
                          <w:rFonts w:ascii="Bitstream Vera Sans Mono" w:hAnsi="Bitstream Vera Sans Mono" w:cs="Courier New"/>
                          <w:noProof/>
                          <w:sz w:val="16"/>
                          <w:szCs w:val="16"/>
                          <w:lang w:val="en-US"/>
                        </w:rPr>
                        <w:t>(</w:t>
                      </w:r>
                      <w:r w:rsidRPr="005E23CF">
                        <w:rPr>
                          <w:rFonts w:ascii="Bitstream Vera Sans Mono" w:hAnsi="Bitstream Vera Sans Mono" w:cs="Consolas"/>
                          <w:sz w:val="16"/>
                          <w:szCs w:val="16"/>
                          <w:lang w:val="en-US"/>
                        </w:rPr>
                        <w:t>"80.130.6.123:7600");</w:t>
                      </w:r>
                    </w:p>
                    <w:p w:rsidR="00AA52FE" w:rsidRPr="005E23CF" w:rsidRDefault="00AA52FE" w:rsidP="0080030D">
                      <w:pPr>
                        <w:autoSpaceDE w:val="0"/>
                        <w:autoSpaceDN w:val="0"/>
                        <w:adjustRightInd w:val="0"/>
                        <w:rPr>
                          <w:rFonts w:ascii="Bitstream Vera Sans Mono" w:hAnsi="Bitstream Vera Sans Mono" w:cs="Courier New"/>
                          <w:noProof/>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proxy</w:t>
                      </w:r>
                      <w:proofErr w:type="gramEnd"/>
                      <w:r w:rsidRPr="005E23CF">
                        <w:rPr>
                          <w:rFonts w:ascii="Bitstream Vera Sans Mono" w:hAnsi="Bitstream Vera Sans Mono" w:cs="Consolas"/>
                          <w:sz w:val="16"/>
                          <w:szCs w:val="16"/>
                          <w:lang w:val="en-US"/>
                        </w:rPr>
                        <w:t xml:space="preserve"> = </w:t>
                      </w:r>
                      <w:r w:rsidRPr="005E23CF">
                        <w:rPr>
                          <w:rFonts w:ascii="Bitstream Vera Sans Mono" w:hAnsi="Bitstream Vera Sans Mono" w:cs="Courier New"/>
                          <w:noProof/>
                          <w:sz w:val="16"/>
                          <w:szCs w:val="16"/>
                          <w:lang w:val="en-US"/>
                        </w:rPr>
                        <w:t>new BankProxy(“MyBankName”, tcptransport);</w:t>
                      </w:r>
                    </w:p>
                    <w:p w:rsidR="00AA52FE" w:rsidRPr="00DB7CFA" w:rsidRDefault="00AA52FE"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DB7CFA" w:rsidRDefault="00AA52FE"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catch(eProsima::RPCDDS::InitializeException &amp;ex)</w:t>
                      </w:r>
                    </w:p>
                    <w:p w:rsidR="00AA52FE" w:rsidRPr="00DB7CFA" w:rsidRDefault="00AA52FE"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5E23CF" w:rsidRDefault="00AA52FE"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725987" w:rsidRDefault="00AA52FE" w:rsidP="0080030D">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80030D">
                      <w:pPr>
                        <w:autoSpaceDE w:val="0"/>
                        <w:autoSpaceDN w:val="0"/>
                        <w:adjustRightInd w:val="0"/>
                        <w:rPr>
                          <w:rFonts w:ascii="Bitstream Vera Sans Mono" w:hAnsi="Bitstream Vera Sans Mono" w:cs="Consolas"/>
                          <w:sz w:val="16"/>
                          <w:szCs w:val="16"/>
                          <w:lang w:val="en-US"/>
                        </w:rPr>
                      </w:pPr>
                    </w:p>
                    <w:p w:rsidR="00AA52FE" w:rsidRPr="00725987" w:rsidRDefault="00AA52FE"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Account ac; </w:t>
                      </w:r>
                    </w:p>
                    <w:p w:rsidR="00AA52FE" w:rsidRPr="00725987" w:rsidRDefault="00AA52FE"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DDS_Long  money ;       </w:t>
                      </w:r>
                    </w:p>
                    <w:p w:rsidR="00AA52FE" w:rsidRPr="00725987" w:rsidRDefault="00AA52FE"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ReturnCode  depositRetValue;     </w:t>
                      </w:r>
                    </w:p>
                    <w:p w:rsidR="00AA52FE" w:rsidRPr="00725987" w:rsidRDefault="00AA52FE" w:rsidP="000D48C5">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Account_initialize(&amp;ac);</w:t>
                      </w:r>
                    </w:p>
                    <w:p w:rsidR="00AA52FE" w:rsidRPr="00725987" w:rsidRDefault="00AA52FE" w:rsidP="000D48C5">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try</w:t>
                      </w:r>
                    </w:p>
                    <w:p w:rsidR="00AA52FE" w:rsidRPr="00725987" w:rsidRDefault="00AA52FE"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0D48C5">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 xml:space="preserve">   depositRetValue = proxy-&gt;deposit(ac, money);</w:t>
                      </w:r>
                    </w:p>
                    <w:p w:rsidR="00AA52FE" w:rsidRPr="00DB7CFA" w:rsidRDefault="00AA52FE" w:rsidP="000D48C5">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DB7CFA" w:rsidRDefault="00AA52FE"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catch(eProsima::RPCDDS::Exception &amp;ex)</w:t>
                      </w:r>
                    </w:p>
                    <w:p w:rsidR="00AA52FE" w:rsidRPr="00DB7CFA" w:rsidRDefault="00AA52FE" w:rsidP="0080030D">
                      <w:pPr>
                        <w:autoSpaceDE w:val="0"/>
                        <w:autoSpaceDN w:val="0"/>
                        <w:adjustRightInd w:val="0"/>
                        <w:rPr>
                          <w:rFonts w:ascii="Bitstream Vera Sans Mono" w:hAnsi="Bitstream Vera Sans Mono" w:cs="Courier New"/>
                          <w:noProof/>
                          <w:sz w:val="16"/>
                          <w:szCs w:val="16"/>
                          <w:lang w:val="en-US"/>
                        </w:rPr>
                      </w:pPr>
                      <w:r w:rsidRPr="00DB7CFA">
                        <w:rPr>
                          <w:rFonts w:ascii="Bitstream Vera Sans Mono" w:hAnsi="Bitstream Vera Sans Mono" w:cs="Courier New"/>
                          <w:noProof/>
                          <w:sz w:val="16"/>
                          <w:szCs w:val="16"/>
                          <w:lang w:val="en-US"/>
                        </w:rPr>
                        <w:t>{</w:t>
                      </w:r>
                    </w:p>
                    <w:p w:rsidR="00AA52FE" w:rsidRPr="005E23CF" w:rsidRDefault="00AA52FE"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5A4D50" w:rsidRDefault="00AA52FE" w:rsidP="0080030D">
                      <w:pPr>
                        <w:autoSpaceDE w:val="0"/>
                        <w:autoSpaceDN w:val="0"/>
                        <w:adjustRightInd w:val="0"/>
                        <w:rPr>
                          <w:rFonts w:ascii="Bitstream Vera Sans Mono" w:hAnsi="Bitstream Vera Sans Mono" w:cs="Courier New"/>
                          <w:noProof/>
                          <w:sz w:val="16"/>
                          <w:szCs w:val="16"/>
                        </w:rPr>
                      </w:pPr>
                      <w:r>
                        <w:rPr>
                          <w:rFonts w:ascii="Bitstream Vera Sans Mono" w:hAnsi="Bitstream Vera Sans Mono" w:cs="Courier New"/>
                          <w:noProof/>
                          <w:sz w:val="16"/>
                          <w:szCs w:val="16"/>
                        </w:rPr>
                        <w:t>}</w:t>
                      </w:r>
                    </w:p>
                    <w:p w:rsidR="00AA52FE" w:rsidRPr="0080030D" w:rsidRDefault="00AA52FE" w:rsidP="000D48C5">
                      <w:pPr>
                        <w:rPr>
                          <w:rFonts w:ascii="Bitstream Vera Sans Mono" w:hAnsi="Bitstream Vera Sans Mono" w:cs="Courier New"/>
                          <w:noProof/>
                          <w:sz w:val="16"/>
                          <w:szCs w:val="16"/>
                        </w:rPr>
                      </w:pPr>
                    </w:p>
                    <w:p w:rsidR="00AA52FE" w:rsidRPr="00CF669C" w:rsidRDefault="00AA52FE" w:rsidP="004F51D6"/>
                  </w:txbxContent>
                </v:textbox>
                <w10:anchorlock/>
              </v:shape>
            </w:pict>
          </mc:Fallback>
        </mc:AlternateContent>
      </w:r>
    </w:p>
    <w:p w:rsidR="003F386B" w:rsidRPr="00725987" w:rsidRDefault="002F3DDB" w:rsidP="003F386B">
      <w:pPr>
        <w:pStyle w:val="Heading4"/>
        <w:rPr>
          <w:lang w:val="en-US"/>
        </w:rPr>
      </w:pPr>
      <w:r>
        <w:rPr>
          <w:lang w:val="en-US"/>
        </w:rPr>
        <w:br w:type="page"/>
      </w:r>
      <w:r w:rsidR="003F386B" w:rsidRPr="00725987">
        <w:rPr>
          <w:lang w:val="en-US"/>
        </w:rPr>
        <w:lastRenderedPageBreak/>
        <w:t>Usage in a server</w:t>
      </w:r>
    </w:p>
    <w:p w:rsidR="003F386B" w:rsidRPr="00725987" w:rsidRDefault="003F386B" w:rsidP="005E23CF">
      <w:pPr>
        <w:jc w:val="both"/>
        <w:rPr>
          <w:lang w:val="en-US"/>
        </w:rPr>
      </w:pPr>
      <w:r w:rsidRPr="00725987">
        <w:rPr>
          <w:rFonts w:ascii="Bitstream Vera Sans Mono" w:hAnsi="Bitstream Vera Sans Mono" w:cs="Consolas"/>
          <w:sz w:val="16"/>
          <w:szCs w:val="16"/>
          <w:lang w:val="en-US"/>
        </w:rPr>
        <w:t>TCPTransport</w:t>
      </w:r>
      <w:r w:rsidRPr="00725987">
        <w:rPr>
          <w:lang w:val="en-US"/>
        </w:rPr>
        <w:t xml:space="preserve"> class has two constructors but only one is applicable when a </w:t>
      </w:r>
      <w:r w:rsidRPr="00725987">
        <w:rPr>
          <w:rFonts w:ascii="Bitstream Vera Sans Mono" w:hAnsi="Bitstream Vera Sans Mono" w:cs="Consolas"/>
          <w:sz w:val="16"/>
          <w:szCs w:val="16"/>
          <w:lang w:val="en-US"/>
        </w:rPr>
        <w:t>TCPTransport</w:t>
      </w:r>
      <w:r w:rsidRPr="00725987">
        <w:rPr>
          <w:lang w:val="en-US"/>
        </w:rPr>
        <w:t xml:space="preserve"> object will be used in the creation of a server. This constructor has two parameters. The parameter </w:t>
      </w:r>
      <w:r w:rsidRPr="00725987">
        <w:rPr>
          <w:rFonts w:ascii="Bitstream Vera Sans Mono" w:hAnsi="Bitstream Vera Sans Mono" w:cs="Consolas"/>
          <w:sz w:val="16"/>
          <w:szCs w:val="16"/>
          <w:lang w:val="en-US"/>
        </w:rPr>
        <w:t>public_address</w:t>
      </w:r>
      <w:r w:rsidRPr="00725987">
        <w:rPr>
          <w:lang w:val="en-US"/>
        </w:rPr>
        <w:t xml:space="preserve"> expects the public IP address and port where a proxy could find the server. The parameter </w:t>
      </w:r>
      <w:r w:rsidRPr="00725987">
        <w:rPr>
          <w:rFonts w:ascii="Bitstream Vera Sans Mono" w:hAnsi="Bitstream Vera Sans Mono" w:cs="Consolas"/>
          <w:sz w:val="16"/>
          <w:szCs w:val="16"/>
          <w:lang w:val="en-US"/>
        </w:rPr>
        <w:t>server_bind_port</w:t>
      </w:r>
      <w:r w:rsidRPr="00725987">
        <w:rPr>
          <w:lang w:val="en-US"/>
        </w:rPr>
        <w:t xml:space="preserve"> has to contain the local port that the server will open to make the connection. For more information see section</w:t>
      </w:r>
      <w:r w:rsidR="003F02E6">
        <w:rPr>
          <w:lang w:val="en-US"/>
        </w:rPr>
        <w:t xml:space="preserve"> </w:t>
      </w:r>
      <w:r w:rsidR="00E650E9">
        <w:rPr>
          <w:lang w:val="en-US"/>
        </w:rPr>
        <w:t>[Wan Communications]</w:t>
      </w:r>
      <w:r w:rsidRPr="00725987">
        <w:rPr>
          <w:lang w:val="en-US"/>
        </w:rPr>
        <w:t>.</w:t>
      </w:r>
    </w:p>
    <w:p w:rsidR="003F02E6" w:rsidRDefault="003F02E6" w:rsidP="005E23CF">
      <w:pPr>
        <w:jc w:val="both"/>
        <w:rPr>
          <w:lang w:val="en-US"/>
        </w:rPr>
      </w:pPr>
    </w:p>
    <w:p w:rsidR="003F386B" w:rsidRPr="00E3547F" w:rsidRDefault="003F386B" w:rsidP="005E23CF">
      <w:pPr>
        <w:jc w:val="both"/>
        <w:rPr>
          <w:lang w:val="en-US"/>
        </w:rPr>
      </w:pPr>
      <w:r w:rsidRPr="00725987">
        <w:rPr>
          <w:lang w:val="en-US"/>
        </w:rPr>
        <w:t>Usin</w:t>
      </w:r>
      <w:r w:rsidR="00FC39B4" w:rsidRPr="00725987">
        <w:rPr>
          <w:lang w:val="en-US"/>
        </w:rPr>
        <w:t>g the suggested IDL example in th</w:t>
      </w:r>
      <w:r w:rsidRPr="00725987">
        <w:rPr>
          <w:lang w:val="en-US"/>
        </w:rPr>
        <w:t xml:space="preserve">e section </w:t>
      </w:r>
      <w:r w:rsidR="00E650E9" w:rsidRPr="00E650E9">
        <w:rPr>
          <w:lang w:val="en-US"/>
        </w:rPr>
        <w:t>[Example]</w:t>
      </w:r>
      <w:r w:rsidRPr="00725987">
        <w:rPr>
          <w:lang w:val="en-US"/>
        </w:rPr>
        <w:t xml:space="preserve">, the developer could create a server that will be found in public IP address </w:t>
      </w:r>
      <w:r w:rsidRPr="00725987">
        <w:rPr>
          <w:rFonts w:ascii="Bitstream Vera Sans Mono" w:hAnsi="Bitstream Vera Sans Mono" w:cs="Consolas"/>
          <w:sz w:val="16"/>
          <w:szCs w:val="16"/>
          <w:lang w:val="en-US"/>
        </w:rPr>
        <w:t>80.130.6.123</w:t>
      </w:r>
      <w:r w:rsidRPr="00725987">
        <w:rPr>
          <w:lang w:val="en-US"/>
        </w:rPr>
        <w:t xml:space="preserve"> and port</w:t>
      </w:r>
      <w:r w:rsidRPr="00725987">
        <w:rPr>
          <w:rFonts w:ascii="Bitstream Vera Sans Mono" w:hAnsi="Bitstream Vera Sans Mono" w:cs="Consolas"/>
          <w:sz w:val="16"/>
          <w:szCs w:val="16"/>
          <w:lang w:val="en-US"/>
        </w:rPr>
        <w:t xml:space="preserve"> 7600</w:t>
      </w:r>
      <w:r w:rsidRPr="00725987">
        <w:rPr>
          <w:lang w:val="en-US"/>
        </w:rPr>
        <w:t xml:space="preserve">. </w:t>
      </w:r>
      <w:r w:rsidRPr="00E3547F">
        <w:rPr>
          <w:lang w:val="en-US"/>
        </w:rPr>
        <w:t>This server will open the port</w:t>
      </w:r>
      <w:r w:rsidRPr="00E3547F">
        <w:rPr>
          <w:rFonts w:ascii="Bitstream Vera Sans Mono" w:hAnsi="Bitstream Vera Sans Mono" w:cs="Consolas"/>
          <w:sz w:val="16"/>
          <w:szCs w:val="16"/>
          <w:lang w:val="en-US"/>
        </w:rPr>
        <w:t xml:space="preserve"> 7400</w:t>
      </w:r>
      <w:r w:rsidRPr="00E3547F">
        <w:rPr>
          <w:lang w:val="en-US"/>
        </w:rPr>
        <w:t xml:space="preserve"> in its machine.</w:t>
      </w:r>
    </w:p>
    <w:p w:rsidR="003F386B" w:rsidRPr="003F386B" w:rsidRDefault="002708FF" w:rsidP="003F386B">
      <w:r>
        <w:rPr>
          <w:noProof/>
        </w:rPr>
        <mc:AlternateContent>
          <mc:Choice Requires="wps">
            <w:drawing>
              <wp:inline distT="0" distB="0" distL="0" distR="0">
                <wp:extent cx="5364480" cy="2291080"/>
                <wp:effectExtent l="9525" t="9525" r="7620" b="13970"/>
                <wp:docPr id="1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2291080"/>
                        </a:xfrm>
                        <a:prstGeom prst="rect">
                          <a:avLst/>
                        </a:prstGeom>
                        <a:solidFill>
                          <a:srgbClr val="FFFFFF"/>
                        </a:solidFill>
                        <a:ln w="9525">
                          <a:solidFill>
                            <a:srgbClr val="000000"/>
                          </a:solidFill>
                          <a:miter lim="800000"/>
                          <a:headEnd/>
                          <a:tailEnd/>
                        </a:ln>
                      </wps:spPr>
                      <wps:txbx>
                        <w:txbxContent>
                          <w:p w:rsidR="00AA52FE" w:rsidRPr="005E23CF" w:rsidRDefault="00AA52FE" w:rsidP="003F386B">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AA52FE" w:rsidRPr="005E23CF" w:rsidRDefault="00AA52FE" w:rsidP="003F386B">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AA52FE" w:rsidRPr="00725987" w:rsidRDefault="00AA52FE" w:rsidP="003F386B">
                            <w:pPr>
                              <w:autoSpaceDE w:val="0"/>
                              <w:autoSpaceDN w:val="0"/>
                              <w:adjustRightInd w:val="0"/>
                              <w:rPr>
                                <w:rFonts w:ascii="Bitstream Vera Sans Mono" w:hAnsi="Bitstream Vera Sans Mono" w:cs="Consolas"/>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nsolas"/>
                                <w:sz w:val="16"/>
                                <w:szCs w:val="16"/>
                                <w:lang w:val="en-US"/>
                              </w:rPr>
                              <w:t>TCPTransport</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tcptransport</w:t>
                            </w:r>
                            <w:proofErr w:type="spellEnd"/>
                            <w:r w:rsidRPr="00725987">
                              <w:rPr>
                                <w:rFonts w:ascii="Bitstream Vera Sans Mono" w:hAnsi="Bitstream Vera Sans Mono" w:cs="Consolas"/>
                                <w:sz w:val="16"/>
                                <w:szCs w:val="16"/>
                                <w:lang w:val="en-US"/>
                              </w:rPr>
                              <w:t xml:space="preserve"> = NULL;</w:t>
                            </w:r>
                          </w:p>
                          <w:p w:rsidR="00AA52FE" w:rsidRPr="00725987" w:rsidRDefault="00AA52FE" w:rsidP="003F386B">
                            <w:pPr>
                              <w:autoSpaceDE w:val="0"/>
                              <w:autoSpaceDN w:val="0"/>
                              <w:adjustRightInd w:val="0"/>
                              <w:rPr>
                                <w:rFonts w:ascii="Bitstream Vera Sans Mono" w:hAnsi="Bitstream Vera Sans Mono" w:cs="Consolas"/>
                                <w:sz w:val="16"/>
                                <w:szCs w:val="16"/>
                                <w:lang w:val="en-US"/>
                              </w:rPr>
                            </w:pPr>
                            <w:proofErr w:type="spellStart"/>
                            <w:r w:rsidRPr="00725987">
                              <w:rPr>
                                <w:rFonts w:ascii="Bitstream Vera Sans Mono" w:hAnsi="Bitstream Vera Sans Mono" w:cs="Consolas"/>
                                <w:sz w:val="16"/>
                                <w:szCs w:val="16"/>
                                <w:lang w:val="en-US"/>
                              </w:rPr>
                              <w:t>BankServer</w:t>
                            </w:r>
                            <w:proofErr w:type="spellEnd"/>
                            <w:r w:rsidRPr="00725987">
                              <w:rPr>
                                <w:rFonts w:ascii="Bitstream Vera Sans Mono" w:hAnsi="Bitstream Vera Sans Mono" w:cs="Consolas"/>
                                <w:sz w:val="16"/>
                                <w:szCs w:val="16"/>
                                <w:lang w:val="en-US"/>
                              </w:rPr>
                              <w:t xml:space="preserve"> *server = NULL;</w:t>
                            </w:r>
                          </w:p>
                          <w:p w:rsidR="00AA52FE" w:rsidRPr="00725987" w:rsidRDefault="00AA52FE" w:rsidP="003F386B">
                            <w:pPr>
                              <w:autoSpaceDE w:val="0"/>
                              <w:autoSpaceDN w:val="0"/>
                              <w:adjustRightInd w:val="0"/>
                              <w:rPr>
                                <w:rFonts w:ascii="Bitstream Vera Sans Mono" w:hAnsi="Bitstream Vera Sans Mono" w:cs="Consolas"/>
                                <w:sz w:val="16"/>
                                <w:szCs w:val="16"/>
                                <w:lang w:val="en-US"/>
                              </w:rPr>
                            </w:pPr>
                          </w:p>
                          <w:p w:rsidR="00AA52FE" w:rsidRPr="00DB7CFA" w:rsidRDefault="00AA52FE" w:rsidP="003F386B">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try</w:t>
                            </w:r>
                            <w:proofErr w:type="gramEnd"/>
                          </w:p>
                          <w:p w:rsidR="00AA52FE" w:rsidRPr="00DB7CFA" w:rsidRDefault="00AA52FE"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5E23CF" w:rsidRDefault="00AA52FE"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AA52FE" w:rsidRPr="005E23CF" w:rsidRDefault="00AA52FE"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tcptransport</w:t>
                            </w:r>
                            <w:proofErr w:type="spellEnd"/>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TCPTransport</w:t>
                            </w:r>
                            <w:proofErr w:type="spellEnd"/>
                            <w:r w:rsidRPr="005E23CF">
                              <w:rPr>
                                <w:rFonts w:ascii="Bitstream Vera Sans Mono" w:hAnsi="Bitstream Vera Sans Mono" w:cs="Consolas"/>
                                <w:sz w:val="16"/>
                                <w:szCs w:val="16"/>
                                <w:lang w:val="en-US"/>
                              </w:rPr>
                              <w:t>("80.130.6.123:7600", “7400");</w:t>
                            </w:r>
                          </w:p>
                          <w:p w:rsidR="00AA52FE" w:rsidRPr="005E23CF" w:rsidRDefault="00AA52FE"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xml:space="preserve">”, pool, </w:t>
                            </w:r>
                            <w:proofErr w:type="spellStart"/>
                            <w:r w:rsidRPr="005E23CF">
                              <w:rPr>
                                <w:rFonts w:ascii="Bitstream Vera Sans Mono" w:hAnsi="Bitstream Vera Sans Mono" w:cs="Consolas"/>
                                <w:sz w:val="16"/>
                                <w:szCs w:val="16"/>
                                <w:lang w:val="en-US"/>
                              </w:rPr>
                              <w:t>tcptransport</w:t>
                            </w:r>
                            <w:proofErr w:type="spellEnd"/>
                            <w:r w:rsidRPr="005E23CF">
                              <w:rPr>
                                <w:rFonts w:ascii="Bitstream Vera Sans Mono" w:hAnsi="Bitstream Vera Sans Mono" w:cs="Consolas"/>
                                <w:sz w:val="16"/>
                                <w:szCs w:val="16"/>
                                <w:lang w:val="en-US"/>
                              </w:rPr>
                              <w:t>);</w:t>
                            </w:r>
                          </w:p>
                          <w:p w:rsidR="00AA52FE" w:rsidRPr="005E23CF" w:rsidRDefault="00AA52FE" w:rsidP="003F386B">
                            <w:pPr>
                              <w:autoSpaceDE w:val="0"/>
                              <w:autoSpaceDN w:val="0"/>
                              <w:adjustRightInd w:val="0"/>
                              <w:rPr>
                                <w:rFonts w:ascii="Bitstream Vera Sans Mono" w:hAnsi="Bitstream Vera Sans Mono" w:cs="Consolas"/>
                                <w:sz w:val="16"/>
                                <w:szCs w:val="16"/>
                                <w:lang w:val="en-US"/>
                              </w:rPr>
                            </w:pPr>
                          </w:p>
                          <w:p w:rsidR="00AA52FE" w:rsidRPr="00DB7CFA" w:rsidRDefault="00AA52FE"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server</w:t>
                            </w:r>
                            <w:proofErr w:type="gramEnd"/>
                            <w:r w:rsidRPr="00DB7CFA">
                              <w:rPr>
                                <w:rFonts w:ascii="Bitstream Vera Sans Mono" w:hAnsi="Bitstream Vera Sans Mono" w:cs="Consolas"/>
                                <w:sz w:val="16"/>
                                <w:szCs w:val="16"/>
                                <w:lang w:val="en-US"/>
                              </w:rPr>
                              <w:t>-&gt;serve();</w:t>
                            </w:r>
                          </w:p>
                          <w:p w:rsidR="00AA52FE" w:rsidRPr="00DB7CFA" w:rsidRDefault="00AA52FE"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DB7CFA" w:rsidRDefault="00AA52FE" w:rsidP="0080030D">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AA52FE" w:rsidRPr="00DB7CFA" w:rsidRDefault="00AA52FE"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5E23CF" w:rsidRDefault="00AA52FE"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A95824" w:rsidRDefault="00AA52FE" w:rsidP="003F386B">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AA52FE" w:rsidRPr="00A95824" w:rsidRDefault="00AA52FE" w:rsidP="003F386B"/>
                        </w:txbxContent>
                      </wps:txbx>
                      <wps:bodyPr rot="0" vert="horz" wrap="square" lIns="91440" tIns="45720" rIns="91440" bIns="45720" anchor="t" anchorCtr="0" upright="1">
                        <a:noAutofit/>
                      </wps:bodyPr>
                    </wps:wsp>
                  </a:graphicData>
                </a:graphic>
              </wp:inline>
            </w:drawing>
          </mc:Choice>
          <mc:Fallback>
            <w:pict>
              <v:shape id="Text Box 37" o:spid="_x0000_s1046" type="#_x0000_t202" style="width:422.4pt;height:18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">
                <v:textbox>
                  <w:txbxContent>
                    <w:p w:rsidR="00AA52FE" w:rsidRPr="005E23CF" w:rsidRDefault="00AA52FE" w:rsidP="003F386B">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AA52FE" w:rsidRPr="005E23CF" w:rsidRDefault="00AA52FE" w:rsidP="003F386B">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AA52FE" w:rsidRPr="00725987" w:rsidRDefault="00AA52FE" w:rsidP="003F386B">
                      <w:pPr>
                        <w:autoSpaceDE w:val="0"/>
                        <w:autoSpaceDN w:val="0"/>
                        <w:adjustRightInd w:val="0"/>
                        <w:rPr>
                          <w:rFonts w:ascii="Bitstream Vera Sans Mono" w:hAnsi="Bitstream Vera Sans Mono" w:cs="Consolas"/>
                          <w:sz w:val="16"/>
                          <w:szCs w:val="16"/>
                          <w:lang w:val="en-US"/>
                        </w:rPr>
                      </w:pPr>
                      <w:proofErr w:type="spellStart"/>
                      <w:proofErr w:type="gramStart"/>
                      <w:r w:rsidRPr="00725987">
                        <w:rPr>
                          <w:rFonts w:ascii="Bitstream Vera Sans Mono" w:hAnsi="Bitstream Vera Sans Mono" w:cs="Consolas"/>
                          <w:sz w:val="16"/>
                          <w:szCs w:val="16"/>
                          <w:lang w:val="en-US"/>
                        </w:rPr>
                        <w:t>eProsima</w:t>
                      </w:r>
                      <w:proofErr w:type="spellEnd"/>
                      <w:proofErr w:type="gramEnd"/>
                      <w:r w:rsidRPr="00725987">
                        <w:rPr>
                          <w:rFonts w:ascii="Bitstream Vera Sans Mono" w:hAnsi="Bitstream Vera Sans Mono" w:cs="Consolas"/>
                          <w:sz w:val="16"/>
                          <w:szCs w:val="16"/>
                          <w:lang w:val="en-US"/>
                        </w:rPr>
                        <w:t>::RPCDDS::</w:t>
                      </w:r>
                      <w:proofErr w:type="spellStart"/>
                      <w:r w:rsidRPr="00725987">
                        <w:rPr>
                          <w:rFonts w:ascii="Bitstream Vera Sans Mono" w:hAnsi="Bitstream Vera Sans Mono" w:cs="Consolas"/>
                          <w:sz w:val="16"/>
                          <w:szCs w:val="16"/>
                          <w:lang w:val="en-US"/>
                        </w:rPr>
                        <w:t>TCPTransport</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tcptransport</w:t>
                      </w:r>
                      <w:proofErr w:type="spellEnd"/>
                      <w:r w:rsidRPr="00725987">
                        <w:rPr>
                          <w:rFonts w:ascii="Bitstream Vera Sans Mono" w:hAnsi="Bitstream Vera Sans Mono" w:cs="Consolas"/>
                          <w:sz w:val="16"/>
                          <w:szCs w:val="16"/>
                          <w:lang w:val="en-US"/>
                        </w:rPr>
                        <w:t xml:space="preserve"> = NULL;</w:t>
                      </w:r>
                    </w:p>
                    <w:p w:rsidR="00AA52FE" w:rsidRPr="00725987" w:rsidRDefault="00AA52FE" w:rsidP="003F386B">
                      <w:pPr>
                        <w:autoSpaceDE w:val="0"/>
                        <w:autoSpaceDN w:val="0"/>
                        <w:adjustRightInd w:val="0"/>
                        <w:rPr>
                          <w:rFonts w:ascii="Bitstream Vera Sans Mono" w:hAnsi="Bitstream Vera Sans Mono" w:cs="Consolas"/>
                          <w:sz w:val="16"/>
                          <w:szCs w:val="16"/>
                          <w:lang w:val="en-US"/>
                        </w:rPr>
                      </w:pPr>
                      <w:proofErr w:type="spellStart"/>
                      <w:r w:rsidRPr="00725987">
                        <w:rPr>
                          <w:rFonts w:ascii="Bitstream Vera Sans Mono" w:hAnsi="Bitstream Vera Sans Mono" w:cs="Consolas"/>
                          <w:sz w:val="16"/>
                          <w:szCs w:val="16"/>
                          <w:lang w:val="en-US"/>
                        </w:rPr>
                        <w:t>BankServer</w:t>
                      </w:r>
                      <w:proofErr w:type="spellEnd"/>
                      <w:r w:rsidRPr="00725987">
                        <w:rPr>
                          <w:rFonts w:ascii="Bitstream Vera Sans Mono" w:hAnsi="Bitstream Vera Sans Mono" w:cs="Consolas"/>
                          <w:sz w:val="16"/>
                          <w:szCs w:val="16"/>
                          <w:lang w:val="en-US"/>
                        </w:rPr>
                        <w:t xml:space="preserve"> *server = NULL;</w:t>
                      </w:r>
                    </w:p>
                    <w:p w:rsidR="00AA52FE" w:rsidRPr="00725987" w:rsidRDefault="00AA52FE" w:rsidP="003F386B">
                      <w:pPr>
                        <w:autoSpaceDE w:val="0"/>
                        <w:autoSpaceDN w:val="0"/>
                        <w:adjustRightInd w:val="0"/>
                        <w:rPr>
                          <w:rFonts w:ascii="Bitstream Vera Sans Mono" w:hAnsi="Bitstream Vera Sans Mono" w:cs="Consolas"/>
                          <w:sz w:val="16"/>
                          <w:szCs w:val="16"/>
                          <w:lang w:val="en-US"/>
                        </w:rPr>
                      </w:pPr>
                    </w:p>
                    <w:p w:rsidR="00AA52FE" w:rsidRPr="00DB7CFA" w:rsidRDefault="00AA52FE" w:rsidP="003F386B">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try</w:t>
                      </w:r>
                      <w:proofErr w:type="gramEnd"/>
                    </w:p>
                    <w:p w:rsidR="00AA52FE" w:rsidRPr="00DB7CFA" w:rsidRDefault="00AA52FE"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5E23CF" w:rsidRDefault="00AA52FE"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AA52FE" w:rsidRPr="005E23CF" w:rsidRDefault="00AA52FE"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tcptransport</w:t>
                      </w:r>
                      <w:proofErr w:type="spellEnd"/>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TCPTransport</w:t>
                      </w:r>
                      <w:proofErr w:type="spellEnd"/>
                      <w:r w:rsidRPr="005E23CF">
                        <w:rPr>
                          <w:rFonts w:ascii="Bitstream Vera Sans Mono" w:hAnsi="Bitstream Vera Sans Mono" w:cs="Consolas"/>
                          <w:sz w:val="16"/>
                          <w:szCs w:val="16"/>
                          <w:lang w:val="en-US"/>
                        </w:rPr>
                        <w:t>("80.130.6.123:7600", “7400");</w:t>
                      </w:r>
                    </w:p>
                    <w:p w:rsidR="00AA52FE" w:rsidRPr="005E23CF" w:rsidRDefault="00AA52FE"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xml:space="preserve">”, pool, </w:t>
                      </w:r>
                      <w:proofErr w:type="spellStart"/>
                      <w:r w:rsidRPr="005E23CF">
                        <w:rPr>
                          <w:rFonts w:ascii="Bitstream Vera Sans Mono" w:hAnsi="Bitstream Vera Sans Mono" w:cs="Consolas"/>
                          <w:sz w:val="16"/>
                          <w:szCs w:val="16"/>
                          <w:lang w:val="en-US"/>
                        </w:rPr>
                        <w:t>tcptransport</w:t>
                      </w:r>
                      <w:proofErr w:type="spellEnd"/>
                      <w:r w:rsidRPr="005E23CF">
                        <w:rPr>
                          <w:rFonts w:ascii="Bitstream Vera Sans Mono" w:hAnsi="Bitstream Vera Sans Mono" w:cs="Consolas"/>
                          <w:sz w:val="16"/>
                          <w:szCs w:val="16"/>
                          <w:lang w:val="en-US"/>
                        </w:rPr>
                        <w:t>);</w:t>
                      </w:r>
                    </w:p>
                    <w:p w:rsidR="00AA52FE" w:rsidRPr="005E23CF" w:rsidRDefault="00AA52FE" w:rsidP="003F386B">
                      <w:pPr>
                        <w:autoSpaceDE w:val="0"/>
                        <w:autoSpaceDN w:val="0"/>
                        <w:adjustRightInd w:val="0"/>
                        <w:rPr>
                          <w:rFonts w:ascii="Bitstream Vera Sans Mono" w:hAnsi="Bitstream Vera Sans Mono" w:cs="Consolas"/>
                          <w:sz w:val="16"/>
                          <w:szCs w:val="16"/>
                          <w:lang w:val="en-US"/>
                        </w:rPr>
                      </w:pPr>
                    </w:p>
                    <w:p w:rsidR="00AA52FE" w:rsidRPr="00DB7CFA" w:rsidRDefault="00AA52FE" w:rsidP="003F386B">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server</w:t>
                      </w:r>
                      <w:proofErr w:type="gramEnd"/>
                      <w:r w:rsidRPr="00DB7CFA">
                        <w:rPr>
                          <w:rFonts w:ascii="Bitstream Vera Sans Mono" w:hAnsi="Bitstream Vera Sans Mono" w:cs="Consolas"/>
                          <w:sz w:val="16"/>
                          <w:szCs w:val="16"/>
                          <w:lang w:val="en-US"/>
                        </w:rPr>
                        <w:t>-&gt;serve();</w:t>
                      </w:r>
                    </w:p>
                    <w:p w:rsidR="00AA52FE" w:rsidRPr="00DB7CFA" w:rsidRDefault="00AA52FE" w:rsidP="003F386B">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DB7CFA" w:rsidRDefault="00AA52FE" w:rsidP="0080030D">
                      <w:pPr>
                        <w:autoSpaceDE w:val="0"/>
                        <w:autoSpaceDN w:val="0"/>
                        <w:adjustRightInd w:val="0"/>
                        <w:rPr>
                          <w:rFonts w:ascii="Bitstream Vera Sans Mono" w:hAnsi="Bitstream Vera Sans Mono" w:cs="Consolas"/>
                          <w:sz w:val="16"/>
                          <w:szCs w:val="16"/>
                          <w:lang w:val="en-US"/>
                        </w:rPr>
                      </w:pP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AA52FE" w:rsidRPr="00DB7CFA" w:rsidRDefault="00AA52FE"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w:t>
                      </w:r>
                    </w:p>
                    <w:p w:rsidR="00AA52FE" w:rsidRPr="005E23CF" w:rsidRDefault="00AA52FE" w:rsidP="0080030D">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A95824" w:rsidRDefault="00AA52FE" w:rsidP="003F386B">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AA52FE" w:rsidRPr="00A95824" w:rsidRDefault="00AA52FE" w:rsidP="003F386B"/>
                  </w:txbxContent>
                </v:textbox>
                <w10:anchorlock/>
              </v:shape>
            </w:pict>
          </mc:Fallback>
        </mc:AlternateContent>
      </w:r>
    </w:p>
    <w:p w:rsidR="005A54CF" w:rsidRPr="00725987" w:rsidRDefault="002F3DDB" w:rsidP="005A54CF">
      <w:pPr>
        <w:pStyle w:val="Heading2"/>
        <w:rPr>
          <w:lang w:val="en-US"/>
        </w:rPr>
      </w:pPr>
      <w:r>
        <w:rPr>
          <w:lang w:val="en-US"/>
        </w:rPr>
        <w:br w:type="page"/>
      </w:r>
      <w:r w:rsidR="005A54CF" w:rsidRPr="00725987">
        <w:rPr>
          <w:lang w:val="en-US"/>
        </w:rPr>
        <w:lastRenderedPageBreak/>
        <w:t xml:space="preserve"> </w:t>
      </w:r>
      <w:bookmarkStart w:id="80" w:name="_Ref338155609"/>
      <w:bookmarkStart w:id="81" w:name="_Toc341719029"/>
      <w:bookmarkStart w:id="82" w:name="_Toc341727648"/>
      <w:r w:rsidR="005A54CF" w:rsidRPr="00725987">
        <w:rPr>
          <w:lang w:val="en-US"/>
        </w:rPr>
        <w:t>Asynchronous calls</w:t>
      </w:r>
      <w:bookmarkEnd w:id="80"/>
      <w:bookmarkEnd w:id="81"/>
      <w:bookmarkEnd w:id="82"/>
    </w:p>
    <w:p w:rsidR="006F3DB9" w:rsidRDefault="006F3DB9" w:rsidP="006F3DB9">
      <w:pPr>
        <w:rPr>
          <w:lang w:val="en-US"/>
        </w:rPr>
      </w:pPr>
      <w:r>
        <w:rPr>
          <w:lang w:val="en-US"/>
        </w:rPr>
        <w:t xml:space="preserve">eProsima RPC over DDS </w:t>
      </w:r>
      <w:r w:rsidR="00D728FA" w:rsidRPr="00725987">
        <w:rPr>
          <w:lang w:val="en-US"/>
        </w:rPr>
        <w:t>supports asynchronous calls</w:t>
      </w:r>
      <w:r>
        <w:rPr>
          <w:lang w:val="en-US"/>
        </w:rPr>
        <w:t>:</w:t>
      </w:r>
      <w:r w:rsidR="00D728FA" w:rsidRPr="00725987">
        <w:rPr>
          <w:lang w:val="en-US"/>
        </w:rPr>
        <w:t xml:space="preserve"> a client application can call a remote procedure from a thread and </w:t>
      </w:r>
      <w:r>
        <w:rPr>
          <w:lang w:val="en-US"/>
        </w:rPr>
        <w:t>the</w:t>
      </w:r>
      <w:r w:rsidRPr="00725987">
        <w:rPr>
          <w:lang w:val="en-US"/>
        </w:rPr>
        <w:t xml:space="preserve"> </w:t>
      </w:r>
      <w:r w:rsidR="00D728FA" w:rsidRPr="00725987">
        <w:rPr>
          <w:lang w:val="en-US"/>
        </w:rPr>
        <w:t xml:space="preserve">call won’t </w:t>
      </w:r>
      <w:r w:rsidR="003700CC" w:rsidRPr="00725987">
        <w:rPr>
          <w:lang w:val="en-US"/>
        </w:rPr>
        <w:t>block the thread execution</w:t>
      </w:r>
      <w:r w:rsidR="00D728FA" w:rsidRPr="00725987">
        <w:rPr>
          <w:lang w:val="en-US"/>
        </w:rPr>
        <w:t xml:space="preserve">. </w:t>
      </w:r>
    </w:p>
    <w:p w:rsidR="006F3DB9" w:rsidRDefault="006F3DB9" w:rsidP="005E23CF">
      <w:pPr>
        <w:pStyle w:val="Heading3"/>
        <w:rPr>
          <w:lang w:val="en-US"/>
        </w:rPr>
      </w:pPr>
      <w:bookmarkStart w:id="83" w:name="_Toc341719030"/>
      <w:bookmarkStart w:id="84" w:name="_Toc341727649"/>
      <w:r>
        <w:rPr>
          <w:lang w:val="en-US"/>
        </w:rPr>
        <w:t>Calling a Remote procedure asynchronously</w:t>
      </w:r>
      <w:bookmarkEnd w:id="83"/>
      <w:bookmarkEnd w:id="84"/>
      <w:r w:rsidR="009559D4" w:rsidRPr="006B1606">
        <w:rPr>
          <w:lang w:val="en-US"/>
        </w:rPr>
        <w:t xml:space="preserve"> </w:t>
      </w:r>
    </w:p>
    <w:p w:rsidR="009559D4" w:rsidRPr="00725987" w:rsidRDefault="00516312" w:rsidP="006B0C28">
      <w:pPr>
        <w:rPr>
          <w:lang w:val="en-US"/>
        </w:rPr>
      </w:pPr>
      <w:r w:rsidRPr="006B1606">
        <w:rPr>
          <w:rFonts w:ascii="Bitstream Vera Sans Mono" w:hAnsi="Bitstream Vera Sans Mono"/>
          <w:sz w:val="16"/>
          <w:szCs w:val="16"/>
          <w:lang w:val="en-US"/>
        </w:rPr>
        <w:t>rpcddsgen</w:t>
      </w:r>
      <w:r w:rsidR="009559D4" w:rsidRPr="006B1606">
        <w:rPr>
          <w:lang w:val="en-US"/>
        </w:rPr>
        <w:t xml:space="preserve"> generates one asynchronous call for each remote procedure. </w:t>
      </w:r>
      <w:r w:rsidR="009559D4" w:rsidRPr="00725987">
        <w:rPr>
          <w:lang w:val="en-US"/>
        </w:rPr>
        <w:t xml:space="preserve">These methods are named </w:t>
      </w:r>
      <w:r w:rsidR="009559D4" w:rsidRPr="00725987">
        <w:rPr>
          <w:rFonts w:ascii="Bitstream Vera Sans Mono" w:hAnsi="Bitstream Vera Sans Mono"/>
          <w:sz w:val="16"/>
          <w:szCs w:val="16"/>
          <w:lang w:val="en-US"/>
        </w:rPr>
        <w:t>&lt;</w:t>
      </w:r>
      <w:r w:rsidR="009559D4" w:rsidRPr="00725987">
        <w:rPr>
          <w:rFonts w:ascii="Bitstream Vera Sans Mono" w:hAnsi="Bitstream Vera Sans Mono"/>
          <w:i/>
          <w:sz w:val="16"/>
          <w:szCs w:val="16"/>
          <w:lang w:val="en-US"/>
        </w:rPr>
        <w:t>RemoteProcedureName</w:t>
      </w:r>
      <w:r w:rsidR="009559D4" w:rsidRPr="00725987">
        <w:rPr>
          <w:rFonts w:ascii="Bitstream Vera Sans Mono" w:hAnsi="Bitstream Vera Sans Mono"/>
          <w:sz w:val="16"/>
          <w:szCs w:val="16"/>
          <w:lang w:val="en-US"/>
        </w:rPr>
        <w:t>&gt;_async</w:t>
      </w:r>
      <w:r w:rsidR="009559D4" w:rsidRPr="00725987">
        <w:rPr>
          <w:lang w:val="en-US"/>
        </w:rPr>
        <w:t xml:space="preserve">. They received as parameters the object that will be called when request had arrived and the input parameters of the remote procedure. Using the IDL example, </w:t>
      </w:r>
      <w:r w:rsidRPr="00725987">
        <w:rPr>
          <w:rFonts w:ascii="Bitstream Vera Sans Mono" w:hAnsi="Bitstream Vera Sans Mono"/>
          <w:sz w:val="16"/>
          <w:szCs w:val="16"/>
          <w:lang w:val="en-US"/>
        </w:rPr>
        <w:t>rpcddsgen</w:t>
      </w:r>
      <w:r w:rsidR="009559D4" w:rsidRPr="00725987">
        <w:rPr>
          <w:lang w:val="en-US"/>
        </w:rPr>
        <w:t xml:space="preserve"> will generate next asynchronous method in the server proxy:</w:t>
      </w:r>
    </w:p>
    <w:p w:rsidR="009559D4" w:rsidRDefault="002708FF" w:rsidP="00A95824">
      <w:pPr>
        <w:jc w:val="center"/>
      </w:pPr>
      <w:r>
        <w:rPr>
          <w:noProof/>
        </w:rPr>
        <mc:AlternateContent>
          <mc:Choice Requires="wps">
            <w:drawing>
              <wp:inline distT="0" distB="0" distL="0" distR="0">
                <wp:extent cx="5364480" cy="501015"/>
                <wp:effectExtent l="9525" t="9525" r="7620" b="13335"/>
                <wp:docPr id="1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501015"/>
                        </a:xfrm>
                        <a:prstGeom prst="rect">
                          <a:avLst/>
                        </a:prstGeom>
                        <a:solidFill>
                          <a:srgbClr val="FFFFFF"/>
                        </a:solidFill>
                        <a:ln w="9525">
                          <a:solidFill>
                            <a:srgbClr val="000000"/>
                          </a:solidFill>
                          <a:miter lim="800000"/>
                          <a:headEnd/>
                          <a:tailEnd/>
                        </a:ln>
                      </wps:spPr>
                      <wps:txbx>
                        <w:txbxContent>
                          <w:p w:rsidR="00AA52FE" w:rsidRPr="005E23CF" w:rsidRDefault="00AA52FE" w:rsidP="00A95824">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void</w:t>
                            </w:r>
                            <w:proofErr w:type="gramEnd"/>
                          </w:p>
                          <w:p w:rsidR="00AA52FE" w:rsidRPr="005E23CF" w:rsidRDefault="00AA52FE" w:rsidP="00A95824">
                            <w:pPr>
                              <w:autoSpaceDE w:val="0"/>
                              <w:autoSpaceDN w:val="0"/>
                              <w:adjustRightInd w:val="0"/>
                              <w:rPr>
                                <w:rFonts w:ascii="Bitstream Vera Sans Mono" w:hAnsi="Bitstream Vera Sans Mono" w:cs="Consolas"/>
                                <w:sz w:val="16"/>
                                <w:szCs w:val="16"/>
                                <w:lang w:val="en-US"/>
                              </w:rPr>
                            </w:pPr>
                            <w:proofErr w:type="spellStart"/>
                            <w:r w:rsidRPr="005E23CF">
                              <w:rPr>
                                <w:rFonts w:ascii="Bitstream Vera Sans Mono" w:hAnsi="Bitstream Vera Sans Mono" w:cs="Consolas"/>
                                <w:sz w:val="16"/>
                                <w:szCs w:val="16"/>
                                <w:lang w:val="en-US"/>
                              </w:rPr>
                              <w:t>deposit_</w:t>
                            </w:r>
                            <w:proofErr w:type="gramStart"/>
                            <w:r w:rsidRPr="005E23CF">
                              <w:rPr>
                                <w:rFonts w:ascii="Bitstream Vera Sans Mono" w:hAnsi="Bitstream Vera Sans Mono" w:cs="Consolas"/>
                                <w:sz w:val="16"/>
                                <w:szCs w:val="16"/>
                                <w:lang w:val="en-US"/>
                              </w:rPr>
                              <w:t>async</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Bank_depositCallbackHandler</w:t>
                            </w:r>
                            <w:proofErr w:type="spellEnd"/>
                            <w:r w:rsidRPr="005E23CF">
                              <w:rPr>
                                <w:rFonts w:ascii="Bitstream Vera Sans Mono" w:hAnsi="Bitstream Vera Sans Mono" w:cs="Consolas"/>
                                <w:sz w:val="16"/>
                                <w:szCs w:val="16"/>
                                <w:lang w:val="en-US"/>
                              </w:rPr>
                              <w:t xml:space="preserve"> &amp;</w:t>
                            </w:r>
                            <w:proofErr w:type="spellStart"/>
                            <w:r w:rsidRPr="005E23CF">
                              <w:rPr>
                                <w:rFonts w:ascii="Bitstream Vera Sans Mono" w:hAnsi="Bitstream Vera Sans Mono" w:cs="Consolas"/>
                                <w:sz w:val="16"/>
                                <w:szCs w:val="16"/>
                                <w:lang w:val="en-US"/>
                              </w:rPr>
                              <w:t>obj</w:t>
                            </w:r>
                            <w:proofErr w:type="spellEnd"/>
                            <w:r w:rsidRPr="005E23CF">
                              <w:rPr>
                                <w:rFonts w:ascii="Bitstream Vera Sans Mono" w:hAnsi="Bitstream Vera Sans Mono" w:cs="Consolas"/>
                                <w:sz w:val="16"/>
                                <w:szCs w:val="16"/>
                                <w:lang w:val="en-US"/>
                              </w:rPr>
                              <w:t xml:space="preserve">, /*in*/ </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Account&amp; ac, /*in*/ </w:t>
                            </w:r>
                            <w:proofErr w:type="spellStart"/>
                            <w:r w:rsidRPr="005E23CF">
                              <w:rPr>
                                <w:rFonts w:ascii="Bitstream Vera Sans Mono" w:hAnsi="Bitstream Vera Sans Mono" w:cs="Consolas"/>
                                <w:sz w:val="16"/>
                                <w:szCs w:val="16"/>
                                <w:lang w:val="en-US"/>
                              </w:rPr>
                              <w:t>DDS_Long</w:t>
                            </w:r>
                            <w:proofErr w:type="spellEnd"/>
                            <w:r w:rsidRPr="005E23CF">
                              <w:rPr>
                                <w:rFonts w:ascii="Bitstream Vera Sans Mono" w:hAnsi="Bitstream Vera Sans Mono" w:cs="Consolas"/>
                                <w:sz w:val="16"/>
                                <w:szCs w:val="16"/>
                                <w:lang w:val="en-US"/>
                              </w:rPr>
                              <w:t xml:space="preserve"> money);</w:t>
                            </w:r>
                          </w:p>
                          <w:p w:rsidR="00AA52FE" w:rsidRPr="005E23CF" w:rsidRDefault="00AA52FE" w:rsidP="00A95824">
                            <w:pPr>
                              <w:rPr>
                                <w:lang w:val="en-US"/>
                              </w:rPr>
                            </w:pPr>
                          </w:p>
                        </w:txbxContent>
                      </wps:txbx>
                      <wps:bodyPr rot="0" vert="horz" wrap="square" lIns="91440" tIns="45720" rIns="91440" bIns="45720" anchor="t" anchorCtr="0" upright="1">
                        <a:noAutofit/>
                      </wps:bodyPr>
                    </wps:wsp>
                  </a:graphicData>
                </a:graphic>
              </wp:inline>
            </w:drawing>
          </mc:Choice>
          <mc:Fallback>
            <w:pict>
              <v:shape id="Text Box 36" o:spid="_x0000_s1047" type="#_x0000_t202" style="width:422.4pt;height:3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">
                <v:textbox>
                  <w:txbxContent>
                    <w:p w:rsidR="00AA52FE" w:rsidRPr="005E23CF" w:rsidRDefault="00AA52FE" w:rsidP="00A95824">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void</w:t>
                      </w:r>
                      <w:proofErr w:type="gramEnd"/>
                    </w:p>
                    <w:p w:rsidR="00AA52FE" w:rsidRPr="005E23CF" w:rsidRDefault="00AA52FE" w:rsidP="00A95824">
                      <w:pPr>
                        <w:autoSpaceDE w:val="0"/>
                        <w:autoSpaceDN w:val="0"/>
                        <w:adjustRightInd w:val="0"/>
                        <w:rPr>
                          <w:rFonts w:ascii="Bitstream Vera Sans Mono" w:hAnsi="Bitstream Vera Sans Mono" w:cs="Consolas"/>
                          <w:sz w:val="16"/>
                          <w:szCs w:val="16"/>
                          <w:lang w:val="en-US"/>
                        </w:rPr>
                      </w:pPr>
                      <w:proofErr w:type="spellStart"/>
                      <w:r w:rsidRPr="005E23CF">
                        <w:rPr>
                          <w:rFonts w:ascii="Bitstream Vera Sans Mono" w:hAnsi="Bitstream Vera Sans Mono" w:cs="Consolas"/>
                          <w:sz w:val="16"/>
                          <w:szCs w:val="16"/>
                          <w:lang w:val="en-US"/>
                        </w:rPr>
                        <w:t>deposit_</w:t>
                      </w:r>
                      <w:proofErr w:type="gramStart"/>
                      <w:r w:rsidRPr="005E23CF">
                        <w:rPr>
                          <w:rFonts w:ascii="Bitstream Vera Sans Mono" w:hAnsi="Bitstream Vera Sans Mono" w:cs="Consolas"/>
                          <w:sz w:val="16"/>
                          <w:szCs w:val="16"/>
                          <w:lang w:val="en-US"/>
                        </w:rPr>
                        <w:t>async</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Bank_depositCallbackHandler</w:t>
                      </w:r>
                      <w:proofErr w:type="spellEnd"/>
                      <w:r w:rsidRPr="005E23CF">
                        <w:rPr>
                          <w:rFonts w:ascii="Bitstream Vera Sans Mono" w:hAnsi="Bitstream Vera Sans Mono" w:cs="Consolas"/>
                          <w:sz w:val="16"/>
                          <w:szCs w:val="16"/>
                          <w:lang w:val="en-US"/>
                        </w:rPr>
                        <w:t xml:space="preserve"> &amp;</w:t>
                      </w:r>
                      <w:proofErr w:type="spellStart"/>
                      <w:r w:rsidRPr="005E23CF">
                        <w:rPr>
                          <w:rFonts w:ascii="Bitstream Vera Sans Mono" w:hAnsi="Bitstream Vera Sans Mono" w:cs="Consolas"/>
                          <w:sz w:val="16"/>
                          <w:szCs w:val="16"/>
                          <w:lang w:val="en-US"/>
                        </w:rPr>
                        <w:t>obj</w:t>
                      </w:r>
                      <w:proofErr w:type="spellEnd"/>
                      <w:r w:rsidRPr="005E23CF">
                        <w:rPr>
                          <w:rFonts w:ascii="Bitstream Vera Sans Mono" w:hAnsi="Bitstream Vera Sans Mono" w:cs="Consolas"/>
                          <w:sz w:val="16"/>
                          <w:szCs w:val="16"/>
                          <w:lang w:val="en-US"/>
                        </w:rPr>
                        <w:t xml:space="preserve">, /*in*/ </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Account&amp; ac, /*in*/ </w:t>
                      </w:r>
                      <w:proofErr w:type="spellStart"/>
                      <w:r w:rsidRPr="005E23CF">
                        <w:rPr>
                          <w:rFonts w:ascii="Bitstream Vera Sans Mono" w:hAnsi="Bitstream Vera Sans Mono" w:cs="Consolas"/>
                          <w:sz w:val="16"/>
                          <w:szCs w:val="16"/>
                          <w:lang w:val="en-US"/>
                        </w:rPr>
                        <w:t>DDS_Long</w:t>
                      </w:r>
                      <w:proofErr w:type="spellEnd"/>
                      <w:r w:rsidRPr="005E23CF">
                        <w:rPr>
                          <w:rFonts w:ascii="Bitstream Vera Sans Mono" w:hAnsi="Bitstream Vera Sans Mono" w:cs="Consolas"/>
                          <w:sz w:val="16"/>
                          <w:szCs w:val="16"/>
                          <w:lang w:val="en-US"/>
                        </w:rPr>
                        <w:t xml:space="preserve"> money);</w:t>
                      </w:r>
                    </w:p>
                    <w:p w:rsidR="00AA52FE" w:rsidRPr="005E23CF" w:rsidRDefault="00AA52FE" w:rsidP="00A95824">
                      <w:pPr>
                        <w:rPr>
                          <w:lang w:val="en-US"/>
                        </w:rPr>
                      </w:pPr>
                    </w:p>
                  </w:txbxContent>
                </v:textbox>
                <w10:anchorlock/>
              </v:shape>
            </w:pict>
          </mc:Fallback>
        </mc:AlternateContent>
      </w:r>
    </w:p>
    <w:p w:rsidR="00626F2D" w:rsidRDefault="00604038" w:rsidP="00604038">
      <w:pPr>
        <w:rPr>
          <w:lang w:val="en-US"/>
        </w:rPr>
      </w:pPr>
      <w:r w:rsidRPr="00725987">
        <w:rPr>
          <w:lang w:val="en-US"/>
        </w:rPr>
        <w:t xml:space="preserve">The asynchronous version of the remote procedures </w:t>
      </w:r>
      <w:r w:rsidR="00070ECF" w:rsidRPr="00725987">
        <w:rPr>
          <w:lang w:val="en-US"/>
        </w:rPr>
        <w:t xml:space="preserve">can generate an exception too. </w:t>
      </w:r>
    </w:p>
    <w:p w:rsidR="00626F2D" w:rsidRDefault="00626F2D" w:rsidP="00604038">
      <w:pPr>
        <w:rPr>
          <w:lang w:val="en-US"/>
        </w:rPr>
      </w:pPr>
    </w:p>
    <w:p w:rsidR="00604038" w:rsidRPr="00626F2D" w:rsidRDefault="00070ECF" w:rsidP="00604038">
      <w:pPr>
        <w:rPr>
          <w:lang w:val="en-US"/>
        </w:rPr>
      </w:pPr>
      <w:r w:rsidRPr="00626F2D">
        <w:rPr>
          <w:lang w:val="en-US"/>
        </w:rPr>
        <w:t>The exceptions that could be thrown are:</w:t>
      </w:r>
    </w:p>
    <w:tbl>
      <w:tblPr>
        <w:tblW w:w="8222" w:type="dxa"/>
        <w:tblInd w:w="250"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166"/>
        <w:gridCol w:w="4056"/>
      </w:tblGrid>
      <w:tr w:rsidR="00070ECF" w:rsidRPr="00543576" w:rsidTr="00626F2D">
        <w:tc>
          <w:tcPr>
            <w:tcW w:w="3919" w:type="dxa"/>
            <w:shd w:val="clear" w:color="auto" w:fill="000000"/>
          </w:tcPr>
          <w:p w:rsidR="00070ECF" w:rsidRPr="00543576" w:rsidRDefault="00070ECF" w:rsidP="000B3988">
            <w:pPr>
              <w:rPr>
                <w:b/>
                <w:bCs/>
                <w:color w:val="FFFFFF"/>
              </w:rPr>
            </w:pPr>
            <w:r w:rsidRPr="00543576">
              <w:rPr>
                <w:b/>
                <w:bCs/>
                <w:color w:val="FFFFFF"/>
              </w:rPr>
              <w:t>Exception</w:t>
            </w:r>
          </w:p>
        </w:tc>
        <w:tc>
          <w:tcPr>
            <w:tcW w:w="4303" w:type="dxa"/>
            <w:shd w:val="clear" w:color="auto" w:fill="000000"/>
          </w:tcPr>
          <w:p w:rsidR="00070ECF" w:rsidRPr="00543576" w:rsidRDefault="00070ECF" w:rsidP="000B3988">
            <w:pPr>
              <w:rPr>
                <w:b/>
                <w:bCs/>
                <w:color w:val="FFFFFF"/>
              </w:rPr>
            </w:pPr>
            <w:r w:rsidRPr="00543576">
              <w:rPr>
                <w:b/>
                <w:bCs/>
                <w:color w:val="FFFFFF"/>
              </w:rPr>
              <w:t>Description</w:t>
            </w:r>
          </w:p>
        </w:tc>
      </w:tr>
      <w:tr w:rsidR="00070ECF" w:rsidRPr="002708FF" w:rsidTr="00626F2D">
        <w:tc>
          <w:tcPr>
            <w:tcW w:w="3919" w:type="dxa"/>
            <w:tcBorders>
              <w:top w:val="single" w:sz="8" w:space="0" w:color="000000"/>
              <w:left w:val="single" w:sz="8" w:space="0" w:color="000000"/>
              <w:bottom w:val="single" w:sz="8" w:space="0" w:color="000000"/>
            </w:tcBorders>
          </w:tcPr>
          <w:p w:rsidR="00070ECF" w:rsidRPr="00543576" w:rsidRDefault="00070ECF" w:rsidP="000B3988">
            <w:pPr>
              <w:rPr>
                <w:rFonts w:ascii="Bitstream Vera Sans Mono" w:hAnsi="Bitstream Vera Sans Mono"/>
                <w:b/>
                <w:bCs/>
                <w:sz w:val="16"/>
                <w:szCs w:val="16"/>
              </w:rPr>
            </w:pPr>
            <w:r w:rsidRPr="00543576">
              <w:rPr>
                <w:rFonts w:ascii="Bitstream Vera Sans Mono" w:hAnsi="Bitstream Vera Sans Mono" w:cs="Consolas"/>
                <w:sz w:val="16"/>
                <w:szCs w:val="16"/>
              </w:rPr>
              <w:t>eProsima::</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::ClientException</w:t>
            </w:r>
          </w:p>
        </w:tc>
        <w:tc>
          <w:tcPr>
            <w:tcW w:w="4303" w:type="dxa"/>
            <w:tcBorders>
              <w:top w:val="single" w:sz="8" w:space="0" w:color="000000"/>
              <w:bottom w:val="single" w:sz="8" w:space="0" w:color="000000"/>
              <w:right w:val="single" w:sz="8" w:space="0" w:color="000000"/>
            </w:tcBorders>
          </w:tcPr>
          <w:p w:rsidR="00070ECF" w:rsidRPr="00543576" w:rsidRDefault="00070ECF" w:rsidP="000B3988">
            <w:pPr>
              <w:rPr>
                <w:bCs/>
                <w:sz w:val="18"/>
                <w:szCs w:val="18"/>
                <w:lang w:val="en-US"/>
              </w:rPr>
            </w:pPr>
            <w:r w:rsidRPr="00543576">
              <w:rPr>
                <w:bCs/>
                <w:sz w:val="18"/>
                <w:szCs w:val="18"/>
                <w:lang w:val="en-US"/>
              </w:rPr>
              <w:t>This exception is thrown when there is a problem in the client side.</w:t>
            </w:r>
          </w:p>
        </w:tc>
      </w:tr>
      <w:tr w:rsidR="00070ECF" w:rsidRPr="002708FF" w:rsidTr="00626F2D">
        <w:tc>
          <w:tcPr>
            <w:tcW w:w="3919" w:type="dxa"/>
          </w:tcPr>
          <w:p w:rsidR="00070ECF" w:rsidRPr="00543576" w:rsidRDefault="00070ECF" w:rsidP="000B3988">
            <w:pPr>
              <w:rPr>
                <w:rFonts w:ascii="Bitstream Vera Sans Mono" w:hAnsi="Bitstream Vera Sans Mono"/>
                <w:b/>
                <w:bCs/>
                <w:sz w:val="16"/>
                <w:szCs w:val="16"/>
              </w:rPr>
            </w:pPr>
            <w:r w:rsidRPr="00543576">
              <w:rPr>
                <w:rFonts w:ascii="Bitstream Vera Sans Mono" w:hAnsi="Bitstream Vera Sans Mono" w:cs="Consolas"/>
                <w:sz w:val="16"/>
                <w:szCs w:val="16"/>
              </w:rPr>
              <w:t>eProsima::</w:t>
            </w:r>
            <w:r w:rsidR="00D90542" w:rsidRPr="00543576">
              <w:rPr>
                <w:rFonts w:ascii="Bitstream Vera Sans Mono" w:hAnsi="Bitstream Vera Sans Mono" w:cs="Consolas"/>
                <w:sz w:val="16"/>
                <w:szCs w:val="16"/>
              </w:rPr>
              <w:t>RPCDDS</w:t>
            </w:r>
            <w:r w:rsidRPr="00543576">
              <w:rPr>
                <w:rFonts w:ascii="Bitstream Vera Sans Mono" w:hAnsi="Bitstream Vera Sans Mono" w:cs="Consolas"/>
                <w:sz w:val="16"/>
                <w:szCs w:val="16"/>
              </w:rPr>
              <w:t>::ServerNotFoundException</w:t>
            </w:r>
          </w:p>
        </w:tc>
        <w:tc>
          <w:tcPr>
            <w:tcW w:w="4303" w:type="dxa"/>
          </w:tcPr>
          <w:p w:rsidR="00070ECF" w:rsidRPr="00543576" w:rsidRDefault="00070ECF" w:rsidP="000B3988">
            <w:pPr>
              <w:rPr>
                <w:sz w:val="18"/>
                <w:szCs w:val="18"/>
                <w:lang w:val="en-US"/>
              </w:rPr>
            </w:pPr>
            <w:r w:rsidRPr="00543576">
              <w:rPr>
                <w:bCs/>
                <w:sz w:val="18"/>
                <w:szCs w:val="18"/>
                <w:lang w:val="en-US"/>
              </w:rPr>
              <w:t>This exception is thrown when the proxy cannot find any server.</w:t>
            </w:r>
          </w:p>
        </w:tc>
      </w:tr>
    </w:tbl>
    <w:p w:rsidR="002F3DDB" w:rsidRDefault="002F3DDB" w:rsidP="002F3DDB">
      <w:pPr>
        <w:rPr>
          <w:lang w:val="en-US"/>
        </w:rPr>
      </w:pPr>
    </w:p>
    <w:p w:rsidR="00B15578" w:rsidRPr="002F3DDB" w:rsidRDefault="002F3DDB" w:rsidP="002F3DDB">
      <w:pPr>
        <w:rPr>
          <w:lang w:val="en-US"/>
        </w:rPr>
      </w:pPr>
      <w:r>
        <w:rPr>
          <w:lang w:val="en-US"/>
        </w:rPr>
        <w:t>E</w:t>
      </w:r>
      <w:r w:rsidR="00B15578" w:rsidRPr="00725987">
        <w:rPr>
          <w:lang w:val="en-US"/>
        </w:rPr>
        <w:t>xample:</w:t>
      </w:r>
      <w:r w:rsidR="002708FF">
        <w:rPr>
          <w:noProof/>
        </w:rPr>
        <mc:AlternateContent>
          <mc:Choice Requires="wps">
            <w:drawing>
              <wp:inline distT="0" distB="0" distL="0" distR="0">
                <wp:extent cx="5364480" cy="3966845"/>
                <wp:effectExtent l="9525" t="9525" r="7620" b="5080"/>
                <wp:docPr id="1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3966845"/>
                        </a:xfrm>
                        <a:prstGeom prst="rect">
                          <a:avLst/>
                        </a:prstGeom>
                        <a:solidFill>
                          <a:srgbClr val="FFFFFF"/>
                        </a:solidFill>
                        <a:ln w="9525">
                          <a:solidFill>
                            <a:srgbClr val="000000"/>
                          </a:solidFill>
                          <a:miter lim="800000"/>
                          <a:headEnd/>
                          <a:tailEnd/>
                        </a:ln>
                      </wps:spPr>
                      <wps:txbx>
                        <w:txbxContent>
                          <w:p w:rsidR="00AA52FE" w:rsidRPr="00725987" w:rsidRDefault="00AA52FE" w:rsidP="00A95824">
                            <w:pPr>
                              <w:autoSpaceDE w:val="0"/>
                              <w:autoSpaceDN w:val="0"/>
                              <w:adjustRightInd w:val="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Bank_depositHandler</w:t>
                            </w:r>
                            <w:proofErr w:type="spellEnd"/>
                            <w:r w:rsidRPr="00725987">
                              <w:rPr>
                                <w:rFonts w:ascii="Bitstream Vera Sans Mono" w:hAnsi="Bitstream Vera Sans Mono" w:cs="Consolas"/>
                                <w:sz w:val="16"/>
                                <w:szCs w:val="16"/>
                                <w:lang w:val="en-US"/>
                              </w:rPr>
                              <w:t xml:space="preserve"> : public </w:t>
                            </w:r>
                            <w:proofErr w:type="spellStart"/>
                            <w:r w:rsidRPr="00725987">
                              <w:rPr>
                                <w:rFonts w:ascii="Bitstream Vera Sans Mono" w:hAnsi="Bitstream Vera Sans Mono" w:cs="Consolas"/>
                                <w:sz w:val="16"/>
                                <w:szCs w:val="16"/>
                                <w:lang w:val="en-US"/>
                              </w:rPr>
                              <w:t>depositCallbackHandler</w:t>
                            </w:r>
                            <w:proofErr w:type="spellEnd"/>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A52FE" w:rsidRPr="005E23CF" w:rsidRDefault="00AA52FE" w:rsidP="007B3ED2">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void</w:t>
                            </w:r>
                            <w:proofErr w:type="gramEnd"/>
                            <w:r w:rsidRPr="005E23CF">
                              <w:rPr>
                                <w:rFonts w:ascii="Bitstream Vera Sans Mono" w:hAnsi="Bitstream Vera Sans Mono" w:cs="Consolas"/>
                                <w:sz w:val="16"/>
                                <w:szCs w:val="16"/>
                                <w:lang w:val="en-US"/>
                              </w:rPr>
                              <w:t xml:space="preserve"> deposit(/*out*/ </w:t>
                            </w:r>
                            <w:proofErr w:type="spellStart"/>
                            <w:r w:rsidRPr="005E23CF">
                              <w:rPr>
                                <w:rFonts w:ascii="Bitstream Vera Sans Mono" w:hAnsi="Bitstream Vera Sans Mono" w:cs="Consolas"/>
                                <w:sz w:val="16"/>
                                <w:szCs w:val="16"/>
                                <w:lang w:val="en-US"/>
                              </w:rPr>
                              <w:t>ReturnCode</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deposit_ret</w:t>
                            </w:r>
                            <w:proofErr w:type="spellEnd"/>
                            <w:r w:rsidRPr="005E23CF">
                              <w:rPr>
                                <w:rFonts w:ascii="Bitstream Vera Sans Mono" w:hAnsi="Bitstream Vera Sans Mono" w:cs="Consolas"/>
                                <w:sz w:val="16"/>
                                <w:szCs w:val="16"/>
                                <w:lang w:val="en-US"/>
                              </w:rPr>
                              <w:t>)</w:t>
                            </w:r>
                          </w:p>
                          <w:p w:rsidR="00AA52FE" w:rsidRPr="00DB7CFA" w:rsidRDefault="00AA52FE" w:rsidP="007B3ED2">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DB7CFA">
                              <w:rPr>
                                <w:rFonts w:ascii="Bitstream Vera Sans Mono" w:hAnsi="Bitstream Vera Sans Mono" w:cs="Consolas"/>
                                <w:sz w:val="16"/>
                                <w:szCs w:val="16"/>
                                <w:lang w:val="en-US"/>
                              </w:rPr>
                              <w:t>{</w:t>
                            </w:r>
                          </w:p>
                          <w:p w:rsidR="00AA52FE" w:rsidRPr="00DB7CFA" w:rsidRDefault="00AA52FE"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AA52FE" w:rsidRPr="00DB7CFA" w:rsidRDefault="00AA52FE"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AA52FE" w:rsidRPr="005E23CF" w:rsidRDefault="00AA52FE"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virtual</w:t>
                            </w:r>
                            <w:proofErr w:type="gramEnd"/>
                            <w:r w:rsidRPr="005E23CF">
                              <w:rPr>
                                <w:rFonts w:ascii="Bitstream Vera Sans Mono" w:hAnsi="Bitstream Vera Sans Mono" w:cs="Consolas"/>
                                <w:sz w:val="16"/>
                                <w:szCs w:val="16"/>
                                <w:lang w:val="en-US"/>
                              </w:rPr>
                              <w:t xml:space="preserve"> void </w:t>
                            </w:r>
                            <w:proofErr w:type="spellStart"/>
                            <w:r w:rsidRPr="005E23CF">
                              <w:rPr>
                                <w:rFonts w:ascii="Bitstream Vera Sans Mono" w:hAnsi="Bitstream Vera Sans Mono" w:cs="Consolas"/>
                                <w:sz w:val="16"/>
                                <w:szCs w:val="16"/>
                                <w:lang w:val="en-US"/>
                              </w:rPr>
                              <w:t>on_exception</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::RPCDDS::Exception &amp;ex)</w:t>
                            </w:r>
                          </w:p>
                          <w:p w:rsidR="00AA52FE" w:rsidRPr="00725987" w:rsidRDefault="00AA52FE" w:rsidP="007B3ED2">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AA52FE" w:rsidRPr="00725987" w:rsidRDefault="00AA52FE" w:rsidP="007B3ED2">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p>
                          <w:p w:rsidR="00AA52FE" w:rsidRPr="00725987" w:rsidRDefault="00AA52FE" w:rsidP="00A95824">
                            <w:pPr>
                              <w:autoSpaceDE w:val="0"/>
                              <w:autoSpaceDN w:val="0"/>
                              <w:adjustRightInd w:val="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void</w:t>
                            </w:r>
                            <w:proofErr w:type="gramEnd"/>
                            <w:r w:rsidRPr="00725987">
                              <w:rPr>
                                <w:rFonts w:ascii="Bitstream Vera Sans Mono" w:hAnsi="Bitstream Vera Sans Mono" w:cs="Consolas"/>
                                <w:sz w:val="16"/>
                                <w:szCs w:val="16"/>
                                <w:lang w:val="en-US"/>
                              </w:rPr>
                              <w:t xml:space="preserve"> main()</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BankProxy</w:t>
                            </w:r>
                            <w:proofErr w:type="spellEnd"/>
                            <w:r w:rsidRPr="00725987">
                              <w:rPr>
                                <w:rFonts w:ascii="Bitstream Vera Sans Mono" w:hAnsi="Bitstream Vera Sans Mono" w:cs="Consolas"/>
                                <w:sz w:val="16"/>
                                <w:szCs w:val="16"/>
                                <w:lang w:val="en-US"/>
                              </w:rPr>
                              <w:t xml:space="preserve"> *proxy = NULL;</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try</w:t>
                            </w:r>
                            <w:proofErr w:type="gramEnd"/>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proxy</w:t>
                            </w:r>
                            <w:proofErr w:type="gramEnd"/>
                            <w:r w:rsidRPr="00725987">
                              <w:rPr>
                                <w:rFonts w:ascii="Bitstream Vera Sans Mono" w:hAnsi="Bitstream Vera Sans Mono" w:cs="Consolas"/>
                                <w:sz w:val="16"/>
                                <w:szCs w:val="16"/>
                                <w:lang w:val="en-US"/>
                              </w:rPr>
                              <w:t xml:space="preserve"> = new </w:t>
                            </w:r>
                            <w:proofErr w:type="spellStart"/>
                            <w:r w:rsidRPr="00725987">
                              <w:rPr>
                                <w:rFonts w:ascii="Bitstream Vera Sans Mono" w:hAnsi="Bitstream Vera Sans Mono" w:cs="Consolas"/>
                                <w:sz w:val="16"/>
                                <w:szCs w:val="16"/>
                                <w:lang w:val="en-US"/>
                              </w:rPr>
                              <w:t>BankProxy</w:t>
                            </w:r>
                            <w:proofErr w:type="spellEnd"/>
                            <w:r w:rsidRPr="00725987">
                              <w:rPr>
                                <w:rFonts w:ascii="Bitstream Vera Sans Mono" w:hAnsi="Bitstream Vera Sans Mono" w:cs="Consolas"/>
                                <w:sz w:val="16"/>
                                <w:szCs w:val="16"/>
                                <w:lang w:val="en-US"/>
                              </w:rPr>
                              <w:t>(“</w:t>
                            </w:r>
                            <w:proofErr w:type="spellStart"/>
                            <w:r>
                              <w:rPr>
                                <w:rFonts w:ascii="Bitstream Vera Sans Mono" w:hAnsi="Bitstream Vera Sans Mono" w:cs="Consolas"/>
                                <w:sz w:val="16"/>
                                <w:szCs w:val="16"/>
                                <w:lang w:val="en-US"/>
                              </w:rPr>
                              <w:t>MyBankName</w:t>
                            </w:r>
                            <w:proofErr w:type="spellEnd"/>
                            <w:r w:rsidRPr="00725987">
                              <w:rPr>
                                <w:rFonts w:ascii="Bitstream Vera Sans Mono" w:hAnsi="Bitstream Vera Sans Mono" w:cs="Consolas"/>
                                <w:sz w:val="16"/>
                                <w:szCs w:val="16"/>
                                <w:lang w:val="en-US"/>
                              </w:rPr>
                              <w:t>”);</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A52FE" w:rsidRPr="00DB7CFA" w:rsidRDefault="00AA52FE" w:rsidP="009C0D18">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AA52FE" w:rsidRPr="00DB7CFA" w:rsidRDefault="00AA52FE" w:rsidP="009C0D18">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AA52FE" w:rsidRPr="005E23CF" w:rsidRDefault="00AA52FE" w:rsidP="009C0D18">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725987" w:rsidRDefault="00AA52FE" w:rsidP="00203E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Account ac;</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DDS_Long</w:t>
                            </w:r>
                            <w:proofErr w:type="spellEnd"/>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money  =</w:t>
                            </w:r>
                            <w:proofErr w:type="gramEnd"/>
                            <w:r w:rsidRPr="00725987">
                              <w:rPr>
                                <w:rFonts w:ascii="Bitstream Vera Sans Mono" w:hAnsi="Bitstream Vera Sans Mono" w:cs="Consolas"/>
                                <w:sz w:val="16"/>
                                <w:szCs w:val="16"/>
                                <w:lang w:val="en-US"/>
                              </w:rPr>
                              <w:t xml:space="preserve"> 0;   </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Bank_depositHandler</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deposit_handler</w:t>
                            </w:r>
                            <w:proofErr w:type="spellEnd"/>
                            <w:r w:rsidRPr="00725987">
                              <w:rPr>
                                <w:rFonts w:ascii="Bitstream Vera Sans Mono" w:hAnsi="Bitstream Vera Sans Mono" w:cs="Consolas"/>
                                <w:sz w:val="16"/>
                                <w:szCs w:val="16"/>
                                <w:lang w:val="en-US"/>
                              </w:rPr>
                              <w:t>;</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p>
                          <w:p w:rsidR="00AA52FE" w:rsidRPr="00DB7CFA"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DB7CFA">
                              <w:rPr>
                                <w:rFonts w:ascii="Bitstream Vera Sans Mono" w:hAnsi="Bitstream Vera Sans Mono" w:cs="Consolas"/>
                                <w:sz w:val="16"/>
                                <w:szCs w:val="16"/>
                                <w:lang w:val="en-US"/>
                              </w:rPr>
                              <w:t>Account_</w:t>
                            </w:r>
                            <w:proofErr w:type="gramStart"/>
                            <w:r w:rsidRPr="00DB7CFA">
                              <w:rPr>
                                <w:rFonts w:ascii="Bitstream Vera Sans Mono" w:hAnsi="Bitstream Vera Sans Mono" w:cs="Consolas"/>
                                <w:sz w:val="16"/>
                                <w:szCs w:val="16"/>
                                <w:lang w:val="en-US"/>
                              </w:rPr>
                              <w:t>initialize</w:t>
                            </w:r>
                            <w:proofErr w:type="spellEnd"/>
                            <w:r w:rsidRPr="00DB7CFA">
                              <w:rPr>
                                <w:rFonts w:ascii="Bitstream Vera Sans Mono" w:hAnsi="Bitstream Vera Sans Mono" w:cs="Consolas"/>
                                <w:sz w:val="16"/>
                                <w:szCs w:val="16"/>
                                <w:lang w:val="en-US"/>
                              </w:rPr>
                              <w:t>(</w:t>
                            </w:r>
                            <w:proofErr w:type="gramEnd"/>
                            <w:r w:rsidRPr="00DB7CFA">
                              <w:rPr>
                                <w:rFonts w:ascii="Bitstream Vera Sans Mono" w:hAnsi="Bitstream Vera Sans Mono" w:cs="Consolas"/>
                                <w:sz w:val="16"/>
                                <w:szCs w:val="16"/>
                                <w:lang w:val="en-US"/>
                              </w:rPr>
                              <w:t>&amp;ac);</w:t>
                            </w:r>
                          </w:p>
                          <w:p w:rsidR="00AA52FE" w:rsidRPr="00DB7CFA" w:rsidRDefault="00AA52FE" w:rsidP="00A95824">
                            <w:pPr>
                              <w:autoSpaceDE w:val="0"/>
                              <w:autoSpaceDN w:val="0"/>
                              <w:adjustRightInd w:val="0"/>
                              <w:rPr>
                                <w:rFonts w:ascii="Bitstream Vera Sans Mono" w:hAnsi="Bitstream Vera Sans Mono" w:cs="Consolas"/>
                                <w:sz w:val="16"/>
                                <w:szCs w:val="16"/>
                                <w:lang w:val="en-US"/>
                              </w:rPr>
                            </w:pPr>
                          </w:p>
                          <w:p w:rsidR="00AA52FE" w:rsidRPr="00DB7CFA" w:rsidRDefault="00AA52FE"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try</w:t>
                            </w:r>
                            <w:proofErr w:type="gramEnd"/>
                          </w:p>
                          <w:p w:rsidR="00AA52FE" w:rsidRPr="00DB7CFA" w:rsidRDefault="00AA52FE"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AA52FE" w:rsidRPr="005E23CF" w:rsidRDefault="00AA52FE"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proxy</w:t>
                            </w:r>
                            <w:proofErr w:type="gramEnd"/>
                            <w:r w:rsidRPr="005E23CF">
                              <w:rPr>
                                <w:rFonts w:ascii="Bitstream Vera Sans Mono" w:hAnsi="Bitstream Vera Sans Mono" w:cs="Consolas"/>
                                <w:sz w:val="16"/>
                                <w:szCs w:val="16"/>
                                <w:lang w:val="en-US"/>
                              </w:rPr>
                              <w:t>-&gt;</w:t>
                            </w:r>
                            <w:proofErr w:type="spellStart"/>
                            <w:r w:rsidRPr="005E23CF">
                              <w:rPr>
                                <w:rFonts w:ascii="Bitstream Vera Sans Mono" w:hAnsi="Bitstream Vera Sans Mono" w:cs="Consolas"/>
                                <w:sz w:val="16"/>
                                <w:szCs w:val="16"/>
                                <w:lang w:val="en-US"/>
                              </w:rPr>
                              <w:t>deposit_async</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deposit_handler</w:t>
                            </w:r>
                            <w:proofErr w:type="spellEnd"/>
                            <w:r w:rsidRPr="005E23CF">
                              <w:rPr>
                                <w:rFonts w:ascii="Bitstream Vera Sans Mono" w:hAnsi="Bitstream Vera Sans Mono" w:cs="Consolas"/>
                                <w:sz w:val="16"/>
                                <w:szCs w:val="16"/>
                                <w:lang w:val="en-US"/>
                              </w:rPr>
                              <w:t>, ac, money);</w:t>
                            </w:r>
                          </w:p>
                          <w:p w:rsidR="00AA52FE" w:rsidRPr="00DB7CFA" w:rsidRDefault="00AA52FE"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DB7CFA">
                              <w:rPr>
                                <w:rFonts w:ascii="Bitstream Vera Sans Mono" w:hAnsi="Bitstream Vera Sans Mono" w:cs="Consolas"/>
                                <w:sz w:val="16"/>
                                <w:szCs w:val="16"/>
                                <w:lang w:val="en-US"/>
                              </w:rPr>
                              <w:t>}</w:t>
                            </w:r>
                          </w:p>
                          <w:p w:rsidR="00AA52FE" w:rsidRPr="00DB7CFA" w:rsidRDefault="00AA52FE"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::RPCDDS::Exception &amp;ex)</w:t>
                            </w:r>
                          </w:p>
                          <w:p w:rsidR="00AA52FE" w:rsidRPr="00DB7CFA" w:rsidRDefault="00AA52FE"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AA52FE" w:rsidRPr="005E23CF" w:rsidRDefault="00AA52FE"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A95824" w:rsidRDefault="00AA52FE" w:rsidP="00203E47">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Pr>
                                <w:rFonts w:ascii="Bitstream Vera Sans Mono" w:hAnsi="Bitstream Vera Sans Mono" w:cs="Consolas"/>
                                <w:sz w:val="16"/>
                                <w:szCs w:val="16"/>
                              </w:rPr>
                              <w:t>}</w:t>
                            </w:r>
                          </w:p>
                          <w:p w:rsidR="00AA52FE" w:rsidRPr="00A95824" w:rsidRDefault="00AA52FE" w:rsidP="00A95824">
                            <w:pPr>
                              <w:autoSpaceDE w:val="0"/>
                              <w:autoSpaceDN w:val="0"/>
                              <w:adjustRightInd w:val="0"/>
                              <w:rPr>
                                <w:rFonts w:ascii="Bitstream Vera Sans Mono" w:hAnsi="Bitstream Vera Sans Mono" w:cs="Consolas"/>
                                <w:sz w:val="16"/>
                                <w:szCs w:val="16"/>
                              </w:rPr>
                            </w:pPr>
                          </w:p>
                        </w:txbxContent>
                      </wps:txbx>
                      <wps:bodyPr rot="0" vert="horz" wrap="square" lIns="91440" tIns="45720" rIns="91440" bIns="45720" anchor="t" anchorCtr="0" upright="1">
                        <a:noAutofit/>
                      </wps:bodyPr>
                    </wps:wsp>
                  </a:graphicData>
                </a:graphic>
              </wp:inline>
            </w:drawing>
          </mc:Choice>
          <mc:Fallback>
            <w:pict>
              <v:shape id="Text Box 35" o:spid="_x0000_s1048" type="#_x0000_t202" style="width:422.4pt;height:31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">
                <v:textbox>
                  <w:txbxContent>
                    <w:p w:rsidR="00AA52FE" w:rsidRPr="00725987" w:rsidRDefault="00AA52FE" w:rsidP="00A95824">
                      <w:pPr>
                        <w:autoSpaceDE w:val="0"/>
                        <w:autoSpaceDN w:val="0"/>
                        <w:adjustRightInd w:val="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class</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Bank_depositHandler</w:t>
                      </w:r>
                      <w:proofErr w:type="spellEnd"/>
                      <w:r w:rsidRPr="00725987">
                        <w:rPr>
                          <w:rFonts w:ascii="Bitstream Vera Sans Mono" w:hAnsi="Bitstream Vera Sans Mono" w:cs="Consolas"/>
                          <w:sz w:val="16"/>
                          <w:szCs w:val="16"/>
                          <w:lang w:val="en-US"/>
                        </w:rPr>
                        <w:t xml:space="preserve"> : public </w:t>
                      </w:r>
                      <w:proofErr w:type="spellStart"/>
                      <w:r w:rsidRPr="00725987">
                        <w:rPr>
                          <w:rFonts w:ascii="Bitstream Vera Sans Mono" w:hAnsi="Bitstream Vera Sans Mono" w:cs="Consolas"/>
                          <w:sz w:val="16"/>
                          <w:szCs w:val="16"/>
                          <w:lang w:val="en-US"/>
                        </w:rPr>
                        <w:t>depositCallbackHandler</w:t>
                      </w:r>
                      <w:proofErr w:type="spellEnd"/>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A52FE" w:rsidRPr="005E23CF" w:rsidRDefault="00AA52FE" w:rsidP="007B3ED2">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void</w:t>
                      </w:r>
                      <w:proofErr w:type="gramEnd"/>
                      <w:r w:rsidRPr="005E23CF">
                        <w:rPr>
                          <w:rFonts w:ascii="Bitstream Vera Sans Mono" w:hAnsi="Bitstream Vera Sans Mono" w:cs="Consolas"/>
                          <w:sz w:val="16"/>
                          <w:szCs w:val="16"/>
                          <w:lang w:val="en-US"/>
                        </w:rPr>
                        <w:t xml:space="preserve"> deposit(/*out*/ </w:t>
                      </w:r>
                      <w:proofErr w:type="spellStart"/>
                      <w:r w:rsidRPr="005E23CF">
                        <w:rPr>
                          <w:rFonts w:ascii="Bitstream Vera Sans Mono" w:hAnsi="Bitstream Vera Sans Mono" w:cs="Consolas"/>
                          <w:sz w:val="16"/>
                          <w:szCs w:val="16"/>
                          <w:lang w:val="en-US"/>
                        </w:rPr>
                        <w:t>ReturnCode</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deposit_ret</w:t>
                      </w:r>
                      <w:proofErr w:type="spellEnd"/>
                      <w:r w:rsidRPr="005E23CF">
                        <w:rPr>
                          <w:rFonts w:ascii="Bitstream Vera Sans Mono" w:hAnsi="Bitstream Vera Sans Mono" w:cs="Consolas"/>
                          <w:sz w:val="16"/>
                          <w:szCs w:val="16"/>
                          <w:lang w:val="en-US"/>
                        </w:rPr>
                        <w:t>)</w:t>
                      </w:r>
                    </w:p>
                    <w:p w:rsidR="00AA52FE" w:rsidRPr="00DB7CFA" w:rsidRDefault="00AA52FE" w:rsidP="007B3ED2">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DB7CFA">
                        <w:rPr>
                          <w:rFonts w:ascii="Bitstream Vera Sans Mono" w:hAnsi="Bitstream Vera Sans Mono" w:cs="Consolas"/>
                          <w:sz w:val="16"/>
                          <w:szCs w:val="16"/>
                          <w:lang w:val="en-US"/>
                        </w:rPr>
                        <w:t>{</w:t>
                      </w:r>
                    </w:p>
                    <w:p w:rsidR="00AA52FE" w:rsidRPr="00DB7CFA" w:rsidRDefault="00AA52FE"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AA52FE" w:rsidRPr="00DB7CFA" w:rsidRDefault="00AA52FE"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AA52FE" w:rsidRPr="005E23CF" w:rsidRDefault="00AA52FE" w:rsidP="007B3ED2">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virtual</w:t>
                      </w:r>
                      <w:proofErr w:type="gramEnd"/>
                      <w:r w:rsidRPr="005E23CF">
                        <w:rPr>
                          <w:rFonts w:ascii="Bitstream Vera Sans Mono" w:hAnsi="Bitstream Vera Sans Mono" w:cs="Consolas"/>
                          <w:sz w:val="16"/>
                          <w:szCs w:val="16"/>
                          <w:lang w:val="en-US"/>
                        </w:rPr>
                        <w:t xml:space="preserve"> void </w:t>
                      </w:r>
                      <w:proofErr w:type="spellStart"/>
                      <w:r w:rsidRPr="005E23CF">
                        <w:rPr>
                          <w:rFonts w:ascii="Bitstream Vera Sans Mono" w:hAnsi="Bitstream Vera Sans Mono" w:cs="Consolas"/>
                          <w:sz w:val="16"/>
                          <w:szCs w:val="16"/>
                          <w:lang w:val="en-US"/>
                        </w:rPr>
                        <w:t>on_exception</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const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::RPCDDS::Exception &amp;ex)</w:t>
                      </w:r>
                    </w:p>
                    <w:p w:rsidR="00AA52FE" w:rsidRPr="00725987" w:rsidRDefault="00AA52FE" w:rsidP="007B3ED2">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AA52FE" w:rsidRPr="00725987" w:rsidRDefault="00AA52FE" w:rsidP="007B3ED2">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p>
                    <w:p w:rsidR="00AA52FE" w:rsidRPr="00725987" w:rsidRDefault="00AA52FE" w:rsidP="00A95824">
                      <w:pPr>
                        <w:autoSpaceDE w:val="0"/>
                        <w:autoSpaceDN w:val="0"/>
                        <w:adjustRightInd w:val="0"/>
                        <w:rPr>
                          <w:rFonts w:ascii="Bitstream Vera Sans Mono" w:hAnsi="Bitstream Vera Sans Mono" w:cs="Consolas"/>
                          <w:sz w:val="16"/>
                          <w:szCs w:val="16"/>
                          <w:lang w:val="en-US"/>
                        </w:rPr>
                      </w:pPr>
                      <w:proofErr w:type="gramStart"/>
                      <w:r w:rsidRPr="00725987">
                        <w:rPr>
                          <w:rFonts w:ascii="Bitstream Vera Sans Mono" w:hAnsi="Bitstream Vera Sans Mono" w:cs="Consolas"/>
                          <w:sz w:val="16"/>
                          <w:szCs w:val="16"/>
                          <w:lang w:val="en-US"/>
                        </w:rPr>
                        <w:t>void</w:t>
                      </w:r>
                      <w:proofErr w:type="gramEnd"/>
                      <w:r w:rsidRPr="00725987">
                        <w:rPr>
                          <w:rFonts w:ascii="Bitstream Vera Sans Mono" w:hAnsi="Bitstream Vera Sans Mono" w:cs="Consolas"/>
                          <w:sz w:val="16"/>
                          <w:szCs w:val="16"/>
                          <w:lang w:val="en-US"/>
                        </w:rPr>
                        <w:t xml:space="preserve"> main()</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BankProxy</w:t>
                      </w:r>
                      <w:proofErr w:type="spellEnd"/>
                      <w:r w:rsidRPr="00725987">
                        <w:rPr>
                          <w:rFonts w:ascii="Bitstream Vera Sans Mono" w:hAnsi="Bitstream Vera Sans Mono" w:cs="Consolas"/>
                          <w:sz w:val="16"/>
                          <w:szCs w:val="16"/>
                          <w:lang w:val="en-US"/>
                        </w:rPr>
                        <w:t xml:space="preserve"> *proxy = NULL;</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try</w:t>
                      </w:r>
                      <w:proofErr w:type="gramEnd"/>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proxy</w:t>
                      </w:r>
                      <w:proofErr w:type="gramEnd"/>
                      <w:r w:rsidRPr="00725987">
                        <w:rPr>
                          <w:rFonts w:ascii="Bitstream Vera Sans Mono" w:hAnsi="Bitstream Vera Sans Mono" w:cs="Consolas"/>
                          <w:sz w:val="16"/>
                          <w:szCs w:val="16"/>
                          <w:lang w:val="en-US"/>
                        </w:rPr>
                        <w:t xml:space="preserve"> = new </w:t>
                      </w:r>
                      <w:proofErr w:type="spellStart"/>
                      <w:r w:rsidRPr="00725987">
                        <w:rPr>
                          <w:rFonts w:ascii="Bitstream Vera Sans Mono" w:hAnsi="Bitstream Vera Sans Mono" w:cs="Consolas"/>
                          <w:sz w:val="16"/>
                          <w:szCs w:val="16"/>
                          <w:lang w:val="en-US"/>
                        </w:rPr>
                        <w:t>BankProxy</w:t>
                      </w:r>
                      <w:proofErr w:type="spellEnd"/>
                      <w:r w:rsidRPr="00725987">
                        <w:rPr>
                          <w:rFonts w:ascii="Bitstream Vera Sans Mono" w:hAnsi="Bitstream Vera Sans Mono" w:cs="Consolas"/>
                          <w:sz w:val="16"/>
                          <w:szCs w:val="16"/>
                          <w:lang w:val="en-US"/>
                        </w:rPr>
                        <w:t>(“</w:t>
                      </w:r>
                      <w:proofErr w:type="spellStart"/>
                      <w:r>
                        <w:rPr>
                          <w:rFonts w:ascii="Bitstream Vera Sans Mono" w:hAnsi="Bitstream Vera Sans Mono" w:cs="Consolas"/>
                          <w:sz w:val="16"/>
                          <w:szCs w:val="16"/>
                          <w:lang w:val="en-US"/>
                        </w:rPr>
                        <w:t>MyBankName</w:t>
                      </w:r>
                      <w:proofErr w:type="spellEnd"/>
                      <w:r w:rsidRPr="00725987">
                        <w:rPr>
                          <w:rFonts w:ascii="Bitstream Vera Sans Mono" w:hAnsi="Bitstream Vera Sans Mono" w:cs="Consolas"/>
                          <w:sz w:val="16"/>
                          <w:szCs w:val="16"/>
                          <w:lang w:val="en-US"/>
                        </w:rPr>
                        <w:t>”);</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A52FE" w:rsidRPr="00DB7CFA" w:rsidRDefault="00AA52FE" w:rsidP="009C0D18">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w:t>
                      </w:r>
                      <w:proofErr w:type="spellStart"/>
                      <w:r w:rsidRPr="00DB7CFA">
                        <w:rPr>
                          <w:rFonts w:ascii="Bitstream Vera Sans Mono" w:hAnsi="Bitstream Vera Sans Mono" w:cs="Consolas"/>
                          <w:sz w:val="16"/>
                          <w:szCs w:val="16"/>
                          <w:lang w:val="en-US"/>
                        </w:rPr>
                        <w:t>InitializeException</w:t>
                      </w:r>
                      <w:proofErr w:type="spellEnd"/>
                      <w:r w:rsidRPr="00DB7CFA">
                        <w:rPr>
                          <w:rFonts w:ascii="Bitstream Vera Sans Mono" w:hAnsi="Bitstream Vera Sans Mono" w:cs="Consolas"/>
                          <w:sz w:val="16"/>
                          <w:szCs w:val="16"/>
                          <w:lang w:val="en-US"/>
                        </w:rPr>
                        <w:t xml:space="preserve"> &amp;ex)</w:t>
                      </w:r>
                    </w:p>
                    <w:p w:rsidR="00AA52FE" w:rsidRPr="00DB7CFA" w:rsidRDefault="00AA52FE" w:rsidP="009C0D18">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AA52FE" w:rsidRPr="005E23CF" w:rsidRDefault="00AA52FE" w:rsidP="009C0D18">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725987" w:rsidRDefault="00AA52FE" w:rsidP="00203E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Account ac;</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DDS_Long</w:t>
                      </w:r>
                      <w:proofErr w:type="spellEnd"/>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money  =</w:t>
                      </w:r>
                      <w:proofErr w:type="gramEnd"/>
                      <w:r w:rsidRPr="00725987">
                        <w:rPr>
                          <w:rFonts w:ascii="Bitstream Vera Sans Mono" w:hAnsi="Bitstream Vera Sans Mono" w:cs="Consolas"/>
                          <w:sz w:val="16"/>
                          <w:szCs w:val="16"/>
                          <w:lang w:val="en-US"/>
                        </w:rPr>
                        <w:t xml:space="preserve"> 0;   </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Bank_depositHandler</w:t>
                      </w:r>
                      <w:proofErr w:type="spell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deposit_handler</w:t>
                      </w:r>
                      <w:proofErr w:type="spellEnd"/>
                      <w:r w:rsidRPr="00725987">
                        <w:rPr>
                          <w:rFonts w:ascii="Bitstream Vera Sans Mono" w:hAnsi="Bitstream Vera Sans Mono" w:cs="Consolas"/>
                          <w:sz w:val="16"/>
                          <w:szCs w:val="16"/>
                          <w:lang w:val="en-US"/>
                        </w:rPr>
                        <w:t>;</w:t>
                      </w:r>
                    </w:p>
                    <w:p w:rsidR="00AA52FE" w:rsidRPr="00725987" w:rsidRDefault="00AA52FE" w:rsidP="00A95824">
                      <w:pPr>
                        <w:autoSpaceDE w:val="0"/>
                        <w:autoSpaceDN w:val="0"/>
                        <w:adjustRightInd w:val="0"/>
                        <w:rPr>
                          <w:rFonts w:ascii="Bitstream Vera Sans Mono" w:hAnsi="Bitstream Vera Sans Mono" w:cs="Consolas"/>
                          <w:sz w:val="16"/>
                          <w:szCs w:val="16"/>
                          <w:lang w:val="en-US"/>
                        </w:rPr>
                      </w:pPr>
                    </w:p>
                    <w:p w:rsidR="00AA52FE" w:rsidRPr="00DB7CFA" w:rsidRDefault="00AA52FE" w:rsidP="00A95824">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DB7CFA">
                        <w:rPr>
                          <w:rFonts w:ascii="Bitstream Vera Sans Mono" w:hAnsi="Bitstream Vera Sans Mono" w:cs="Consolas"/>
                          <w:sz w:val="16"/>
                          <w:szCs w:val="16"/>
                          <w:lang w:val="en-US"/>
                        </w:rPr>
                        <w:t>Account_</w:t>
                      </w:r>
                      <w:proofErr w:type="gramStart"/>
                      <w:r w:rsidRPr="00DB7CFA">
                        <w:rPr>
                          <w:rFonts w:ascii="Bitstream Vera Sans Mono" w:hAnsi="Bitstream Vera Sans Mono" w:cs="Consolas"/>
                          <w:sz w:val="16"/>
                          <w:szCs w:val="16"/>
                          <w:lang w:val="en-US"/>
                        </w:rPr>
                        <w:t>initialize</w:t>
                      </w:r>
                      <w:proofErr w:type="spellEnd"/>
                      <w:r w:rsidRPr="00DB7CFA">
                        <w:rPr>
                          <w:rFonts w:ascii="Bitstream Vera Sans Mono" w:hAnsi="Bitstream Vera Sans Mono" w:cs="Consolas"/>
                          <w:sz w:val="16"/>
                          <w:szCs w:val="16"/>
                          <w:lang w:val="en-US"/>
                        </w:rPr>
                        <w:t>(</w:t>
                      </w:r>
                      <w:proofErr w:type="gramEnd"/>
                      <w:r w:rsidRPr="00DB7CFA">
                        <w:rPr>
                          <w:rFonts w:ascii="Bitstream Vera Sans Mono" w:hAnsi="Bitstream Vera Sans Mono" w:cs="Consolas"/>
                          <w:sz w:val="16"/>
                          <w:szCs w:val="16"/>
                          <w:lang w:val="en-US"/>
                        </w:rPr>
                        <w:t>&amp;ac);</w:t>
                      </w:r>
                    </w:p>
                    <w:p w:rsidR="00AA52FE" w:rsidRPr="00DB7CFA" w:rsidRDefault="00AA52FE" w:rsidP="00A95824">
                      <w:pPr>
                        <w:autoSpaceDE w:val="0"/>
                        <w:autoSpaceDN w:val="0"/>
                        <w:adjustRightInd w:val="0"/>
                        <w:rPr>
                          <w:rFonts w:ascii="Bitstream Vera Sans Mono" w:hAnsi="Bitstream Vera Sans Mono" w:cs="Consolas"/>
                          <w:sz w:val="16"/>
                          <w:szCs w:val="16"/>
                          <w:lang w:val="en-US"/>
                        </w:rPr>
                      </w:pPr>
                    </w:p>
                    <w:p w:rsidR="00AA52FE" w:rsidRPr="00DB7CFA" w:rsidRDefault="00AA52FE"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try</w:t>
                      </w:r>
                      <w:proofErr w:type="gramEnd"/>
                    </w:p>
                    <w:p w:rsidR="00AA52FE" w:rsidRPr="00DB7CFA" w:rsidRDefault="00AA52FE"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AA52FE" w:rsidRPr="005E23CF" w:rsidRDefault="00AA52FE" w:rsidP="00A95824">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proxy</w:t>
                      </w:r>
                      <w:proofErr w:type="gramEnd"/>
                      <w:r w:rsidRPr="005E23CF">
                        <w:rPr>
                          <w:rFonts w:ascii="Bitstream Vera Sans Mono" w:hAnsi="Bitstream Vera Sans Mono" w:cs="Consolas"/>
                          <w:sz w:val="16"/>
                          <w:szCs w:val="16"/>
                          <w:lang w:val="en-US"/>
                        </w:rPr>
                        <w:t>-&gt;</w:t>
                      </w:r>
                      <w:proofErr w:type="spellStart"/>
                      <w:r w:rsidRPr="005E23CF">
                        <w:rPr>
                          <w:rFonts w:ascii="Bitstream Vera Sans Mono" w:hAnsi="Bitstream Vera Sans Mono" w:cs="Consolas"/>
                          <w:sz w:val="16"/>
                          <w:szCs w:val="16"/>
                          <w:lang w:val="en-US"/>
                        </w:rPr>
                        <w:t>deposit_async</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deposit_handler</w:t>
                      </w:r>
                      <w:proofErr w:type="spellEnd"/>
                      <w:r w:rsidRPr="005E23CF">
                        <w:rPr>
                          <w:rFonts w:ascii="Bitstream Vera Sans Mono" w:hAnsi="Bitstream Vera Sans Mono" w:cs="Consolas"/>
                          <w:sz w:val="16"/>
                          <w:szCs w:val="16"/>
                          <w:lang w:val="en-US"/>
                        </w:rPr>
                        <w:t>, ac, money);</w:t>
                      </w:r>
                    </w:p>
                    <w:p w:rsidR="00AA52FE" w:rsidRPr="00DB7CFA" w:rsidRDefault="00AA52FE"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DB7CFA">
                        <w:rPr>
                          <w:rFonts w:ascii="Bitstream Vera Sans Mono" w:hAnsi="Bitstream Vera Sans Mono" w:cs="Consolas"/>
                          <w:sz w:val="16"/>
                          <w:szCs w:val="16"/>
                          <w:lang w:val="en-US"/>
                        </w:rPr>
                        <w:t>}</w:t>
                      </w:r>
                    </w:p>
                    <w:p w:rsidR="00AA52FE" w:rsidRPr="00DB7CFA" w:rsidRDefault="00AA52FE"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gramStart"/>
                      <w:r w:rsidRPr="00DB7CFA">
                        <w:rPr>
                          <w:rFonts w:ascii="Bitstream Vera Sans Mono" w:hAnsi="Bitstream Vera Sans Mono" w:cs="Consolas"/>
                          <w:sz w:val="16"/>
                          <w:szCs w:val="16"/>
                          <w:lang w:val="en-US"/>
                        </w:rPr>
                        <w:t>catch(</w:t>
                      </w:r>
                      <w:proofErr w:type="spellStart"/>
                      <w:proofErr w:type="gramEnd"/>
                      <w:r w:rsidRPr="00DB7CFA">
                        <w:rPr>
                          <w:rFonts w:ascii="Bitstream Vera Sans Mono" w:hAnsi="Bitstream Vera Sans Mono" w:cs="Consolas"/>
                          <w:sz w:val="16"/>
                          <w:szCs w:val="16"/>
                          <w:lang w:val="en-US"/>
                        </w:rPr>
                        <w:t>eProsima</w:t>
                      </w:r>
                      <w:proofErr w:type="spellEnd"/>
                      <w:r w:rsidRPr="00DB7CFA">
                        <w:rPr>
                          <w:rFonts w:ascii="Bitstream Vera Sans Mono" w:hAnsi="Bitstream Vera Sans Mono" w:cs="Consolas"/>
                          <w:sz w:val="16"/>
                          <w:szCs w:val="16"/>
                          <w:lang w:val="en-US"/>
                        </w:rPr>
                        <w:t>::RPCDDS::Exception &amp;ex)</w:t>
                      </w:r>
                    </w:p>
                    <w:p w:rsidR="00AA52FE" w:rsidRPr="00DB7CFA" w:rsidRDefault="00AA52FE"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
                    <w:p w:rsidR="00AA52FE" w:rsidRPr="005E23CF" w:rsidRDefault="00AA52FE" w:rsidP="00203E47">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A95824" w:rsidRDefault="00AA52FE" w:rsidP="00203E47">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r>
                        <w:rPr>
                          <w:rFonts w:ascii="Bitstream Vera Sans Mono" w:hAnsi="Bitstream Vera Sans Mono" w:cs="Consolas"/>
                          <w:sz w:val="16"/>
                          <w:szCs w:val="16"/>
                        </w:rPr>
                        <w:t>}</w:t>
                      </w:r>
                    </w:p>
                    <w:p w:rsidR="00AA52FE" w:rsidRPr="00A95824" w:rsidRDefault="00AA52FE" w:rsidP="00A95824">
                      <w:pPr>
                        <w:autoSpaceDE w:val="0"/>
                        <w:autoSpaceDN w:val="0"/>
                        <w:adjustRightInd w:val="0"/>
                        <w:rPr>
                          <w:rFonts w:ascii="Bitstream Vera Sans Mono" w:hAnsi="Bitstream Vera Sans Mono" w:cs="Consolas"/>
                          <w:sz w:val="16"/>
                          <w:szCs w:val="16"/>
                        </w:rPr>
                      </w:pPr>
                    </w:p>
                  </w:txbxContent>
                </v:textbox>
                <w10:anchorlock/>
              </v:shape>
            </w:pict>
          </mc:Fallback>
        </mc:AlternateContent>
      </w:r>
    </w:p>
    <w:p w:rsidR="006F3DB9" w:rsidRPr="002F3DDB" w:rsidRDefault="006F3DB9" w:rsidP="002F3DDB">
      <w:pPr>
        <w:rPr>
          <w:lang w:val="en-US"/>
        </w:rPr>
      </w:pPr>
    </w:p>
    <w:p w:rsidR="006F3DB9" w:rsidRDefault="002F3DDB" w:rsidP="005E23CF">
      <w:pPr>
        <w:pStyle w:val="Heading3"/>
        <w:rPr>
          <w:lang w:val="en-US"/>
        </w:rPr>
      </w:pPr>
      <w:bookmarkStart w:id="85" w:name="_Toc341719031"/>
      <w:r>
        <w:rPr>
          <w:lang w:val="en-US"/>
        </w:rPr>
        <w:br w:type="page"/>
      </w:r>
      <w:bookmarkStart w:id="86" w:name="_Toc341727650"/>
      <w:r w:rsidR="006F3DB9">
        <w:rPr>
          <w:lang w:val="en-US"/>
        </w:rPr>
        <w:lastRenderedPageBreak/>
        <w:t>Reply Call-back object</w:t>
      </w:r>
      <w:bookmarkEnd w:id="85"/>
      <w:bookmarkEnd w:id="86"/>
      <w:r w:rsidR="006F3DB9">
        <w:rPr>
          <w:lang w:val="en-US"/>
        </w:rPr>
        <w:t xml:space="preserve"> </w:t>
      </w:r>
    </w:p>
    <w:p w:rsidR="006F3DB9" w:rsidRDefault="006F3DB9" w:rsidP="006F3DB9">
      <w:pPr>
        <w:rPr>
          <w:lang w:val="en-US"/>
        </w:rPr>
      </w:pPr>
    </w:p>
    <w:p w:rsidR="006F3DB9" w:rsidRDefault="006F3DB9" w:rsidP="006F3DB9">
      <w:pPr>
        <w:jc w:val="both"/>
      </w:pPr>
      <w:r w:rsidRPr="006B1606">
        <w:rPr>
          <w:lang w:val="en-US"/>
        </w:rPr>
        <w:t xml:space="preserve">The client is notified </w:t>
      </w:r>
      <w:r>
        <w:rPr>
          <w:lang w:val="en-US"/>
        </w:rPr>
        <w:t xml:space="preserve">of the reply </w:t>
      </w:r>
      <w:r w:rsidRPr="006B1606">
        <w:rPr>
          <w:lang w:val="en-US"/>
        </w:rPr>
        <w:t xml:space="preserve">through an object that the developer </w:t>
      </w:r>
      <w:r>
        <w:rPr>
          <w:lang w:val="en-US"/>
        </w:rPr>
        <w:t xml:space="preserve">passes as a parameter to </w:t>
      </w:r>
      <w:r w:rsidRPr="006B1606">
        <w:rPr>
          <w:lang w:val="en-US"/>
        </w:rPr>
        <w:t xml:space="preserve">the asynchronous call. </w:t>
      </w:r>
      <w:r w:rsidRPr="006B1606">
        <w:rPr>
          <w:rFonts w:ascii="Bitstream Vera Sans Mono" w:hAnsi="Bitstream Vera Sans Mono"/>
          <w:sz w:val="16"/>
          <w:szCs w:val="16"/>
          <w:lang w:val="en-US"/>
        </w:rPr>
        <w:t>rpcddsgen</w:t>
      </w:r>
      <w:r w:rsidRPr="006B1606">
        <w:rPr>
          <w:lang w:val="en-US"/>
        </w:rPr>
        <w:t xml:space="preserve"> generates one abstract class for each remote procedure that user will use in asynchronous calls. </w:t>
      </w:r>
      <w:r w:rsidRPr="00725987">
        <w:rPr>
          <w:lang w:val="en-US"/>
        </w:rPr>
        <w:t xml:space="preserve">These classes are named </w:t>
      </w:r>
      <w:r w:rsidRPr="00725987">
        <w:rPr>
          <w:rFonts w:ascii="Bitstream Vera Sans Mono" w:hAnsi="Bitstream Vera Sans Mono"/>
          <w:sz w:val="16"/>
          <w:szCs w:val="16"/>
          <w:lang w:val="en-US"/>
        </w:rPr>
        <w:t>&lt;</w:t>
      </w:r>
      <w:r w:rsidRPr="00725987">
        <w:rPr>
          <w:rFonts w:ascii="Bitstream Vera Sans Mono" w:hAnsi="Bitstream Vera Sans Mono"/>
          <w:i/>
          <w:sz w:val="16"/>
          <w:szCs w:val="16"/>
          <w:lang w:val="en-US"/>
        </w:rPr>
        <w:t>InterfaceName</w:t>
      </w:r>
      <w:r w:rsidRPr="00725987">
        <w:rPr>
          <w:rFonts w:ascii="Bitstream Vera Sans Mono" w:hAnsi="Bitstream Vera Sans Mono"/>
          <w:sz w:val="16"/>
          <w:szCs w:val="16"/>
          <w:lang w:val="en-US"/>
        </w:rPr>
        <w:t>&gt;_&lt;</w:t>
      </w:r>
      <w:r w:rsidRPr="00725987">
        <w:rPr>
          <w:rFonts w:ascii="Bitstream Vera Sans Mono" w:hAnsi="Bitstream Vera Sans Mono"/>
          <w:i/>
          <w:sz w:val="16"/>
          <w:szCs w:val="16"/>
          <w:lang w:val="en-US"/>
        </w:rPr>
        <w:t>RemoteProcedureName</w:t>
      </w:r>
      <w:r w:rsidRPr="00725987">
        <w:rPr>
          <w:rFonts w:ascii="Bitstream Vera Sans Mono" w:hAnsi="Bitstream Vera Sans Mono"/>
          <w:sz w:val="16"/>
          <w:szCs w:val="16"/>
          <w:lang w:val="en-US"/>
        </w:rPr>
        <w:t>&gt;CallbackHandler.</w:t>
      </w:r>
      <w:r w:rsidRPr="00725987">
        <w:rPr>
          <w:lang w:val="en-US"/>
        </w:rPr>
        <w:t xml:space="preserve"> Two abstract methods are created inside these classes. One is called when the reply arrived. This function has as parameters the output parameters of the remote procedure. The other function is called in case of exception. User should create a class that inherits from </w:t>
      </w:r>
      <w:r w:rsidRPr="00725987">
        <w:rPr>
          <w:rFonts w:ascii="Bitstream Vera Sans Mono" w:hAnsi="Bitstream Vera Sans Mono"/>
          <w:sz w:val="16"/>
          <w:szCs w:val="16"/>
          <w:lang w:val="en-US"/>
        </w:rPr>
        <w:t>&lt;</w:t>
      </w:r>
      <w:r w:rsidRPr="00725987">
        <w:rPr>
          <w:rFonts w:ascii="Bitstream Vera Sans Mono" w:hAnsi="Bitstream Vera Sans Mono"/>
          <w:i/>
          <w:sz w:val="16"/>
          <w:szCs w:val="16"/>
          <w:lang w:val="en-US"/>
        </w:rPr>
        <w:t>InterfaceName</w:t>
      </w:r>
      <w:r w:rsidRPr="00725987">
        <w:rPr>
          <w:rFonts w:ascii="Bitstream Vera Sans Mono" w:hAnsi="Bitstream Vera Sans Mono"/>
          <w:sz w:val="16"/>
          <w:szCs w:val="16"/>
          <w:lang w:val="en-US"/>
        </w:rPr>
        <w:t>&gt;_&lt;</w:t>
      </w:r>
      <w:r w:rsidRPr="00725987">
        <w:rPr>
          <w:rFonts w:ascii="Bitstream Vera Sans Mono" w:hAnsi="Bitstream Vera Sans Mono"/>
          <w:i/>
          <w:sz w:val="16"/>
          <w:szCs w:val="16"/>
          <w:lang w:val="en-US"/>
        </w:rPr>
        <w:t>RemoteProcedureName</w:t>
      </w:r>
      <w:r w:rsidRPr="00725987">
        <w:rPr>
          <w:rFonts w:ascii="Bitstream Vera Sans Mono" w:hAnsi="Bitstream Vera Sans Mono"/>
          <w:sz w:val="16"/>
          <w:szCs w:val="16"/>
          <w:lang w:val="en-US"/>
        </w:rPr>
        <w:t>&gt;CallbackHandler</w:t>
      </w:r>
      <w:r w:rsidRPr="00725987">
        <w:rPr>
          <w:lang w:val="en-US"/>
        </w:rPr>
        <w:t xml:space="preserve"> class and implement both abstract methods. </w:t>
      </w:r>
      <w:r>
        <w:t xml:space="preserve">Using the IDL example, </w:t>
      </w:r>
      <w:r>
        <w:rPr>
          <w:rFonts w:ascii="Bitstream Vera Sans Mono" w:hAnsi="Bitstream Vera Sans Mono"/>
          <w:sz w:val="16"/>
          <w:szCs w:val="16"/>
        </w:rPr>
        <w:t>rpcddsgen</w:t>
      </w:r>
      <w:r>
        <w:rPr>
          <w:i/>
        </w:rPr>
        <w:t xml:space="preserve"> </w:t>
      </w:r>
      <w:r>
        <w:t>will generate next class:</w:t>
      </w:r>
    </w:p>
    <w:p w:rsidR="006F3DB9" w:rsidRDefault="002708FF" w:rsidP="006F3DB9">
      <w:pPr>
        <w:jc w:val="center"/>
      </w:pPr>
      <w:r>
        <w:rPr>
          <w:noProof/>
        </w:rPr>
        <mc:AlternateContent>
          <mc:Choice Requires="wps">
            <w:drawing>
              <wp:inline distT="0" distB="0" distL="0" distR="0">
                <wp:extent cx="5364480" cy="1475740"/>
                <wp:effectExtent l="9525" t="9525" r="7620" b="10160"/>
                <wp:docPr id="1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4480" cy="1475740"/>
                        </a:xfrm>
                        <a:prstGeom prst="rect">
                          <a:avLst/>
                        </a:prstGeom>
                        <a:solidFill>
                          <a:srgbClr val="FFFFFF"/>
                        </a:solidFill>
                        <a:ln w="9525">
                          <a:solidFill>
                            <a:srgbClr val="000000"/>
                          </a:solidFill>
                          <a:miter lim="800000"/>
                          <a:headEnd/>
                          <a:tailEnd/>
                        </a:ln>
                      </wps:spPr>
                      <wps:txbx>
                        <w:txbxContent>
                          <w:p w:rsidR="00AA52FE" w:rsidRPr="005E23CF" w:rsidRDefault="00AA52FE" w:rsidP="006F3DB9">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class</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Bank_depositCallbackHandler</w:t>
                            </w:r>
                            <w:proofErr w:type="spellEnd"/>
                          </w:p>
                          <w:p w:rsidR="00AA52FE" w:rsidRPr="005E23CF" w:rsidRDefault="00AA52FE"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w:t>
                            </w:r>
                          </w:p>
                          <w:p w:rsidR="00AA52FE" w:rsidRPr="005E23CF" w:rsidRDefault="00AA52FE"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public</w:t>
                            </w:r>
                            <w:proofErr w:type="gramEnd"/>
                            <w:r w:rsidRPr="005E23CF">
                              <w:rPr>
                                <w:rFonts w:ascii="Bitstream Vera Sans Mono" w:hAnsi="Bitstream Vera Sans Mono" w:cs="Consolas"/>
                                <w:sz w:val="16"/>
                                <w:szCs w:val="16"/>
                                <w:lang w:val="en-US"/>
                              </w:rPr>
                              <w:t>:</w:t>
                            </w:r>
                          </w:p>
                          <w:p w:rsidR="00AA52FE" w:rsidRPr="005E23CF" w:rsidRDefault="00AA52FE"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virtual</w:t>
                            </w:r>
                            <w:proofErr w:type="gramEnd"/>
                            <w:r w:rsidRPr="005E23CF">
                              <w:rPr>
                                <w:rFonts w:ascii="Bitstream Vera Sans Mono" w:hAnsi="Bitstream Vera Sans Mono" w:cs="Consolas"/>
                                <w:sz w:val="16"/>
                                <w:szCs w:val="16"/>
                                <w:lang w:val="en-US"/>
                              </w:rPr>
                              <w:t xml:space="preserve"> void deposit( /*out*/ </w:t>
                            </w:r>
                            <w:proofErr w:type="spellStart"/>
                            <w:r w:rsidRPr="005E23CF">
                              <w:rPr>
                                <w:rFonts w:ascii="Bitstream Vera Sans Mono" w:hAnsi="Bitstream Vera Sans Mono" w:cs="Consolas"/>
                                <w:sz w:val="16"/>
                                <w:szCs w:val="16"/>
                                <w:lang w:val="en-US"/>
                              </w:rPr>
                              <w:t>ReturnCode</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deposit_ret</w:t>
                            </w:r>
                            <w:proofErr w:type="spellEnd"/>
                            <w:r w:rsidRPr="005E23CF">
                              <w:rPr>
                                <w:rFonts w:ascii="Bitstream Vera Sans Mono" w:hAnsi="Bitstream Vera Sans Mono" w:cs="Consolas"/>
                                <w:sz w:val="16"/>
                                <w:szCs w:val="16"/>
                                <w:lang w:val="en-US"/>
                              </w:rPr>
                              <w:t xml:space="preserve">) = 0;   </w:t>
                            </w:r>
                          </w:p>
                          <w:p w:rsidR="00AA52FE" w:rsidRPr="006E1FAC" w:rsidRDefault="00AA52FE" w:rsidP="006F3DB9">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6E1FAC">
                              <w:rPr>
                                <w:rFonts w:ascii="Bitstream Vera Sans Mono" w:hAnsi="Bitstream Vera Sans Mono" w:cs="Consolas"/>
                                <w:sz w:val="16"/>
                                <w:szCs w:val="16"/>
                              </w:rPr>
                              <w:t>virtual</w:t>
                            </w:r>
                            <w:proofErr w:type="gramEnd"/>
                            <w:r w:rsidRPr="006E1FAC">
                              <w:rPr>
                                <w:rFonts w:ascii="Bitstream Vera Sans Mono" w:hAnsi="Bitstream Vera Sans Mono" w:cs="Consolas"/>
                                <w:sz w:val="16"/>
                                <w:szCs w:val="16"/>
                              </w:rPr>
                              <w:t xml:space="preserve"> </w:t>
                            </w:r>
                            <w:proofErr w:type="spellStart"/>
                            <w:r w:rsidRPr="006E1FAC">
                              <w:rPr>
                                <w:rFonts w:ascii="Bitstream Vera Sans Mono" w:hAnsi="Bitstream Vera Sans Mono" w:cs="Consolas"/>
                                <w:sz w:val="16"/>
                                <w:szCs w:val="16"/>
                              </w:rPr>
                              <w:t>void</w:t>
                            </w:r>
                            <w:proofErr w:type="spellEnd"/>
                            <w:r w:rsidRPr="006E1FAC">
                              <w:rPr>
                                <w:rFonts w:ascii="Bitstream Vera Sans Mono" w:hAnsi="Bitstream Vera Sans Mono" w:cs="Consolas"/>
                                <w:sz w:val="16"/>
                                <w:szCs w:val="16"/>
                              </w:rPr>
                              <w:t xml:space="preserve"> error(</w:t>
                            </w:r>
                            <w:proofErr w:type="spellStart"/>
                            <w:r w:rsidRPr="006E1FAC">
                              <w:rPr>
                                <w:rFonts w:ascii="Bitstream Vera Sans Mono" w:hAnsi="Bitstream Vera Sans Mono" w:cs="Consolas"/>
                                <w:sz w:val="16"/>
                                <w:szCs w:val="16"/>
                              </w:rPr>
                              <w:t>const</w:t>
                            </w:r>
                            <w:proofErr w:type="spellEnd"/>
                            <w:r w:rsidRPr="006E1FAC">
                              <w:rPr>
                                <w:rFonts w:ascii="Bitstream Vera Sans Mono" w:hAnsi="Bitstream Vera Sans Mono" w:cs="Consolas"/>
                                <w:sz w:val="16"/>
                                <w:szCs w:val="16"/>
                              </w:rPr>
                              <w:t xml:space="preserve"> </w:t>
                            </w:r>
                            <w:proofErr w:type="spellStart"/>
                            <w:r w:rsidRPr="006E1FAC">
                              <w:rPr>
                                <w:rFonts w:ascii="Bitstream Vera Sans Mono" w:hAnsi="Bitstream Vera Sans Mono" w:cs="Consolas"/>
                                <w:sz w:val="16"/>
                                <w:szCs w:val="16"/>
                              </w:rPr>
                              <w:t>eProsima</w:t>
                            </w:r>
                            <w:proofErr w:type="spellEnd"/>
                            <w:r w:rsidRPr="006E1FAC">
                              <w:rPr>
                                <w:rFonts w:ascii="Bitstream Vera Sans Mono" w:hAnsi="Bitstream Vera Sans Mono" w:cs="Consolas"/>
                                <w:sz w:val="16"/>
                                <w:szCs w:val="16"/>
                              </w:rPr>
                              <w:t>::</w:t>
                            </w:r>
                            <w:r>
                              <w:rPr>
                                <w:rFonts w:ascii="Bitstream Vera Sans Mono" w:hAnsi="Bitstream Vera Sans Mono" w:cs="Consolas"/>
                                <w:sz w:val="16"/>
                                <w:szCs w:val="16"/>
                              </w:rPr>
                              <w:t>RPCDDS</w:t>
                            </w:r>
                            <w:r w:rsidRPr="006E1FAC">
                              <w:rPr>
                                <w:rFonts w:ascii="Bitstream Vera Sans Mono" w:hAnsi="Bitstream Vera Sans Mono" w:cs="Consolas"/>
                                <w:sz w:val="16"/>
                                <w:szCs w:val="16"/>
                              </w:rPr>
                              <w:t>::</w:t>
                            </w:r>
                            <w:proofErr w:type="spellStart"/>
                            <w:r w:rsidRPr="006E1FAC">
                              <w:rPr>
                                <w:rFonts w:ascii="Bitstream Vera Sans Mono" w:hAnsi="Bitstream Vera Sans Mono" w:cs="Consolas"/>
                                <w:sz w:val="16"/>
                                <w:szCs w:val="16"/>
                              </w:rPr>
                              <w:t>Exception</w:t>
                            </w:r>
                            <w:proofErr w:type="spellEnd"/>
                            <w:r w:rsidRPr="006E1FAC">
                              <w:rPr>
                                <w:rFonts w:ascii="Bitstream Vera Sans Mono" w:hAnsi="Bitstream Vera Sans Mono" w:cs="Consolas"/>
                                <w:sz w:val="16"/>
                                <w:szCs w:val="16"/>
                              </w:rPr>
                              <w:t xml:space="preserve"> &amp;ex)</w:t>
                            </w:r>
                            <w:r>
                              <w:rPr>
                                <w:rFonts w:ascii="Bitstream Vera Sans Mono" w:hAnsi="Bitstream Vera Sans Mono" w:cs="Consolas"/>
                                <w:sz w:val="16"/>
                                <w:szCs w:val="16"/>
                              </w:rPr>
                              <w:t xml:space="preserve"> = 0;</w:t>
                            </w:r>
                          </w:p>
                          <w:p w:rsidR="00AA52FE" w:rsidRPr="00A95824" w:rsidRDefault="00AA52FE" w:rsidP="006F3DB9">
                            <w:pPr>
                              <w:autoSpaceDE w:val="0"/>
                              <w:autoSpaceDN w:val="0"/>
                              <w:adjustRightInd w:val="0"/>
                              <w:rPr>
                                <w:rFonts w:ascii="Bitstream Vera Sans Mono" w:hAnsi="Bitstream Vera Sans Mono" w:cs="Consolas"/>
                                <w:sz w:val="16"/>
                                <w:szCs w:val="16"/>
                              </w:rPr>
                            </w:pPr>
                            <w:r w:rsidRPr="00A95824">
                              <w:rPr>
                                <w:rFonts w:ascii="Bitstream Vera Sans Mono" w:hAnsi="Bitstream Vera Sans Mono" w:cs="Consolas"/>
                                <w:sz w:val="16"/>
                                <w:szCs w:val="16"/>
                              </w:rPr>
                              <w:t>};</w:t>
                            </w:r>
                          </w:p>
                          <w:p w:rsidR="00AA52FE" w:rsidRDefault="00AA52FE" w:rsidP="006F3DB9"/>
                        </w:txbxContent>
                      </wps:txbx>
                      <wps:bodyPr rot="0" vert="horz" wrap="square" lIns="91440" tIns="45720" rIns="91440" bIns="45720" anchor="t" anchorCtr="0" upright="1">
                        <a:noAutofit/>
                      </wps:bodyPr>
                    </wps:wsp>
                  </a:graphicData>
                </a:graphic>
              </wp:inline>
            </w:drawing>
          </mc:Choice>
          <mc:Fallback>
            <w:pict>
              <v:shape id="Text Box 34" o:spid="_x0000_s1049" type="#_x0000_t202" style="width:422.4pt;height:1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">
                <v:textbox>
                  <w:txbxContent>
                    <w:p w:rsidR="00AA52FE" w:rsidRPr="005E23CF" w:rsidRDefault="00AA52FE" w:rsidP="006F3DB9">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class</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Bank_depositCallbackHandler</w:t>
                      </w:r>
                      <w:proofErr w:type="spellEnd"/>
                    </w:p>
                    <w:p w:rsidR="00AA52FE" w:rsidRPr="005E23CF" w:rsidRDefault="00AA52FE"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w:t>
                      </w:r>
                    </w:p>
                    <w:p w:rsidR="00AA52FE" w:rsidRPr="005E23CF" w:rsidRDefault="00AA52FE"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public</w:t>
                      </w:r>
                      <w:proofErr w:type="gramEnd"/>
                      <w:r w:rsidRPr="005E23CF">
                        <w:rPr>
                          <w:rFonts w:ascii="Bitstream Vera Sans Mono" w:hAnsi="Bitstream Vera Sans Mono" w:cs="Consolas"/>
                          <w:sz w:val="16"/>
                          <w:szCs w:val="16"/>
                          <w:lang w:val="en-US"/>
                        </w:rPr>
                        <w:t>:</w:t>
                      </w:r>
                    </w:p>
                    <w:p w:rsidR="00AA52FE" w:rsidRPr="005E23CF" w:rsidRDefault="00AA52FE" w:rsidP="006F3DB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virtual</w:t>
                      </w:r>
                      <w:proofErr w:type="gramEnd"/>
                      <w:r w:rsidRPr="005E23CF">
                        <w:rPr>
                          <w:rFonts w:ascii="Bitstream Vera Sans Mono" w:hAnsi="Bitstream Vera Sans Mono" w:cs="Consolas"/>
                          <w:sz w:val="16"/>
                          <w:szCs w:val="16"/>
                          <w:lang w:val="en-US"/>
                        </w:rPr>
                        <w:t xml:space="preserve"> void deposit( /*out*/ </w:t>
                      </w:r>
                      <w:proofErr w:type="spellStart"/>
                      <w:r w:rsidRPr="005E23CF">
                        <w:rPr>
                          <w:rFonts w:ascii="Bitstream Vera Sans Mono" w:hAnsi="Bitstream Vera Sans Mono" w:cs="Consolas"/>
                          <w:sz w:val="16"/>
                          <w:szCs w:val="16"/>
                          <w:lang w:val="en-US"/>
                        </w:rPr>
                        <w:t>ReturnCode</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deposit_ret</w:t>
                      </w:r>
                      <w:proofErr w:type="spellEnd"/>
                      <w:r w:rsidRPr="005E23CF">
                        <w:rPr>
                          <w:rFonts w:ascii="Bitstream Vera Sans Mono" w:hAnsi="Bitstream Vera Sans Mono" w:cs="Consolas"/>
                          <w:sz w:val="16"/>
                          <w:szCs w:val="16"/>
                          <w:lang w:val="en-US"/>
                        </w:rPr>
                        <w:t xml:space="preserve">) = 0;   </w:t>
                      </w:r>
                    </w:p>
                    <w:p w:rsidR="00AA52FE" w:rsidRPr="006E1FAC" w:rsidRDefault="00AA52FE" w:rsidP="006F3DB9">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gramStart"/>
                      <w:r w:rsidRPr="006E1FAC">
                        <w:rPr>
                          <w:rFonts w:ascii="Bitstream Vera Sans Mono" w:hAnsi="Bitstream Vera Sans Mono" w:cs="Consolas"/>
                          <w:sz w:val="16"/>
                          <w:szCs w:val="16"/>
                        </w:rPr>
                        <w:t>virtual</w:t>
                      </w:r>
                      <w:proofErr w:type="gramEnd"/>
                      <w:r w:rsidRPr="006E1FAC">
                        <w:rPr>
                          <w:rFonts w:ascii="Bitstream Vera Sans Mono" w:hAnsi="Bitstream Vera Sans Mono" w:cs="Consolas"/>
                          <w:sz w:val="16"/>
                          <w:szCs w:val="16"/>
                        </w:rPr>
                        <w:t xml:space="preserve"> </w:t>
                      </w:r>
                      <w:proofErr w:type="spellStart"/>
                      <w:r w:rsidRPr="006E1FAC">
                        <w:rPr>
                          <w:rFonts w:ascii="Bitstream Vera Sans Mono" w:hAnsi="Bitstream Vera Sans Mono" w:cs="Consolas"/>
                          <w:sz w:val="16"/>
                          <w:szCs w:val="16"/>
                        </w:rPr>
                        <w:t>void</w:t>
                      </w:r>
                      <w:proofErr w:type="spellEnd"/>
                      <w:r w:rsidRPr="006E1FAC">
                        <w:rPr>
                          <w:rFonts w:ascii="Bitstream Vera Sans Mono" w:hAnsi="Bitstream Vera Sans Mono" w:cs="Consolas"/>
                          <w:sz w:val="16"/>
                          <w:szCs w:val="16"/>
                        </w:rPr>
                        <w:t xml:space="preserve"> error(</w:t>
                      </w:r>
                      <w:proofErr w:type="spellStart"/>
                      <w:r w:rsidRPr="006E1FAC">
                        <w:rPr>
                          <w:rFonts w:ascii="Bitstream Vera Sans Mono" w:hAnsi="Bitstream Vera Sans Mono" w:cs="Consolas"/>
                          <w:sz w:val="16"/>
                          <w:szCs w:val="16"/>
                        </w:rPr>
                        <w:t>const</w:t>
                      </w:r>
                      <w:proofErr w:type="spellEnd"/>
                      <w:r w:rsidRPr="006E1FAC">
                        <w:rPr>
                          <w:rFonts w:ascii="Bitstream Vera Sans Mono" w:hAnsi="Bitstream Vera Sans Mono" w:cs="Consolas"/>
                          <w:sz w:val="16"/>
                          <w:szCs w:val="16"/>
                        </w:rPr>
                        <w:t xml:space="preserve"> </w:t>
                      </w:r>
                      <w:proofErr w:type="spellStart"/>
                      <w:r w:rsidRPr="006E1FAC">
                        <w:rPr>
                          <w:rFonts w:ascii="Bitstream Vera Sans Mono" w:hAnsi="Bitstream Vera Sans Mono" w:cs="Consolas"/>
                          <w:sz w:val="16"/>
                          <w:szCs w:val="16"/>
                        </w:rPr>
                        <w:t>eProsima</w:t>
                      </w:r>
                      <w:proofErr w:type="spellEnd"/>
                      <w:r w:rsidRPr="006E1FAC">
                        <w:rPr>
                          <w:rFonts w:ascii="Bitstream Vera Sans Mono" w:hAnsi="Bitstream Vera Sans Mono" w:cs="Consolas"/>
                          <w:sz w:val="16"/>
                          <w:szCs w:val="16"/>
                        </w:rPr>
                        <w:t>::</w:t>
                      </w:r>
                      <w:r>
                        <w:rPr>
                          <w:rFonts w:ascii="Bitstream Vera Sans Mono" w:hAnsi="Bitstream Vera Sans Mono" w:cs="Consolas"/>
                          <w:sz w:val="16"/>
                          <w:szCs w:val="16"/>
                        </w:rPr>
                        <w:t>RPCDDS</w:t>
                      </w:r>
                      <w:r w:rsidRPr="006E1FAC">
                        <w:rPr>
                          <w:rFonts w:ascii="Bitstream Vera Sans Mono" w:hAnsi="Bitstream Vera Sans Mono" w:cs="Consolas"/>
                          <w:sz w:val="16"/>
                          <w:szCs w:val="16"/>
                        </w:rPr>
                        <w:t>::</w:t>
                      </w:r>
                      <w:proofErr w:type="spellStart"/>
                      <w:r w:rsidRPr="006E1FAC">
                        <w:rPr>
                          <w:rFonts w:ascii="Bitstream Vera Sans Mono" w:hAnsi="Bitstream Vera Sans Mono" w:cs="Consolas"/>
                          <w:sz w:val="16"/>
                          <w:szCs w:val="16"/>
                        </w:rPr>
                        <w:t>Exception</w:t>
                      </w:r>
                      <w:proofErr w:type="spellEnd"/>
                      <w:r w:rsidRPr="006E1FAC">
                        <w:rPr>
                          <w:rFonts w:ascii="Bitstream Vera Sans Mono" w:hAnsi="Bitstream Vera Sans Mono" w:cs="Consolas"/>
                          <w:sz w:val="16"/>
                          <w:szCs w:val="16"/>
                        </w:rPr>
                        <w:t xml:space="preserve"> &amp;ex)</w:t>
                      </w:r>
                      <w:r>
                        <w:rPr>
                          <w:rFonts w:ascii="Bitstream Vera Sans Mono" w:hAnsi="Bitstream Vera Sans Mono" w:cs="Consolas"/>
                          <w:sz w:val="16"/>
                          <w:szCs w:val="16"/>
                        </w:rPr>
                        <w:t xml:space="preserve"> = 0;</w:t>
                      </w:r>
                    </w:p>
                    <w:p w:rsidR="00AA52FE" w:rsidRPr="00A95824" w:rsidRDefault="00AA52FE" w:rsidP="006F3DB9">
                      <w:pPr>
                        <w:autoSpaceDE w:val="0"/>
                        <w:autoSpaceDN w:val="0"/>
                        <w:adjustRightInd w:val="0"/>
                        <w:rPr>
                          <w:rFonts w:ascii="Bitstream Vera Sans Mono" w:hAnsi="Bitstream Vera Sans Mono" w:cs="Consolas"/>
                          <w:sz w:val="16"/>
                          <w:szCs w:val="16"/>
                        </w:rPr>
                      </w:pPr>
                      <w:r w:rsidRPr="00A95824">
                        <w:rPr>
                          <w:rFonts w:ascii="Bitstream Vera Sans Mono" w:hAnsi="Bitstream Vera Sans Mono" w:cs="Consolas"/>
                          <w:sz w:val="16"/>
                          <w:szCs w:val="16"/>
                        </w:rPr>
                        <w:t>};</w:t>
                      </w:r>
                    </w:p>
                    <w:p w:rsidR="00AA52FE" w:rsidRDefault="00AA52FE" w:rsidP="006F3DB9"/>
                  </w:txbxContent>
                </v:textbox>
                <w10:anchorlock/>
              </v:shape>
            </w:pict>
          </mc:Fallback>
        </mc:AlternateContent>
      </w:r>
    </w:p>
    <w:p w:rsidR="006F3DB9" w:rsidRPr="00725987" w:rsidRDefault="006F3DB9" w:rsidP="006F3DB9">
      <w:pPr>
        <w:rPr>
          <w:lang w:val="en-US"/>
        </w:rPr>
      </w:pPr>
      <w:r w:rsidRPr="00725987">
        <w:rPr>
          <w:lang w:val="en-US"/>
        </w:rPr>
        <w:t>The function that is called in case of exception could receive next exceptions:</w:t>
      </w:r>
    </w:p>
    <w:tbl>
      <w:tblPr>
        <w:tblW w:w="8897"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4166"/>
        <w:gridCol w:w="4731"/>
      </w:tblGrid>
      <w:tr w:rsidR="006F3DB9" w:rsidRPr="00543576" w:rsidTr="005C442B">
        <w:tc>
          <w:tcPr>
            <w:tcW w:w="4166" w:type="dxa"/>
            <w:shd w:val="clear" w:color="auto" w:fill="000000"/>
          </w:tcPr>
          <w:p w:rsidR="006F3DB9" w:rsidRPr="00543576" w:rsidRDefault="006F3DB9" w:rsidP="005C442B">
            <w:pPr>
              <w:rPr>
                <w:b/>
                <w:bCs/>
                <w:color w:val="FFFFFF"/>
              </w:rPr>
            </w:pPr>
            <w:r w:rsidRPr="00543576">
              <w:rPr>
                <w:b/>
                <w:bCs/>
                <w:color w:val="FFFFFF"/>
              </w:rPr>
              <w:t>Error code</w:t>
            </w:r>
          </w:p>
        </w:tc>
        <w:tc>
          <w:tcPr>
            <w:tcW w:w="4731" w:type="dxa"/>
            <w:shd w:val="clear" w:color="auto" w:fill="000000"/>
          </w:tcPr>
          <w:p w:rsidR="006F3DB9" w:rsidRPr="00543576" w:rsidRDefault="006F3DB9" w:rsidP="005C442B">
            <w:pPr>
              <w:rPr>
                <w:b/>
                <w:bCs/>
                <w:color w:val="FFFFFF"/>
              </w:rPr>
            </w:pPr>
            <w:r w:rsidRPr="00543576">
              <w:rPr>
                <w:b/>
                <w:bCs/>
                <w:color w:val="FFFFFF"/>
              </w:rPr>
              <w:t>Description</w:t>
            </w:r>
          </w:p>
        </w:tc>
      </w:tr>
      <w:tr w:rsidR="006F3DB9" w:rsidRPr="002708FF" w:rsidTr="005C442B">
        <w:tc>
          <w:tcPr>
            <w:tcW w:w="4166" w:type="dxa"/>
            <w:tcBorders>
              <w:top w:val="single" w:sz="8" w:space="0" w:color="000000"/>
              <w:left w:val="single" w:sz="8" w:space="0" w:color="000000"/>
              <w:bottom w:val="single" w:sz="8" w:space="0" w:color="000000"/>
            </w:tcBorders>
          </w:tcPr>
          <w:p w:rsidR="006F3DB9" w:rsidRPr="00543576" w:rsidRDefault="006F3DB9" w:rsidP="005C442B">
            <w:pPr>
              <w:autoSpaceDE w:val="0"/>
              <w:autoSpaceDN w:val="0"/>
              <w:adjustRightInd w:val="0"/>
              <w:rPr>
                <w:rFonts w:ascii="Consolas" w:hAnsi="Consolas" w:cs="Consolas"/>
                <w:sz w:val="19"/>
                <w:szCs w:val="19"/>
              </w:rPr>
            </w:pPr>
            <w:r w:rsidRPr="00543576">
              <w:rPr>
                <w:rFonts w:ascii="Bitstream Vera Sans Mono" w:hAnsi="Bitstream Vera Sans Mono" w:cs="Consolas"/>
                <w:sz w:val="16"/>
                <w:szCs w:val="16"/>
              </w:rPr>
              <w:t>eProsima::RPCDDS::ClientInternalException</w:t>
            </w:r>
          </w:p>
        </w:tc>
        <w:tc>
          <w:tcPr>
            <w:tcW w:w="4731" w:type="dxa"/>
            <w:tcBorders>
              <w:top w:val="single" w:sz="8" w:space="0" w:color="000000"/>
              <w:bottom w:val="single" w:sz="8" w:space="0" w:color="000000"/>
              <w:right w:val="single" w:sz="8" w:space="0" w:color="000000"/>
            </w:tcBorders>
          </w:tcPr>
          <w:p w:rsidR="006F3DB9" w:rsidRPr="00543576" w:rsidRDefault="006F3DB9" w:rsidP="005C442B">
            <w:pPr>
              <w:rPr>
                <w:bCs/>
                <w:sz w:val="18"/>
                <w:szCs w:val="18"/>
                <w:lang w:val="en-US"/>
              </w:rPr>
            </w:pPr>
            <w:r w:rsidRPr="00543576">
              <w:rPr>
                <w:bCs/>
                <w:sz w:val="18"/>
                <w:szCs w:val="18"/>
                <w:lang w:val="en-US"/>
              </w:rPr>
              <w:t>An exception occurs in the client side.</w:t>
            </w:r>
          </w:p>
        </w:tc>
      </w:tr>
      <w:tr w:rsidR="006F3DB9" w:rsidRPr="002708FF" w:rsidTr="005C442B">
        <w:tc>
          <w:tcPr>
            <w:tcW w:w="4166" w:type="dxa"/>
          </w:tcPr>
          <w:p w:rsidR="006F3DB9" w:rsidRPr="00543576" w:rsidRDefault="006F3DB9" w:rsidP="005C442B">
            <w:pPr>
              <w:rPr>
                <w:rFonts w:ascii="Bitstream Vera Sans Mono" w:hAnsi="Bitstream Vera Sans Mono"/>
                <w:b/>
                <w:bCs/>
                <w:sz w:val="16"/>
                <w:szCs w:val="16"/>
              </w:rPr>
            </w:pPr>
            <w:r w:rsidRPr="00543576">
              <w:rPr>
                <w:rFonts w:ascii="Bitstream Vera Sans Mono" w:hAnsi="Bitstream Vera Sans Mono" w:cs="Consolas"/>
                <w:sz w:val="16"/>
                <w:szCs w:val="16"/>
              </w:rPr>
              <w:t>eProsima::RPCDDS::ServerTimeoutException</w:t>
            </w:r>
          </w:p>
        </w:tc>
        <w:tc>
          <w:tcPr>
            <w:tcW w:w="4731" w:type="dxa"/>
          </w:tcPr>
          <w:p w:rsidR="006F3DB9" w:rsidRPr="00543576" w:rsidRDefault="006F3DB9" w:rsidP="005C442B">
            <w:pPr>
              <w:rPr>
                <w:sz w:val="18"/>
                <w:szCs w:val="18"/>
                <w:lang w:val="en-US"/>
              </w:rPr>
            </w:pPr>
            <w:r w:rsidRPr="00543576">
              <w:rPr>
                <w:sz w:val="18"/>
                <w:szCs w:val="18"/>
                <w:lang w:val="en-US"/>
              </w:rPr>
              <w:t>The maximum time was exceeded waiting the server’s reply.</w:t>
            </w:r>
          </w:p>
        </w:tc>
      </w:tr>
      <w:tr w:rsidR="006F3DB9" w:rsidRPr="002708FF" w:rsidTr="005C442B">
        <w:tc>
          <w:tcPr>
            <w:tcW w:w="4166" w:type="dxa"/>
            <w:tcBorders>
              <w:top w:val="single" w:sz="8" w:space="0" w:color="000000"/>
              <w:left w:val="single" w:sz="8" w:space="0" w:color="000000"/>
              <w:bottom w:val="single" w:sz="8" w:space="0" w:color="000000"/>
            </w:tcBorders>
          </w:tcPr>
          <w:p w:rsidR="006F3DB9" w:rsidRPr="00543576" w:rsidRDefault="006F3DB9" w:rsidP="005C442B">
            <w:pPr>
              <w:rPr>
                <w:rFonts w:ascii="Bitstream Vera Sans Mono" w:hAnsi="Bitstream Vera Sans Mono"/>
                <w:b/>
                <w:bCs/>
                <w:sz w:val="16"/>
                <w:szCs w:val="16"/>
              </w:rPr>
            </w:pPr>
            <w:r w:rsidRPr="00543576">
              <w:rPr>
                <w:rFonts w:ascii="Bitstream Vera Sans Mono" w:hAnsi="Bitstream Vera Sans Mono" w:cs="Consolas"/>
                <w:sz w:val="16"/>
                <w:szCs w:val="16"/>
              </w:rPr>
              <w:t>eProsima::RPCDDS::ServerInternalException</w:t>
            </w:r>
          </w:p>
        </w:tc>
        <w:tc>
          <w:tcPr>
            <w:tcW w:w="4731" w:type="dxa"/>
            <w:tcBorders>
              <w:top w:val="single" w:sz="8" w:space="0" w:color="000000"/>
              <w:bottom w:val="single" w:sz="8" w:space="0" w:color="000000"/>
              <w:right w:val="single" w:sz="8" w:space="0" w:color="000000"/>
            </w:tcBorders>
          </w:tcPr>
          <w:p w:rsidR="006F3DB9" w:rsidRPr="00543576" w:rsidRDefault="006F3DB9" w:rsidP="005C442B">
            <w:pPr>
              <w:rPr>
                <w:i/>
                <w:sz w:val="18"/>
                <w:szCs w:val="18"/>
                <w:lang w:val="en-US"/>
              </w:rPr>
            </w:pPr>
            <w:r w:rsidRPr="00543576">
              <w:rPr>
                <w:bCs/>
                <w:sz w:val="18"/>
                <w:szCs w:val="18"/>
                <w:lang w:val="en-US"/>
              </w:rPr>
              <w:t>An exception occurs in the server side.</w:t>
            </w:r>
          </w:p>
        </w:tc>
      </w:tr>
    </w:tbl>
    <w:p w:rsidR="006F3DB9" w:rsidRPr="00725987" w:rsidRDefault="006F3DB9" w:rsidP="006F3DB9">
      <w:pPr>
        <w:rPr>
          <w:lang w:val="en-US"/>
        </w:rPr>
      </w:pPr>
    </w:p>
    <w:p w:rsidR="006F3DB9" w:rsidRPr="005E23CF" w:rsidRDefault="006F3DB9" w:rsidP="00A95824">
      <w:pPr>
        <w:jc w:val="center"/>
        <w:rPr>
          <w:lang w:val="en-US"/>
        </w:rPr>
      </w:pPr>
    </w:p>
    <w:p w:rsidR="003700CC" w:rsidRDefault="002F3DDB" w:rsidP="003700CC">
      <w:pPr>
        <w:pStyle w:val="Heading2"/>
      </w:pPr>
      <w:r>
        <w:rPr>
          <w:lang w:val="en-US"/>
        </w:rPr>
        <w:br w:type="page"/>
      </w:r>
      <w:r w:rsidR="003700CC" w:rsidRPr="005E23CF">
        <w:rPr>
          <w:lang w:val="en-US"/>
        </w:rPr>
        <w:lastRenderedPageBreak/>
        <w:t xml:space="preserve"> </w:t>
      </w:r>
      <w:bookmarkStart w:id="87" w:name="_Toc341719032"/>
      <w:bookmarkStart w:id="88" w:name="_Toc341727651"/>
      <w:r w:rsidR="00D52D15">
        <w:t>One-way</w:t>
      </w:r>
      <w:r w:rsidR="003700CC">
        <w:t xml:space="preserve"> calls</w:t>
      </w:r>
      <w:bookmarkEnd w:id="87"/>
      <w:bookmarkEnd w:id="88"/>
    </w:p>
    <w:p w:rsidR="003700CC" w:rsidRDefault="003700CC" w:rsidP="005E23CF">
      <w:pPr>
        <w:jc w:val="both"/>
        <w:rPr>
          <w:lang w:val="en-US"/>
        </w:rPr>
      </w:pPr>
      <w:r w:rsidRPr="006B1606">
        <w:rPr>
          <w:lang w:val="en-US"/>
        </w:rPr>
        <w:t xml:space="preserve">Sometimes a remote procedure doesn’t need the reply from the server. </w:t>
      </w:r>
      <w:r w:rsidR="005B328D" w:rsidRPr="00725987">
        <w:rPr>
          <w:lang w:val="en-US"/>
        </w:rPr>
        <w:t xml:space="preserve">For </w:t>
      </w:r>
      <w:r w:rsidR="006F3DB9">
        <w:rPr>
          <w:lang w:val="en-US"/>
        </w:rPr>
        <w:t>these</w:t>
      </w:r>
      <w:r w:rsidR="006F3DB9" w:rsidRPr="00725987">
        <w:rPr>
          <w:lang w:val="en-US"/>
        </w:rPr>
        <w:t xml:space="preserve"> </w:t>
      </w:r>
      <w:r w:rsidR="005B328D" w:rsidRPr="00725987">
        <w:rPr>
          <w:lang w:val="en-US"/>
        </w:rPr>
        <w:t xml:space="preserve">cases, </w:t>
      </w:r>
      <w:r w:rsidR="006F3DB9">
        <w:rPr>
          <w:lang w:val="en-US"/>
        </w:rPr>
        <w:t xml:space="preserve">eProsima RPC over DDS </w:t>
      </w:r>
      <w:r w:rsidR="005B328D" w:rsidRPr="00725987">
        <w:rPr>
          <w:lang w:val="en-US"/>
        </w:rPr>
        <w:t xml:space="preserve">support </w:t>
      </w:r>
      <w:r w:rsidR="00D52D15" w:rsidRPr="00725987">
        <w:rPr>
          <w:lang w:val="en-US"/>
        </w:rPr>
        <w:t>one-way</w:t>
      </w:r>
      <w:r w:rsidR="005B328D" w:rsidRPr="00725987">
        <w:rPr>
          <w:lang w:val="en-US"/>
        </w:rPr>
        <w:t xml:space="preserve"> calls. A </w:t>
      </w:r>
      <w:r w:rsidR="00A95824" w:rsidRPr="00725987">
        <w:rPr>
          <w:lang w:val="en-US"/>
        </w:rPr>
        <w:t>developer</w:t>
      </w:r>
      <w:r w:rsidR="005B328D" w:rsidRPr="00725987">
        <w:rPr>
          <w:lang w:val="en-US"/>
        </w:rPr>
        <w:t xml:space="preserve"> can define a remote procedure as </w:t>
      </w:r>
      <w:r w:rsidR="00D52D15" w:rsidRPr="00725987">
        <w:rPr>
          <w:lang w:val="en-US"/>
        </w:rPr>
        <w:t>one-way</w:t>
      </w:r>
      <w:r w:rsidR="005B328D" w:rsidRPr="00725987">
        <w:rPr>
          <w:lang w:val="en-US"/>
        </w:rPr>
        <w:t>, and when the client application calls the remote procedure, the thread sends the request to the server but it won’t wait for the reply</w:t>
      </w:r>
      <w:r w:rsidR="00BA55F3" w:rsidRPr="00725987">
        <w:rPr>
          <w:lang w:val="en-US"/>
        </w:rPr>
        <w:t xml:space="preserve"> or an error</w:t>
      </w:r>
      <w:r w:rsidR="005B328D" w:rsidRPr="00725987">
        <w:rPr>
          <w:lang w:val="en-US"/>
        </w:rPr>
        <w:t>.</w:t>
      </w:r>
    </w:p>
    <w:p w:rsidR="006F3DB9" w:rsidRPr="00725987" w:rsidRDefault="006F3DB9" w:rsidP="005E23CF">
      <w:pPr>
        <w:jc w:val="both"/>
        <w:rPr>
          <w:lang w:val="en-US"/>
        </w:rPr>
      </w:pPr>
    </w:p>
    <w:p w:rsidR="005B328D" w:rsidRPr="00725987" w:rsidRDefault="005B328D" w:rsidP="005E23CF">
      <w:pPr>
        <w:jc w:val="both"/>
        <w:rPr>
          <w:lang w:val="en-US"/>
        </w:rPr>
      </w:pPr>
      <w:r w:rsidRPr="00725987">
        <w:rPr>
          <w:lang w:val="en-US"/>
        </w:rPr>
        <w:t xml:space="preserve">To create </w:t>
      </w:r>
      <w:r w:rsidR="00D52D15" w:rsidRPr="00725987">
        <w:rPr>
          <w:lang w:val="en-US"/>
        </w:rPr>
        <w:t>a</w:t>
      </w:r>
      <w:r w:rsidRPr="00725987">
        <w:rPr>
          <w:lang w:val="en-US"/>
        </w:rPr>
        <w:t xml:space="preserve"> </w:t>
      </w:r>
      <w:r w:rsidR="00D52D15" w:rsidRPr="00725987">
        <w:rPr>
          <w:lang w:val="en-US"/>
        </w:rPr>
        <w:t>one-way</w:t>
      </w:r>
      <w:r w:rsidRPr="00725987">
        <w:rPr>
          <w:lang w:val="en-US"/>
        </w:rPr>
        <w:t xml:space="preserve"> call, the remote procedure has to be defined in the IDL file with the following rules:</w:t>
      </w:r>
    </w:p>
    <w:p w:rsidR="005B328D" w:rsidRPr="00725987" w:rsidRDefault="005B328D" w:rsidP="005E23CF">
      <w:pPr>
        <w:numPr>
          <w:ilvl w:val="0"/>
          <w:numId w:val="34"/>
        </w:numPr>
        <w:jc w:val="both"/>
        <w:rPr>
          <w:lang w:val="en-US"/>
        </w:rPr>
      </w:pPr>
      <w:r w:rsidRPr="00725987">
        <w:rPr>
          <w:lang w:val="en-US"/>
        </w:rPr>
        <w:t xml:space="preserve">The </w:t>
      </w:r>
      <w:r w:rsidRPr="00725987">
        <w:rPr>
          <w:rFonts w:ascii="Bitstream Vera Sans Mono" w:hAnsi="Bitstream Vera Sans Mono" w:cs="Courier New"/>
          <w:noProof/>
          <w:sz w:val="16"/>
          <w:szCs w:val="16"/>
          <w:lang w:val="en-US"/>
        </w:rPr>
        <w:t>oneway</w:t>
      </w:r>
      <w:r w:rsidRPr="00725987">
        <w:rPr>
          <w:i/>
          <w:lang w:val="en-US"/>
        </w:rPr>
        <w:t xml:space="preserve"> </w:t>
      </w:r>
      <w:r w:rsidRPr="00725987">
        <w:rPr>
          <w:lang w:val="en-US"/>
        </w:rPr>
        <w:t>reserved word must be used before the method definition.</w:t>
      </w:r>
    </w:p>
    <w:p w:rsidR="005B328D" w:rsidRPr="00725987" w:rsidRDefault="005B328D" w:rsidP="005E23CF">
      <w:pPr>
        <w:numPr>
          <w:ilvl w:val="0"/>
          <w:numId w:val="34"/>
        </w:numPr>
        <w:jc w:val="both"/>
        <w:rPr>
          <w:lang w:val="en-US"/>
        </w:rPr>
      </w:pPr>
      <w:r w:rsidRPr="00725987">
        <w:rPr>
          <w:lang w:val="en-US"/>
        </w:rPr>
        <w:t xml:space="preserve">The returned value of the method must be the </w:t>
      </w:r>
      <w:r w:rsidRPr="00725987">
        <w:rPr>
          <w:rFonts w:ascii="Bitstream Vera Sans Mono" w:hAnsi="Bitstream Vera Sans Mono" w:cs="Courier New"/>
          <w:noProof/>
          <w:sz w:val="16"/>
          <w:szCs w:val="16"/>
          <w:lang w:val="en-US"/>
        </w:rPr>
        <w:t>void</w:t>
      </w:r>
      <w:r w:rsidRPr="00725987">
        <w:rPr>
          <w:lang w:val="en-US"/>
        </w:rPr>
        <w:t xml:space="preserve"> type.</w:t>
      </w:r>
    </w:p>
    <w:p w:rsidR="005B328D" w:rsidRPr="00725987" w:rsidRDefault="005B328D" w:rsidP="005E23CF">
      <w:pPr>
        <w:numPr>
          <w:ilvl w:val="0"/>
          <w:numId w:val="34"/>
        </w:numPr>
        <w:jc w:val="both"/>
        <w:rPr>
          <w:lang w:val="en-US"/>
        </w:rPr>
      </w:pPr>
      <w:r w:rsidRPr="00725987">
        <w:rPr>
          <w:lang w:val="en-US"/>
        </w:rPr>
        <w:t xml:space="preserve">The method cannot have any output parameter. Any parameter cannot be defined with the reserved words </w:t>
      </w:r>
      <w:r w:rsidRPr="00725987">
        <w:rPr>
          <w:rFonts w:ascii="Bitstream Vera Sans Mono" w:hAnsi="Bitstream Vera Sans Mono" w:cs="Courier New"/>
          <w:noProof/>
          <w:sz w:val="16"/>
          <w:szCs w:val="16"/>
          <w:lang w:val="en-US"/>
        </w:rPr>
        <w:t>inout</w:t>
      </w:r>
      <w:r w:rsidRPr="00725987">
        <w:rPr>
          <w:lang w:val="en-US"/>
        </w:rPr>
        <w:t xml:space="preserve"> or </w:t>
      </w:r>
      <w:r w:rsidRPr="00725987">
        <w:rPr>
          <w:rFonts w:ascii="Bitstream Vera Sans Mono" w:hAnsi="Bitstream Vera Sans Mono" w:cs="Courier New"/>
          <w:noProof/>
          <w:sz w:val="16"/>
          <w:szCs w:val="16"/>
          <w:lang w:val="en-US"/>
        </w:rPr>
        <w:t>out</w:t>
      </w:r>
      <w:r w:rsidRPr="00725987">
        <w:rPr>
          <w:lang w:val="en-US"/>
        </w:rPr>
        <w:t>.</w:t>
      </w:r>
    </w:p>
    <w:p w:rsidR="00BA55F3" w:rsidRPr="00725987" w:rsidRDefault="00BA55F3" w:rsidP="005E23CF">
      <w:pPr>
        <w:jc w:val="both"/>
        <w:rPr>
          <w:lang w:val="en-US"/>
        </w:rPr>
      </w:pPr>
      <w:r w:rsidRPr="00725987">
        <w:rPr>
          <w:lang w:val="en-US"/>
        </w:rPr>
        <w:t>An example of how a one-way procedure has to be defined using IDL:</w:t>
      </w:r>
    </w:p>
    <w:p w:rsidR="00BA55F3" w:rsidRDefault="002708FF" w:rsidP="00BA55F3">
      <w:pPr>
        <w:jc w:val="center"/>
      </w:pPr>
      <w:r>
        <w:rPr>
          <w:noProof/>
        </w:rPr>
        <mc:AlternateContent>
          <mc:Choice Requires="wps">
            <w:drawing>
              <wp:inline distT="0" distB="0" distL="0" distR="0">
                <wp:extent cx="4441825" cy="610870"/>
                <wp:effectExtent l="9525" t="9525" r="6350" b="8255"/>
                <wp:docPr id="1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1825" cy="610870"/>
                        </a:xfrm>
                        <a:prstGeom prst="rect">
                          <a:avLst/>
                        </a:prstGeom>
                        <a:solidFill>
                          <a:srgbClr val="FFFFFF"/>
                        </a:solidFill>
                        <a:ln w="9525">
                          <a:solidFill>
                            <a:srgbClr val="000000"/>
                          </a:solidFill>
                          <a:miter lim="800000"/>
                          <a:headEnd/>
                          <a:tailEnd/>
                        </a:ln>
                      </wps:spPr>
                      <wps:txbx>
                        <w:txbxContent>
                          <w:p w:rsidR="00AA52FE" w:rsidRPr="00725987" w:rsidRDefault="00AA52FE"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Bank</w:t>
                            </w:r>
                          </w:p>
                          <w:p w:rsidR="00AA52FE" w:rsidRPr="00725987" w:rsidRDefault="00AA52FE"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oneway void deposit(in Account ac, in long money);</w:t>
                            </w:r>
                          </w:p>
                          <w:p w:rsidR="00AA52FE" w:rsidRPr="00A95824" w:rsidRDefault="00AA52FE" w:rsidP="00BA55F3">
                            <w:pPr>
                              <w:autoSpaceDE w:val="0"/>
                              <w:autoSpaceDN w:val="0"/>
                              <w:adjustRightInd w:val="0"/>
                              <w:rPr>
                                <w:rFonts w:ascii="Bitstream Vera Sans Mono" w:hAnsi="Bitstream Vera Sans Mono" w:cs="Courier New"/>
                                <w:noProof/>
                                <w:sz w:val="16"/>
                                <w:szCs w:val="16"/>
                              </w:rPr>
                            </w:pPr>
                            <w:r w:rsidRPr="00A95824">
                              <w:rPr>
                                <w:rFonts w:ascii="Bitstream Vera Sans Mono" w:hAnsi="Bitstream Vera Sans Mono" w:cs="Courier New"/>
                                <w:noProof/>
                                <w:sz w:val="16"/>
                                <w:szCs w:val="16"/>
                              </w:rPr>
                              <w:t>};</w:t>
                            </w:r>
                          </w:p>
                          <w:p w:rsidR="00AA52FE" w:rsidRPr="00A95824" w:rsidRDefault="00AA52FE" w:rsidP="00BA55F3">
                            <w:pPr>
                              <w:rPr>
                                <w:szCs w:val="16"/>
                              </w:rPr>
                            </w:pPr>
                          </w:p>
                        </w:txbxContent>
                      </wps:txbx>
                      <wps:bodyPr rot="0" vert="horz" wrap="square" lIns="91440" tIns="45720" rIns="91440" bIns="45720" anchor="t" anchorCtr="0" upright="1">
                        <a:noAutofit/>
                      </wps:bodyPr>
                    </wps:wsp>
                  </a:graphicData>
                </a:graphic>
              </wp:inline>
            </w:drawing>
          </mc:Choice>
          <mc:Fallback>
            <w:pict>
              <v:shape id="Text Box 33" o:spid="_x0000_s1050" type="#_x0000_t202" style="width:349.75pt;height:4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">
                <v:textbox>
                  <w:txbxContent>
                    <w:p w:rsidR="00AA52FE" w:rsidRPr="00725987" w:rsidRDefault="00AA52FE"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Bank</w:t>
                      </w:r>
                    </w:p>
                    <w:p w:rsidR="00AA52FE" w:rsidRPr="00725987" w:rsidRDefault="00AA52FE"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BA55F3">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oneway void deposit(in Account ac, in long money);</w:t>
                      </w:r>
                    </w:p>
                    <w:p w:rsidR="00AA52FE" w:rsidRPr="00A95824" w:rsidRDefault="00AA52FE" w:rsidP="00BA55F3">
                      <w:pPr>
                        <w:autoSpaceDE w:val="0"/>
                        <w:autoSpaceDN w:val="0"/>
                        <w:adjustRightInd w:val="0"/>
                        <w:rPr>
                          <w:rFonts w:ascii="Bitstream Vera Sans Mono" w:hAnsi="Bitstream Vera Sans Mono" w:cs="Courier New"/>
                          <w:noProof/>
                          <w:sz w:val="16"/>
                          <w:szCs w:val="16"/>
                        </w:rPr>
                      </w:pPr>
                      <w:r w:rsidRPr="00A95824">
                        <w:rPr>
                          <w:rFonts w:ascii="Bitstream Vera Sans Mono" w:hAnsi="Bitstream Vera Sans Mono" w:cs="Courier New"/>
                          <w:noProof/>
                          <w:sz w:val="16"/>
                          <w:szCs w:val="16"/>
                        </w:rPr>
                        <w:t>};</w:t>
                      </w:r>
                    </w:p>
                    <w:p w:rsidR="00AA52FE" w:rsidRPr="00A95824" w:rsidRDefault="00AA52FE" w:rsidP="00BA55F3">
                      <w:pPr>
                        <w:rPr>
                          <w:szCs w:val="16"/>
                        </w:rPr>
                      </w:pPr>
                    </w:p>
                  </w:txbxContent>
                </v:textbox>
                <w10:anchorlock/>
              </v:shape>
            </w:pict>
          </mc:Fallback>
        </mc:AlternateContent>
      </w:r>
    </w:p>
    <w:p w:rsidR="00D52D15" w:rsidRPr="00725987" w:rsidRDefault="006F3DB9" w:rsidP="00D52D15">
      <w:pPr>
        <w:pStyle w:val="Heading2"/>
        <w:rPr>
          <w:lang w:val="en-US"/>
        </w:rPr>
      </w:pPr>
      <w:r>
        <w:rPr>
          <w:lang w:val="en-US"/>
        </w:rPr>
        <w:br w:type="page"/>
      </w:r>
      <w:r w:rsidR="00D52D15" w:rsidRPr="00725987">
        <w:rPr>
          <w:lang w:val="en-US"/>
        </w:rPr>
        <w:lastRenderedPageBreak/>
        <w:t xml:space="preserve"> </w:t>
      </w:r>
      <w:bookmarkStart w:id="89" w:name="_Ref338156777"/>
      <w:bookmarkStart w:id="90" w:name="_Toc341719033"/>
      <w:bookmarkStart w:id="91" w:name="_Toc341727652"/>
      <w:r>
        <w:rPr>
          <w:lang w:val="en-US"/>
        </w:rPr>
        <w:t xml:space="preserve">Threading </w:t>
      </w:r>
      <w:r w:rsidR="00D52D15" w:rsidRPr="00725987">
        <w:rPr>
          <w:lang w:val="en-US"/>
        </w:rPr>
        <w:t>Server strategies</w:t>
      </w:r>
      <w:bookmarkEnd w:id="89"/>
      <w:bookmarkEnd w:id="90"/>
      <w:bookmarkEnd w:id="91"/>
    </w:p>
    <w:p w:rsidR="00D52D15" w:rsidRPr="00725987" w:rsidRDefault="00D90542" w:rsidP="00D52D15">
      <w:pPr>
        <w:rPr>
          <w:lang w:val="en-US"/>
        </w:rPr>
      </w:pPr>
      <w:r w:rsidRPr="00725987">
        <w:rPr>
          <w:lang w:val="en-US"/>
        </w:rPr>
        <w:t>RPCDDS</w:t>
      </w:r>
      <w:r w:rsidR="00E13588" w:rsidRPr="00725987">
        <w:rPr>
          <w:lang w:val="en-US"/>
        </w:rPr>
        <w:t xml:space="preserve"> library offers several stra</w:t>
      </w:r>
      <w:r w:rsidR="00D25348" w:rsidRPr="00725987">
        <w:rPr>
          <w:lang w:val="en-US"/>
        </w:rPr>
        <w:t>tegies that server could use when a request arrives. The subsection describes these strategies.</w:t>
      </w:r>
    </w:p>
    <w:p w:rsidR="00D25348" w:rsidRPr="00725987" w:rsidRDefault="00D25348" w:rsidP="00D25348">
      <w:pPr>
        <w:pStyle w:val="Heading3"/>
        <w:rPr>
          <w:lang w:val="en-US"/>
        </w:rPr>
      </w:pPr>
      <w:bookmarkStart w:id="92" w:name="_Toc341719034"/>
      <w:bookmarkStart w:id="93" w:name="_Toc341727653"/>
      <w:r w:rsidRPr="00725987">
        <w:rPr>
          <w:lang w:val="en-US"/>
        </w:rPr>
        <w:t>Single thread strategy</w:t>
      </w:r>
      <w:bookmarkEnd w:id="92"/>
      <w:bookmarkEnd w:id="93"/>
    </w:p>
    <w:p w:rsidR="003965C3" w:rsidRDefault="00D25348" w:rsidP="005E23CF">
      <w:pPr>
        <w:jc w:val="both"/>
        <w:rPr>
          <w:lang w:val="en-US"/>
        </w:rPr>
      </w:pPr>
      <w:r w:rsidRPr="00725987">
        <w:rPr>
          <w:lang w:val="en-US"/>
        </w:rPr>
        <w:t xml:space="preserve">This is the simplest strategy. The </w:t>
      </w:r>
      <w:r w:rsidR="0092682C" w:rsidRPr="00725987">
        <w:rPr>
          <w:lang w:val="en-US"/>
        </w:rPr>
        <w:t>server only uses</w:t>
      </w:r>
      <w:r w:rsidRPr="00725987">
        <w:rPr>
          <w:lang w:val="en-US"/>
        </w:rPr>
        <w:t xml:space="preserve"> one thread </w:t>
      </w:r>
      <w:r w:rsidR="0092682C" w:rsidRPr="00725987">
        <w:rPr>
          <w:lang w:val="en-US"/>
        </w:rPr>
        <w:t xml:space="preserve">for request management. In this case the server only will be executing one request in time. The thread that server uses to manage the request is the reception thread of DDS. </w:t>
      </w:r>
      <w:r w:rsidR="003965C3">
        <w:rPr>
          <w:lang w:val="en-US"/>
        </w:rPr>
        <w:t xml:space="preserve">To use Single Thread Strategy, create the server providing a </w:t>
      </w:r>
      <w:r w:rsidR="003965C3" w:rsidRPr="00725987">
        <w:rPr>
          <w:rFonts w:ascii="Bitstream Vera Sans Mono" w:hAnsi="Bitstream Vera Sans Mono"/>
          <w:sz w:val="16"/>
          <w:szCs w:val="16"/>
          <w:lang w:val="en-US"/>
        </w:rPr>
        <w:t>SingleThreadStrategy</w:t>
      </w:r>
      <w:r w:rsidR="003965C3">
        <w:rPr>
          <w:lang w:val="en-US"/>
        </w:rPr>
        <w:t xml:space="preserve"> object in the constructor.</w:t>
      </w:r>
    </w:p>
    <w:p w:rsidR="003965C3" w:rsidRPr="00725987" w:rsidRDefault="003965C3" w:rsidP="005E23CF">
      <w:pPr>
        <w:jc w:val="both"/>
        <w:rPr>
          <w:lang w:val="en-US"/>
        </w:rPr>
      </w:pPr>
    </w:p>
    <w:p w:rsidR="00526DFC" w:rsidRDefault="002708FF" w:rsidP="00A95824">
      <w:pPr>
        <w:jc w:val="center"/>
      </w:pPr>
      <w:r>
        <w:rPr>
          <w:noProof/>
        </w:rPr>
        <mc:AlternateContent>
          <mc:Choice Requires="wps">
            <w:drawing>
              <wp:inline distT="0" distB="0" distL="0" distR="0">
                <wp:extent cx="5315585" cy="1816735"/>
                <wp:effectExtent l="9525" t="9525" r="8890" b="12065"/>
                <wp:docPr id="1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5585" cy="1816735"/>
                        </a:xfrm>
                        <a:prstGeom prst="rect">
                          <a:avLst/>
                        </a:prstGeom>
                        <a:solidFill>
                          <a:srgbClr val="FFFFFF"/>
                        </a:solidFill>
                        <a:ln w="9525">
                          <a:solidFill>
                            <a:srgbClr val="000000"/>
                          </a:solidFill>
                          <a:miter lim="800000"/>
                          <a:headEnd/>
                          <a:tailEnd/>
                        </a:ln>
                      </wps:spPr>
                      <wps:txbx>
                        <w:txbxContent>
                          <w:p w:rsidR="00AA52FE" w:rsidRPr="006B1606" w:rsidRDefault="00AA52FE" w:rsidP="00A95824">
                            <w:pPr>
                              <w:autoSpaceDE w:val="0"/>
                              <w:autoSpaceDN w:val="0"/>
                              <w:adjustRightInd w:val="0"/>
                              <w:rPr>
                                <w:rFonts w:ascii="Bitstream Vera Sans Mono" w:hAnsi="Bitstream Vera Sans Mono" w:cs="Consolas"/>
                                <w:sz w:val="16"/>
                                <w:szCs w:val="16"/>
                                <w:lang w:val="en-US"/>
                              </w:rPr>
                            </w:pPr>
                            <w:proofErr w:type="spellStart"/>
                            <w:proofErr w:type="gramStart"/>
                            <w:r w:rsidRPr="006B1606">
                              <w:rPr>
                                <w:rFonts w:ascii="Bitstream Vera Sans Mono" w:hAnsi="Bitstream Vera Sans Mono" w:cs="Consolas"/>
                                <w:sz w:val="16"/>
                                <w:szCs w:val="16"/>
                                <w:lang w:val="en-US"/>
                              </w:rPr>
                              <w:t>eProsima</w:t>
                            </w:r>
                            <w:proofErr w:type="spellEnd"/>
                            <w:proofErr w:type="gramEnd"/>
                            <w:r w:rsidRPr="006B1606">
                              <w:rPr>
                                <w:rFonts w:ascii="Bitstream Vera Sans Mono" w:hAnsi="Bitstream Vera Sans Mono" w:cs="Consolas"/>
                                <w:sz w:val="16"/>
                                <w:szCs w:val="16"/>
                                <w:lang w:val="en-US"/>
                              </w:rPr>
                              <w:t>::RPCDDS::</w:t>
                            </w:r>
                            <w:proofErr w:type="spellStart"/>
                            <w:r w:rsidRPr="006B1606">
                              <w:rPr>
                                <w:rFonts w:ascii="Bitstream Vera Sans Mono" w:hAnsi="Bitstream Vera Sans Mono" w:cs="Consolas"/>
                                <w:sz w:val="16"/>
                                <w:szCs w:val="16"/>
                                <w:lang w:val="en-US"/>
                              </w:rPr>
                              <w:t>SingleThreadStrategy</w:t>
                            </w:r>
                            <w:proofErr w:type="spellEnd"/>
                            <w:r w:rsidRPr="006B1606">
                              <w:rPr>
                                <w:rFonts w:ascii="Bitstream Vera Sans Mono" w:hAnsi="Bitstream Vera Sans Mono" w:cs="Consolas"/>
                                <w:sz w:val="16"/>
                                <w:szCs w:val="16"/>
                                <w:lang w:val="en-US"/>
                              </w:rPr>
                              <w:t xml:space="preserve"> *single = NULL;</w:t>
                            </w:r>
                          </w:p>
                          <w:p w:rsidR="00AA52FE" w:rsidRPr="00986DAA" w:rsidRDefault="00AA52FE" w:rsidP="00A95824">
                            <w:pPr>
                              <w:autoSpaceDE w:val="0"/>
                              <w:autoSpaceDN w:val="0"/>
                              <w:adjustRightInd w:val="0"/>
                              <w:rPr>
                                <w:rFonts w:ascii="Bitstream Vera Sans Mono" w:hAnsi="Bitstream Vera Sans Mono" w:cs="Consolas"/>
                                <w:sz w:val="16"/>
                                <w:szCs w:val="16"/>
                                <w:lang w:val="en-US"/>
                              </w:rPr>
                            </w:pPr>
                            <w:proofErr w:type="spellStart"/>
                            <w:r w:rsidRPr="00986DAA">
                              <w:rPr>
                                <w:rFonts w:ascii="Bitstream Vera Sans Mono" w:hAnsi="Bitstream Vera Sans Mono" w:cs="Consolas"/>
                                <w:sz w:val="16"/>
                                <w:szCs w:val="16"/>
                                <w:lang w:val="en-US"/>
                              </w:rPr>
                              <w:t>BankServer</w:t>
                            </w:r>
                            <w:proofErr w:type="spellEnd"/>
                            <w:r w:rsidRPr="00986DAA">
                              <w:rPr>
                                <w:rFonts w:ascii="Bitstream Vera Sans Mono" w:hAnsi="Bitstream Vera Sans Mono" w:cs="Consolas"/>
                                <w:sz w:val="16"/>
                                <w:szCs w:val="16"/>
                                <w:lang w:val="en-US"/>
                              </w:rPr>
                              <w:t xml:space="preserve"> *server = NULL;</w:t>
                            </w:r>
                          </w:p>
                          <w:p w:rsidR="00AA52FE" w:rsidRPr="00986DAA" w:rsidRDefault="00AA52FE" w:rsidP="00A95824">
                            <w:pPr>
                              <w:autoSpaceDE w:val="0"/>
                              <w:autoSpaceDN w:val="0"/>
                              <w:adjustRightInd w:val="0"/>
                              <w:rPr>
                                <w:rFonts w:ascii="Bitstream Vera Sans Mono" w:hAnsi="Bitstream Vera Sans Mono" w:cs="Consolas"/>
                                <w:sz w:val="16"/>
                                <w:szCs w:val="16"/>
                                <w:lang w:val="en-US"/>
                              </w:rPr>
                            </w:pPr>
                          </w:p>
                          <w:p w:rsidR="00AA52FE" w:rsidRPr="00986DAA" w:rsidRDefault="00AA52FE" w:rsidP="00A9582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try</w:t>
                            </w:r>
                            <w:proofErr w:type="gramEnd"/>
                          </w:p>
                          <w:p w:rsidR="00AA52FE" w:rsidRPr="00986DAA" w:rsidRDefault="00AA52FE"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A52FE" w:rsidRPr="005E23CF" w:rsidRDefault="00AA52FE"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single</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SingleThreadStrategy</w:t>
                            </w:r>
                            <w:proofErr w:type="spellEnd"/>
                            <w:r w:rsidRPr="005E23CF">
                              <w:rPr>
                                <w:rFonts w:ascii="Bitstream Vera Sans Mono" w:hAnsi="Bitstream Vera Sans Mono" w:cs="Consolas"/>
                                <w:sz w:val="16"/>
                                <w:szCs w:val="16"/>
                                <w:lang w:val="en-US"/>
                              </w:rPr>
                              <w:t>();</w:t>
                            </w:r>
                          </w:p>
                          <w:p w:rsidR="00AA52FE" w:rsidRPr="005E23CF" w:rsidRDefault="00AA52FE"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single);</w:t>
                            </w:r>
                          </w:p>
                          <w:p w:rsidR="00AA52FE" w:rsidRPr="005E23CF" w:rsidRDefault="00AA52FE" w:rsidP="00A95824">
                            <w:pPr>
                              <w:autoSpaceDE w:val="0"/>
                              <w:autoSpaceDN w:val="0"/>
                              <w:adjustRightInd w:val="0"/>
                              <w:rPr>
                                <w:rFonts w:ascii="Bitstream Vera Sans Mono" w:hAnsi="Bitstream Vera Sans Mono" w:cs="Consolas"/>
                                <w:sz w:val="16"/>
                                <w:szCs w:val="16"/>
                                <w:lang w:val="en-US"/>
                              </w:rPr>
                            </w:pPr>
                          </w:p>
                          <w:p w:rsidR="00AA52FE" w:rsidRPr="00986DAA" w:rsidRDefault="00AA52FE"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server</w:t>
                            </w:r>
                            <w:proofErr w:type="gramEnd"/>
                            <w:r w:rsidRPr="00986DAA">
                              <w:rPr>
                                <w:rFonts w:ascii="Bitstream Vera Sans Mono" w:hAnsi="Bitstream Vera Sans Mono" w:cs="Consolas"/>
                                <w:sz w:val="16"/>
                                <w:szCs w:val="16"/>
                                <w:lang w:val="en-US"/>
                              </w:rPr>
                              <w:t>-&gt;serve();</w:t>
                            </w:r>
                          </w:p>
                          <w:p w:rsidR="00AA52FE" w:rsidRPr="00986DAA" w:rsidRDefault="00AA52FE"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A52FE" w:rsidRPr="00986DAA" w:rsidRDefault="00AA52FE" w:rsidP="003A523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AA52FE" w:rsidRPr="00986DAA" w:rsidRDefault="00AA52FE"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A52FE" w:rsidRPr="005E23CF" w:rsidRDefault="00AA52FE"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A95824" w:rsidRDefault="00AA52FE" w:rsidP="003A5234">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AA52FE" w:rsidRPr="003A5234" w:rsidRDefault="00AA52FE"/>
                        </w:txbxContent>
                      </wps:txbx>
                      <wps:bodyPr rot="0" vert="horz" wrap="square" lIns="91440" tIns="45720" rIns="91440" bIns="45720" anchor="t" anchorCtr="0" upright="1">
                        <a:noAutofit/>
                      </wps:bodyPr>
                    </wps:wsp>
                  </a:graphicData>
                </a:graphic>
              </wp:inline>
            </w:drawing>
          </mc:Choice>
          <mc:Fallback>
            <w:pict>
              <v:shape id="Text Box 32" o:spid="_x0000_s1051" type="#_x0000_t202" style="width:418.55pt;height:14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">
                <v:textbox>
                  <w:txbxContent>
                    <w:p w:rsidR="00AA52FE" w:rsidRPr="006B1606" w:rsidRDefault="00AA52FE" w:rsidP="00A95824">
                      <w:pPr>
                        <w:autoSpaceDE w:val="0"/>
                        <w:autoSpaceDN w:val="0"/>
                        <w:adjustRightInd w:val="0"/>
                        <w:rPr>
                          <w:rFonts w:ascii="Bitstream Vera Sans Mono" w:hAnsi="Bitstream Vera Sans Mono" w:cs="Consolas"/>
                          <w:sz w:val="16"/>
                          <w:szCs w:val="16"/>
                          <w:lang w:val="en-US"/>
                        </w:rPr>
                      </w:pPr>
                      <w:proofErr w:type="spellStart"/>
                      <w:proofErr w:type="gramStart"/>
                      <w:r w:rsidRPr="006B1606">
                        <w:rPr>
                          <w:rFonts w:ascii="Bitstream Vera Sans Mono" w:hAnsi="Bitstream Vera Sans Mono" w:cs="Consolas"/>
                          <w:sz w:val="16"/>
                          <w:szCs w:val="16"/>
                          <w:lang w:val="en-US"/>
                        </w:rPr>
                        <w:t>eProsima</w:t>
                      </w:r>
                      <w:proofErr w:type="spellEnd"/>
                      <w:proofErr w:type="gramEnd"/>
                      <w:r w:rsidRPr="006B1606">
                        <w:rPr>
                          <w:rFonts w:ascii="Bitstream Vera Sans Mono" w:hAnsi="Bitstream Vera Sans Mono" w:cs="Consolas"/>
                          <w:sz w:val="16"/>
                          <w:szCs w:val="16"/>
                          <w:lang w:val="en-US"/>
                        </w:rPr>
                        <w:t>::RPCDDS::</w:t>
                      </w:r>
                      <w:proofErr w:type="spellStart"/>
                      <w:r w:rsidRPr="006B1606">
                        <w:rPr>
                          <w:rFonts w:ascii="Bitstream Vera Sans Mono" w:hAnsi="Bitstream Vera Sans Mono" w:cs="Consolas"/>
                          <w:sz w:val="16"/>
                          <w:szCs w:val="16"/>
                          <w:lang w:val="en-US"/>
                        </w:rPr>
                        <w:t>SingleThreadStrategy</w:t>
                      </w:r>
                      <w:proofErr w:type="spellEnd"/>
                      <w:r w:rsidRPr="006B1606">
                        <w:rPr>
                          <w:rFonts w:ascii="Bitstream Vera Sans Mono" w:hAnsi="Bitstream Vera Sans Mono" w:cs="Consolas"/>
                          <w:sz w:val="16"/>
                          <w:szCs w:val="16"/>
                          <w:lang w:val="en-US"/>
                        </w:rPr>
                        <w:t xml:space="preserve"> *single = NULL;</w:t>
                      </w:r>
                    </w:p>
                    <w:p w:rsidR="00AA52FE" w:rsidRPr="00986DAA" w:rsidRDefault="00AA52FE" w:rsidP="00A95824">
                      <w:pPr>
                        <w:autoSpaceDE w:val="0"/>
                        <w:autoSpaceDN w:val="0"/>
                        <w:adjustRightInd w:val="0"/>
                        <w:rPr>
                          <w:rFonts w:ascii="Bitstream Vera Sans Mono" w:hAnsi="Bitstream Vera Sans Mono" w:cs="Consolas"/>
                          <w:sz w:val="16"/>
                          <w:szCs w:val="16"/>
                          <w:lang w:val="en-US"/>
                        </w:rPr>
                      </w:pPr>
                      <w:proofErr w:type="spellStart"/>
                      <w:r w:rsidRPr="00986DAA">
                        <w:rPr>
                          <w:rFonts w:ascii="Bitstream Vera Sans Mono" w:hAnsi="Bitstream Vera Sans Mono" w:cs="Consolas"/>
                          <w:sz w:val="16"/>
                          <w:szCs w:val="16"/>
                          <w:lang w:val="en-US"/>
                        </w:rPr>
                        <w:t>BankServer</w:t>
                      </w:r>
                      <w:proofErr w:type="spellEnd"/>
                      <w:r w:rsidRPr="00986DAA">
                        <w:rPr>
                          <w:rFonts w:ascii="Bitstream Vera Sans Mono" w:hAnsi="Bitstream Vera Sans Mono" w:cs="Consolas"/>
                          <w:sz w:val="16"/>
                          <w:szCs w:val="16"/>
                          <w:lang w:val="en-US"/>
                        </w:rPr>
                        <w:t xml:space="preserve"> *server = NULL;</w:t>
                      </w:r>
                    </w:p>
                    <w:p w:rsidR="00AA52FE" w:rsidRPr="00986DAA" w:rsidRDefault="00AA52FE" w:rsidP="00A95824">
                      <w:pPr>
                        <w:autoSpaceDE w:val="0"/>
                        <w:autoSpaceDN w:val="0"/>
                        <w:adjustRightInd w:val="0"/>
                        <w:rPr>
                          <w:rFonts w:ascii="Bitstream Vera Sans Mono" w:hAnsi="Bitstream Vera Sans Mono" w:cs="Consolas"/>
                          <w:sz w:val="16"/>
                          <w:szCs w:val="16"/>
                          <w:lang w:val="en-US"/>
                        </w:rPr>
                      </w:pPr>
                    </w:p>
                    <w:p w:rsidR="00AA52FE" w:rsidRPr="00986DAA" w:rsidRDefault="00AA52FE" w:rsidP="00A9582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try</w:t>
                      </w:r>
                      <w:proofErr w:type="gramEnd"/>
                    </w:p>
                    <w:p w:rsidR="00AA52FE" w:rsidRPr="00986DAA" w:rsidRDefault="00AA52FE"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A52FE" w:rsidRPr="005E23CF" w:rsidRDefault="00AA52FE"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single</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SingleThreadStrategy</w:t>
                      </w:r>
                      <w:proofErr w:type="spellEnd"/>
                      <w:r w:rsidRPr="005E23CF">
                        <w:rPr>
                          <w:rFonts w:ascii="Bitstream Vera Sans Mono" w:hAnsi="Bitstream Vera Sans Mono" w:cs="Consolas"/>
                          <w:sz w:val="16"/>
                          <w:szCs w:val="16"/>
                          <w:lang w:val="en-US"/>
                        </w:rPr>
                        <w:t>();</w:t>
                      </w:r>
                    </w:p>
                    <w:p w:rsidR="00AA52FE" w:rsidRPr="005E23CF" w:rsidRDefault="00AA52FE"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single);</w:t>
                      </w:r>
                    </w:p>
                    <w:p w:rsidR="00AA52FE" w:rsidRPr="005E23CF" w:rsidRDefault="00AA52FE" w:rsidP="00A95824">
                      <w:pPr>
                        <w:autoSpaceDE w:val="0"/>
                        <w:autoSpaceDN w:val="0"/>
                        <w:adjustRightInd w:val="0"/>
                        <w:rPr>
                          <w:rFonts w:ascii="Bitstream Vera Sans Mono" w:hAnsi="Bitstream Vera Sans Mono" w:cs="Consolas"/>
                          <w:sz w:val="16"/>
                          <w:szCs w:val="16"/>
                          <w:lang w:val="en-US"/>
                        </w:rPr>
                      </w:pPr>
                    </w:p>
                    <w:p w:rsidR="00AA52FE" w:rsidRPr="00986DAA" w:rsidRDefault="00AA52FE"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server</w:t>
                      </w:r>
                      <w:proofErr w:type="gramEnd"/>
                      <w:r w:rsidRPr="00986DAA">
                        <w:rPr>
                          <w:rFonts w:ascii="Bitstream Vera Sans Mono" w:hAnsi="Bitstream Vera Sans Mono" w:cs="Consolas"/>
                          <w:sz w:val="16"/>
                          <w:szCs w:val="16"/>
                          <w:lang w:val="en-US"/>
                        </w:rPr>
                        <w:t>-&gt;serve();</w:t>
                      </w:r>
                    </w:p>
                    <w:p w:rsidR="00AA52FE" w:rsidRPr="00986DAA" w:rsidRDefault="00AA52FE"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A52FE" w:rsidRPr="00986DAA" w:rsidRDefault="00AA52FE" w:rsidP="003A523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AA52FE" w:rsidRPr="00986DAA" w:rsidRDefault="00AA52FE"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A52FE" w:rsidRPr="005E23CF" w:rsidRDefault="00AA52FE" w:rsidP="003A523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A95824" w:rsidRDefault="00AA52FE" w:rsidP="003A5234">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AA52FE" w:rsidRPr="003A5234" w:rsidRDefault="00AA52FE"/>
                  </w:txbxContent>
                </v:textbox>
                <w10:anchorlock/>
              </v:shape>
            </w:pict>
          </mc:Fallback>
        </mc:AlternateContent>
      </w:r>
    </w:p>
    <w:p w:rsidR="00990705" w:rsidRPr="00725987" w:rsidRDefault="00526DFC" w:rsidP="00990705">
      <w:pPr>
        <w:pStyle w:val="Heading3"/>
        <w:rPr>
          <w:lang w:val="en-US"/>
        </w:rPr>
      </w:pPr>
      <w:bookmarkStart w:id="94" w:name="_Toc341719035"/>
      <w:bookmarkStart w:id="95" w:name="_Toc341727654"/>
      <w:r w:rsidRPr="00725987">
        <w:rPr>
          <w:lang w:val="en-US"/>
        </w:rPr>
        <w:t xml:space="preserve">Thread </w:t>
      </w:r>
      <w:r w:rsidR="003965C3">
        <w:rPr>
          <w:lang w:val="en-US"/>
        </w:rPr>
        <w:t>P</w:t>
      </w:r>
      <w:r w:rsidRPr="00725987">
        <w:rPr>
          <w:lang w:val="en-US"/>
        </w:rPr>
        <w:t>ool</w:t>
      </w:r>
      <w:r w:rsidR="00990705" w:rsidRPr="00725987">
        <w:rPr>
          <w:lang w:val="en-US"/>
        </w:rPr>
        <w:t xml:space="preserve"> strategy</w:t>
      </w:r>
      <w:bookmarkEnd w:id="94"/>
      <w:bookmarkEnd w:id="95"/>
    </w:p>
    <w:p w:rsidR="00990705" w:rsidRDefault="006F3DB9" w:rsidP="00990705">
      <w:pPr>
        <w:rPr>
          <w:lang w:val="en-US"/>
        </w:rPr>
      </w:pPr>
      <w:r>
        <w:rPr>
          <w:lang w:val="en-US"/>
        </w:rPr>
        <w:t>In this case, t</w:t>
      </w:r>
      <w:r w:rsidR="00526DFC" w:rsidRPr="00725987">
        <w:rPr>
          <w:lang w:val="en-US"/>
        </w:rPr>
        <w:t>he server manages a thread pool that will be use</w:t>
      </w:r>
      <w:r>
        <w:rPr>
          <w:lang w:val="en-US"/>
        </w:rPr>
        <w:t>d</w:t>
      </w:r>
      <w:r w:rsidR="00526DFC" w:rsidRPr="00725987">
        <w:rPr>
          <w:lang w:val="en-US"/>
        </w:rPr>
        <w:t xml:space="preserve"> to process the incoming requests. For each request arrived the server </w:t>
      </w:r>
      <w:r w:rsidR="003965C3">
        <w:rPr>
          <w:lang w:val="en-US"/>
        </w:rPr>
        <w:t>assigns</w:t>
      </w:r>
      <w:r w:rsidR="003965C3" w:rsidRPr="00725987">
        <w:rPr>
          <w:lang w:val="en-US"/>
        </w:rPr>
        <w:t xml:space="preserve"> </w:t>
      </w:r>
      <w:r w:rsidR="00526DFC" w:rsidRPr="00725987">
        <w:rPr>
          <w:lang w:val="en-US"/>
        </w:rPr>
        <w:t xml:space="preserve">the request </w:t>
      </w:r>
      <w:r w:rsidR="003965C3">
        <w:rPr>
          <w:lang w:val="en-US"/>
        </w:rPr>
        <w:t>to</w:t>
      </w:r>
      <w:r w:rsidR="00526DFC" w:rsidRPr="00725987">
        <w:rPr>
          <w:lang w:val="en-US"/>
        </w:rPr>
        <w:t xml:space="preserve"> a free thread in the thread pool. </w:t>
      </w:r>
    </w:p>
    <w:p w:rsidR="003965C3" w:rsidRDefault="003965C3" w:rsidP="00990705">
      <w:pPr>
        <w:rPr>
          <w:lang w:val="en-US"/>
        </w:rPr>
      </w:pPr>
    </w:p>
    <w:p w:rsidR="003965C3" w:rsidRDefault="003965C3" w:rsidP="003965C3">
      <w:pPr>
        <w:jc w:val="both"/>
        <w:rPr>
          <w:lang w:val="en-US"/>
        </w:rPr>
      </w:pPr>
      <w:r>
        <w:rPr>
          <w:lang w:val="en-US"/>
        </w:rPr>
        <w:t xml:space="preserve">To use Thread Pool Strategy, create the server providing a </w:t>
      </w:r>
      <w:r w:rsidRPr="00725987">
        <w:rPr>
          <w:rFonts w:ascii="Bitstream Vera Sans Mono" w:hAnsi="Bitstream Vera Sans Mono"/>
          <w:sz w:val="16"/>
          <w:szCs w:val="16"/>
          <w:lang w:val="en-US"/>
        </w:rPr>
        <w:t>ThreadPoolStrategy</w:t>
      </w:r>
      <w:r w:rsidRPr="00725987">
        <w:rPr>
          <w:lang w:val="en-US"/>
        </w:rPr>
        <w:t xml:space="preserve"> </w:t>
      </w:r>
      <w:r>
        <w:rPr>
          <w:lang w:val="en-US"/>
        </w:rPr>
        <w:t>object in the constructor.</w:t>
      </w:r>
    </w:p>
    <w:p w:rsidR="003965C3" w:rsidRPr="00725987" w:rsidRDefault="003965C3" w:rsidP="00990705">
      <w:pPr>
        <w:rPr>
          <w:lang w:val="en-US"/>
        </w:rPr>
      </w:pPr>
    </w:p>
    <w:p w:rsidR="00526DFC" w:rsidRDefault="002708FF" w:rsidP="00990705">
      <w:r>
        <w:rPr>
          <w:noProof/>
        </w:rPr>
        <mc:AlternateContent>
          <mc:Choice Requires="wps">
            <w:drawing>
              <wp:inline distT="0" distB="0" distL="0" distR="0">
                <wp:extent cx="5315585" cy="1977390"/>
                <wp:effectExtent l="9525" t="9525" r="8890" b="13335"/>
                <wp:docPr id="1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5585" cy="1977390"/>
                        </a:xfrm>
                        <a:prstGeom prst="rect">
                          <a:avLst/>
                        </a:prstGeom>
                        <a:solidFill>
                          <a:srgbClr val="FFFFFF"/>
                        </a:solidFill>
                        <a:ln w="9525">
                          <a:solidFill>
                            <a:srgbClr val="000000"/>
                          </a:solidFill>
                          <a:miter lim="800000"/>
                          <a:headEnd/>
                          <a:tailEnd/>
                        </a:ln>
                      </wps:spPr>
                      <wps:txbx>
                        <w:txbxContent>
                          <w:p w:rsidR="00AA52FE" w:rsidRPr="005E23CF" w:rsidRDefault="00AA52FE" w:rsidP="00A95824">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AA52FE" w:rsidRPr="005E23CF" w:rsidRDefault="00AA52FE" w:rsidP="00A95824">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AA52FE" w:rsidRPr="00986DAA" w:rsidRDefault="00AA52FE" w:rsidP="00A95824">
                            <w:pPr>
                              <w:autoSpaceDE w:val="0"/>
                              <w:autoSpaceDN w:val="0"/>
                              <w:adjustRightInd w:val="0"/>
                              <w:rPr>
                                <w:rFonts w:ascii="Bitstream Vera Sans Mono" w:hAnsi="Bitstream Vera Sans Mono" w:cs="Consolas"/>
                                <w:sz w:val="16"/>
                                <w:szCs w:val="16"/>
                                <w:lang w:val="en-US"/>
                              </w:rPr>
                            </w:pPr>
                            <w:proofErr w:type="spellStart"/>
                            <w:r w:rsidRPr="00986DAA">
                              <w:rPr>
                                <w:rFonts w:ascii="Bitstream Vera Sans Mono" w:hAnsi="Bitstream Vera Sans Mono" w:cs="Consolas"/>
                                <w:sz w:val="16"/>
                                <w:szCs w:val="16"/>
                                <w:lang w:val="en-US"/>
                              </w:rPr>
                              <w:t>BankServer</w:t>
                            </w:r>
                            <w:proofErr w:type="spellEnd"/>
                            <w:r w:rsidRPr="00986DAA">
                              <w:rPr>
                                <w:rFonts w:ascii="Bitstream Vera Sans Mono" w:hAnsi="Bitstream Vera Sans Mono" w:cs="Consolas"/>
                                <w:sz w:val="16"/>
                                <w:szCs w:val="16"/>
                                <w:lang w:val="en-US"/>
                              </w:rPr>
                              <w:t xml:space="preserve"> *server = NULL;</w:t>
                            </w:r>
                          </w:p>
                          <w:p w:rsidR="00AA52FE" w:rsidRPr="00986DAA" w:rsidRDefault="00AA52FE" w:rsidP="00A95824">
                            <w:pPr>
                              <w:autoSpaceDE w:val="0"/>
                              <w:autoSpaceDN w:val="0"/>
                              <w:adjustRightInd w:val="0"/>
                              <w:rPr>
                                <w:rFonts w:ascii="Bitstream Vera Sans Mono" w:hAnsi="Bitstream Vera Sans Mono" w:cs="Consolas"/>
                                <w:sz w:val="16"/>
                                <w:szCs w:val="16"/>
                                <w:lang w:val="en-US"/>
                              </w:rPr>
                            </w:pPr>
                          </w:p>
                          <w:p w:rsidR="00AA52FE" w:rsidRPr="00986DAA" w:rsidRDefault="00AA52FE" w:rsidP="00A9582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try</w:t>
                            </w:r>
                            <w:proofErr w:type="gramEnd"/>
                          </w:p>
                          <w:p w:rsidR="00AA52FE" w:rsidRPr="00986DAA" w:rsidRDefault="00AA52FE"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A52FE" w:rsidRPr="005E23CF" w:rsidRDefault="00AA52FE"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AA52FE" w:rsidRPr="005E23CF" w:rsidRDefault="00AA52FE"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pool);</w:t>
                            </w:r>
                          </w:p>
                          <w:p w:rsidR="00AA52FE" w:rsidRPr="005E23CF" w:rsidRDefault="00AA52FE" w:rsidP="00A95824">
                            <w:pPr>
                              <w:autoSpaceDE w:val="0"/>
                              <w:autoSpaceDN w:val="0"/>
                              <w:adjustRightInd w:val="0"/>
                              <w:rPr>
                                <w:rFonts w:ascii="Bitstream Vera Sans Mono" w:hAnsi="Bitstream Vera Sans Mono" w:cs="Consolas"/>
                                <w:sz w:val="16"/>
                                <w:szCs w:val="16"/>
                                <w:lang w:val="en-US"/>
                              </w:rPr>
                            </w:pPr>
                          </w:p>
                          <w:p w:rsidR="00AA52FE" w:rsidRPr="00986DAA" w:rsidRDefault="00AA52FE"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server</w:t>
                            </w:r>
                            <w:proofErr w:type="gramEnd"/>
                            <w:r w:rsidRPr="00986DAA">
                              <w:rPr>
                                <w:rFonts w:ascii="Bitstream Vera Sans Mono" w:hAnsi="Bitstream Vera Sans Mono" w:cs="Consolas"/>
                                <w:sz w:val="16"/>
                                <w:szCs w:val="16"/>
                                <w:lang w:val="en-US"/>
                              </w:rPr>
                              <w:t>-&gt;serve();</w:t>
                            </w:r>
                          </w:p>
                          <w:p w:rsidR="00AA52FE" w:rsidRPr="00986DAA" w:rsidRDefault="00AA52FE"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A52FE" w:rsidRPr="00986DAA" w:rsidRDefault="00AA52FE" w:rsidP="004912E3">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AA52FE" w:rsidRPr="00986DAA" w:rsidRDefault="00AA52FE"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A52FE" w:rsidRPr="005E23CF" w:rsidRDefault="00AA52FE"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A95824" w:rsidRDefault="00AA52FE"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AA52FE" w:rsidRPr="004912E3" w:rsidRDefault="00AA52FE" w:rsidP="00A95824">
                            <w:pPr>
                              <w:rPr>
                                <w:rFonts w:ascii="Bitstream Vera Sans Mono" w:hAnsi="Bitstream Vera Sans Mono"/>
                              </w:rPr>
                            </w:pPr>
                          </w:p>
                        </w:txbxContent>
                      </wps:txbx>
                      <wps:bodyPr rot="0" vert="horz" wrap="square" lIns="91440" tIns="45720" rIns="91440" bIns="45720" anchor="t" anchorCtr="0" upright="1">
                        <a:noAutofit/>
                      </wps:bodyPr>
                    </wps:wsp>
                  </a:graphicData>
                </a:graphic>
              </wp:inline>
            </w:drawing>
          </mc:Choice>
          <mc:Fallback>
            <w:pict>
              <v:shape id="Text Box 31" o:spid="_x0000_s1052" type="#_x0000_t202" style="width:418.55pt;height:1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">
                <v:textbox>
                  <w:txbxContent>
                    <w:p w:rsidR="00AA52FE" w:rsidRPr="005E23CF" w:rsidRDefault="00AA52FE" w:rsidP="00A95824">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unsigned</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 xml:space="preserve"> = 5;</w:t>
                      </w:r>
                    </w:p>
                    <w:p w:rsidR="00AA52FE" w:rsidRPr="005E23CF" w:rsidRDefault="00AA52FE" w:rsidP="00A95824">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eProsima</w:t>
                      </w:r>
                      <w:proofErr w:type="spellEnd"/>
                      <w:proofErr w:type="gram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 xml:space="preserve"> *pool = NULL;</w:t>
                      </w:r>
                    </w:p>
                    <w:p w:rsidR="00AA52FE" w:rsidRPr="00986DAA" w:rsidRDefault="00AA52FE" w:rsidP="00A95824">
                      <w:pPr>
                        <w:autoSpaceDE w:val="0"/>
                        <w:autoSpaceDN w:val="0"/>
                        <w:adjustRightInd w:val="0"/>
                        <w:rPr>
                          <w:rFonts w:ascii="Bitstream Vera Sans Mono" w:hAnsi="Bitstream Vera Sans Mono" w:cs="Consolas"/>
                          <w:sz w:val="16"/>
                          <w:szCs w:val="16"/>
                          <w:lang w:val="en-US"/>
                        </w:rPr>
                      </w:pPr>
                      <w:proofErr w:type="spellStart"/>
                      <w:r w:rsidRPr="00986DAA">
                        <w:rPr>
                          <w:rFonts w:ascii="Bitstream Vera Sans Mono" w:hAnsi="Bitstream Vera Sans Mono" w:cs="Consolas"/>
                          <w:sz w:val="16"/>
                          <w:szCs w:val="16"/>
                          <w:lang w:val="en-US"/>
                        </w:rPr>
                        <w:t>BankServer</w:t>
                      </w:r>
                      <w:proofErr w:type="spellEnd"/>
                      <w:r w:rsidRPr="00986DAA">
                        <w:rPr>
                          <w:rFonts w:ascii="Bitstream Vera Sans Mono" w:hAnsi="Bitstream Vera Sans Mono" w:cs="Consolas"/>
                          <w:sz w:val="16"/>
                          <w:szCs w:val="16"/>
                          <w:lang w:val="en-US"/>
                        </w:rPr>
                        <w:t xml:space="preserve"> *server = NULL;</w:t>
                      </w:r>
                    </w:p>
                    <w:p w:rsidR="00AA52FE" w:rsidRPr="00986DAA" w:rsidRDefault="00AA52FE" w:rsidP="00A95824">
                      <w:pPr>
                        <w:autoSpaceDE w:val="0"/>
                        <w:autoSpaceDN w:val="0"/>
                        <w:adjustRightInd w:val="0"/>
                        <w:rPr>
                          <w:rFonts w:ascii="Bitstream Vera Sans Mono" w:hAnsi="Bitstream Vera Sans Mono" w:cs="Consolas"/>
                          <w:sz w:val="16"/>
                          <w:szCs w:val="16"/>
                          <w:lang w:val="en-US"/>
                        </w:rPr>
                      </w:pPr>
                    </w:p>
                    <w:p w:rsidR="00AA52FE" w:rsidRPr="00986DAA" w:rsidRDefault="00AA52FE" w:rsidP="00A9582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try</w:t>
                      </w:r>
                      <w:proofErr w:type="gramEnd"/>
                    </w:p>
                    <w:p w:rsidR="00AA52FE" w:rsidRPr="00986DAA" w:rsidRDefault="00AA52FE"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A52FE" w:rsidRPr="005E23CF" w:rsidRDefault="00AA52FE"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pool</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ThreadPoolStrategy</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threadPoolSize</w:t>
                      </w:r>
                      <w:proofErr w:type="spellEnd"/>
                      <w:r w:rsidRPr="005E23CF">
                        <w:rPr>
                          <w:rFonts w:ascii="Bitstream Vera Sans Mono" w:hAnsi="Bitstream Vera Sans Mono" w:cs="Consolas"/>
                          <w:sz w:val="16"/>
                          <w:szCs w:val="16"/>
                          <w:lang w:val="en-US"/>
                        </w:rPr>
                        <w:t>);</w:t>
                      </w:r>
                    </w:p>
                    <w:p w:rsidR="00AA52FE" w:rsidRPr="005E23CF" w:rsidRDefault="00AA52FE"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pool);</w:t>
                      </w:r>
                    </w:p>
                    <w:p w:rsidR="00AA52FE" w:rsidRPr="005E23CF" w:rsidRDefault="00AA52FE" w:rsidP="00A95824">
                      <w:pPr>
                        <w:autoSpaceDE w:val="0"/>
                        <w:autoSpaceDN w:val="0"/>
                        <w:adjustRightInd w:val="0"/>
                        <w:rPr>
                          <w:rFonts w:ascii="Bitstream Vera Sans Mono" w:hAnsi="Bitstream Vera Sans Mono" w:cs="Consolas"/>
                          <w:sz w:val="16"/>
                          <w:szCs w:val="16"/>
                          <w:lang w:val="en-US"/>
                        </w:rPr>
                      </w:pPr>
                    </w:p>
                    <w:p w:rsidR="00AA52FE" w:rsidRPr="00986DAA" w:rsidRDefault="00AA52FE"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server</w:t>
                      </w:r>
                      <w:proofErr w:type="gramEnd"/>
                      <w:r w:rsidRPr="00986DAA">
                        <w:rPr>
                          <w:rFonts w:ascii="Bitstream Vera Sans Mono" w:hAnsi="Bitstream Vera Sans Mono" w:cs="Consolas"/>
                          <w:sz w:val="16"/>
                          <w:szCs w:val="16"/>
                          <w:lang w:val="en-US"/>
                        </w:rPr>
                        <w:t>-&gt;serve();</w:t>
                      </w:r>
                    </w:p>
                    <w:p w:rsidR="00AA52FE" w:rsidRPr="00986DAA" w:rsidRDefault="00AA52FE"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A52FE" w:rsidRPr="00986DAA" w:rsidRDefault="00AA52FE" w:rsidP="004912E3">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AA52FE" w:rsidRPr="00986DAA" w:rsidRDefault="00AA52FE"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A52FE" w:rsidRPr="005E23CF" w:rsidRDefault="00AA52FE"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A95824" w:rsidRDefault="00AA52FE"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AA52FE" w:rsidRPr="004912E3" w:rsidRDefault="00AA52FE" w:rsidP="00A95824">
                      <w:pPr>
                        <w:rPr>
                          <w:rFonts w:ascii="Bitstream Vera Sans Mono" w:hAnsi="Bitstream Vera Sans Mono"/>
                        </w:rPr>
                      </w:pPr>
                    </w:p>
                  </w:txbxContent>
                </v:textbox>
                <w10:anchorlock/>
              </v:shape>
            </w:pict>
          </mc:Fallback>
        </mc:AlternateContent>
      </w:r>
    </w:p>
    <w:p w:rsidR="008A59E3" w:rsidRPr="00725987" w:rsidRDefault="002F3DDB" w:rsidP="008A59E3">
      <w:pPr>
        <w:pStyle w:val="Heading3"/>
        <w:rPr>
          <w:lang w:val="en-US"/>
        </w:rPr>
      </w:pPr>
      <w:bookmarkStart w:id="96" w:name="_Toc341719036"/>
      <w:r>
        <w:rPr>
          <w:lang w:val="en-US"/>
        </w:rPr>
        <w:br w:type="page"/>
      </w:r>
      <w:bookmarkStart w:id="97" w:name="_Toc341727655"/>
      <w:r w:rsidR="00CD0625" w:rsidRPr="00725987">
        <w:rPr>
          <w:lang w:val="en-US"/>
        </w:rPr>
        <w:lastRenderedPageBreak/>
        <w:t>Thread per request strategy</w:t>
      </w:r>
      <w:bookmarkEnd w:id="96"/>
      <w:bookmarkEnd w:id="97"/>
    </w:p>
    <w:p w:rsidR="00CD0625" w:rsidRDefault="003965C3" w:rsidP="00CD0625">
      <w:pPr>
        <w:rPr>
          <w:lang w:val="en-US"/>
        </w:rPr>
      </w:pPr>
      <w:r>
        <w:rPr>
          <w:lang w:val="en-US"/>
        </w:rPr>
        <w:t xml:space="preserve">In this case, </w:t>
      </w:r>
      <w:r w:rsidR="00CD0625" w:rsidRPr="00725987">
        <w:rPr>
          <w:lang w:val="en-US"/>
        </w:rPr>
        <w:t xml:space="preserve">the server will create a new thread </w:t>
      </w:r>
      <w:r>
        <w:rPr>
          <w:lang w:val="en-US"/>
        </w:rPr>
        <w:t>f</w:t>
      </w:r>
      <w:r w:rsidRPr="00725987">
        <w:rPr>
          <w:lang w:val="en-US"/>
        </w:rPr>
        <w:t xml:space="preserve">or each new request arrived </w:t>
      </w:r>
      <w:r>
        <w:rPr>
          <w:lang w:val="en-US"/>
        </w:rPr>
        <w:t>to</w:t>
      </w:r>
      <w:r w:rsidRPr="00725987">
        <w:rPr>
          <w:lang w:val="en-US"/>
        </w:rPr>
        <w:t xml:space="preserve"> </w:t>
      </w:r>
      <w:r w:rsidR="00CD0625" w:rsidRPr="00725987">
        <w:rPr>
          <w:lang w:val="en-US"/>
        </w:rPr>
        <w:t xml:space="preserve">processes the request. </w:t>
      </w:r>
    </w:p>
    <w:p w:rsidR="003965C3" w:rsidRDefault="003965C3" w:rsidP="003965C3">
      <w:pPr>
        <w:jc w:val="both"/>
        <w:rPr>
          <w:lang w:val="en-US"/>
        </w:rPr>
      </w:pPr>
      <w:r>
        <w:rPr>
          <w:lang w:val="en-US"/>
        </w:rPr>
        <w:t xml:space="preserve">To use Thread Pool Strategy, create the server providing a </w:t>
      </w:r>
      <w:r w:rsidRPr="00725987">
        <w:rPr>
          <w:rFonts w:ascii="Bitstream Vera Sans Mono" w:hAnsi="Bitstream Vera Sans Mono"/>
          <w:sz w:val="16"/>
          <w:szCs w:val="16"/>
          <w:lang w:val="en-US"/>
        </w:rPr>
        <w:t>ThreadPerRequestStrategy</w:t>
      </w:r>
      <w:r w:rsidRPr="00725987">
        <w:rPr>
          <w:lang w:val="en-US"/>
        </w:rPr>
        <w:t xml:space="preserve"> </w:t>
      </w:r>
      <w:r>
        <w:rPr>
          <w:lang w:val="en-US"/>
        </w:rPr>
        <w:t>object in the constructor.</w:t>
      </w:r>
    </w:p>
    <w:p w:rsidR="003965C3" w:rsidRDefault="003965C3" w:rsidP="00CD0625">
      <w:pPr>
        <w:rPr>
          <w:lang w:val="en-US"/>
        </w:rPr>
      </w:pPr>
    </w:p>
    <w:p w:rsidR="003965C3" w:rsidRPr="00725987" w:rsidRDefault="003965C3" w:rsidP="00CD0625">
      <w:pPr>
        <w:rPr>
          <w:lang w:val="en-US"/>
        </w:rPr>
      </w:pPr>
    </w:p>
    <w:p w:rsidR="00A95824" w:rsidRPr="00CD0625" w:rsidRDefault="002708FF" w:rsidP="00CD0625">
      <w:r>
        <w:rPr>
          <w:noProof/>
        </w:rPr>
        <mc:AlternateContent>
          <mc:Choice Requires="wps">
            <w:drawing>
              <wp:inline distT="0" distB="0" distL="0" distR="0">
                <wp:extent cx="5315585" cy="1854200"/>
                <wp:effectExtent l="9525" t="9525" r="8890" b="12700"/>
                <wp:docPr id="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5585" cy="1854200"/>
                        </a:xfrm>
                        <a:prstGeom prst="rect">
                          <a:avLst/>
                        </a:prstGeom>
                        <a:solidFill>
                          <a:srgbClr val="FFFFFF"/>
                        </a:solidFill>
                        <a:ln w="9525">
                          <a:solidFill>
                            <a:srgbClr val="000000"/>
                          </a:solidFill>
                          <a:miter lim="800000"/>
                          <a:headEnd/>
                          <a:tailEnd/>
                        </a:ln>
                      </wps:spPr>
                      <wps:txbx>
                        <w:txbxContent>
                          <w:p w:rsidR="00AA52FE" w:rsidRPr="006B1606" w:rsidRDefault="00AA52FE" w:rsidP="00A95824">
                            <w:pPr>
                              <w:autoSpaceDE w:val="0"/>
                              <w:autoSpaceDN w:val="0"/>
                              <w:adjustRightInd w:val="0"/>
                              <w:rPr>
                                <w:rFonts w:ascii="Bitstream Vera Sans Mono" w:hAnsi="Bitstream Vera Sans Mono" w:cs="Consolas"/>
                                <w:sz w:val="16"/>
                                <w:szCs w:val="16"/>
                                <w:lang w:val="en-US"/>
                              </w:rPr>
                            </w:pPr>
                            <w:proofErr w:type="spellStart"/>
                            <w:proofErr w:type="gramStart"/>
                            <w:r w:rsidRPr="006B1606">
                              <w:rPr>
                                <w:rFonts w:ascii="Bitstream Vera Sans Mono" w:hAnsi="Bitstream Vera Sans Mono" w:cs="Consolas"/>
                                <w:sz w:val="16"/>
                                <w:szCs w:val="16"/>
                                <w:lang w:val="en-US"/>
                              </w:rPr>
                              <w:t>eProsima</w:t>
                            </w:r>
                            <w:proofErr w:type="spellEnd"/>
                            <w:proofErr w:type="gramEnd"/>
                            <w:r w:rsidRPr="006B1606">
                              <w:rPr>
                                <w:rFonts w:ascii="Bitstream Vera Sans Mono" w:hAnsi="Bitstream Vera Sans Mono" w:cs="Consolas"/>
                                <w:sz w:val="16"/>
                                <w:szCs w:val="16"/>
                                <w:lang w:val="en-US"/>
                              </w:rPr>
                              <w:t>::RPCDDS::</w:t>
                            </w:r>
                            <w:proofErr w:type="spellStart"/>
                            <w:r w:rsidRPr="006B1606">
                              <w:rPr>
                                <w:rFonts w:ascii="Bitstream Vera Sans Mono" w:hAnsi="Bitstream Vera Sans Mono" w:cs="Consolas"/>
                                <w:sz w:val="16"/>
                                <w:szCs w:val="16"/>
                                <w:lang w:val="en-US"/>
                              </w:rPr>
                              <w:t>ThreadPerRequestStrategy</w:t>
                            </w:r>
                            <w:proofErr w:type="spell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perRequest</w:t>
                            </w:r>
                            <w:proofErr w:type="spellEnd"/>
                            <w:r w:rsidRPr="006B1606">
                              <w:rPr>
                                <w:rFonts w:ascii="Bitstream Vera Sans Mono" w:hAnsi="Bitstream Vera Sans Mono" w:cs="Consolas"/>
                                <w:sz w:val="16"/>
                                <w:szCs w:val="16"/>
                                <w:lang w:val="en-US"/>
                              </w:rPr>
                              <w:t xml:space="preserve"> = NULL;</w:t>
                            </w:r>
                          </w:p>
                          <w:p w:rsidR="00AA52FE" w:rsidRPr="00986DAA" w:rsidRDefault="00AA52FE" w:rsidP="00A95824">
                            <w:pPr>
                              <w:autoSpaceDE w:val="0"/>
                              <w:autoSpaceDN w:val="0"/>
                              <w:adjustRightInd w:val="0"/>
                              <w:rPr>
                                <w:rFonts w:ascii="Bitstream Vera Sans Mono" w:hAnsi="Bitstream Vera Sans Mono" w:cs="Consolas"/>
                                <w:sz w:val="16"/>
                                <w:szCs w:val="16"/>
                                <w:lang w:val="en-US"/>
                              </w:rPr>
                            </w:pPr>
                            <w:proofErr w:type="spellStart"/>
                            <w:r w:rsidRPr="00986DAA">
                              <w:rPr>
                                <w:rFonts w:ascii="Bitstream Vera Sans Mono" w:hAnsi="Bitstream Vera Sans Mono" w:cs="Consolas"/>
                                <w:sz w:val="16"/>
                                <w:szCs w:val="16"/>
                                <w:lang w:val="en-US"/>
                              </w:rPr>
                              <w:t>BankServer</w:t>
                            </w:r>
                            <w:proofErr w:type="spellEnd"/>
                            <w:r w:rsidRPr="00986DAA">
                              <w:rPr>
                                <w:rFonts w:ascii="Bitstream Vera Sans Mono" w:hAnsi="Bitstream Vera Sans Mono" w:cs="Consolas"/>
                                <w:sz w:val="16"/>
                                <w:szCs w:val="16"/>
                                <w:lang w:val="en-US"/>
                              </w:rPr>
                              <w:t xml:space="preserve"> *server = NULL;</w:t>
                            </w:r>
                          </w:p>
                          <w:p w:rsidR="00AA52FE" w:rsidRPr="00986DAA" w:rsidRDefault="00AA52FE" w:rsidP="00A95824">
                            <w:pPr>
                              <w:autoSpaceDE w:val="0"/>
                              <w:autoSpaceDN w:val="0"/>
                              <w:adjustRightInd w:val="0"/>
                              <w:rPr>
                                <w:rFonts w:ascii="Bitstream Vera Sans Mono" w:hAnsi="Bitstream Vera Sans Mono" w:cs="Consolas"/>
                                <w:sz w:val="16"/>
                                <w:szCs w:val="16"/>
                                <w:lang w:val="en-US"/>
                              </w:rPr>
                            </w:pPr>
                          </w:p>
                          <w:p w:rsidR="00AA52FE" w:rsidRPr="00986DAA" w:rsidRDefault="00AA52FE" w:rsidP="00A9582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try</w:t>
                            </w:r>
                            <w:proofErr w:type="gramEnd"/>
                          </w:p>
                          <w:p w:rsidR="00AA52FE" w:rsidRPr="00986DAA" w:rsidRDefault="00AA52FE"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A52FE" w:rsidRPr="005E23CF" w:rsidRDefault="00AA52FE"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perRequest</w:t>
                            </w:r>
                            <w:proofErr w:type="spellEnd"/>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ThreadPerRequestStrategy</w:t>
                            </w:r>
                            <w:proofErr w:type="spellEnd"/>
                            <w:r w:rsidRPr="005E23CF">
                              <w:rPr>
                                <w:rFonts w:ascii="Bitstream Vera Sans Mono" w:hAnsi="Bitstream Vera Sans Mono" w:cs="Consolas"/>
                                <w:sz w:val="16"/>
                                <w:szCs w:val="16"/>
                                <w:lang w:val="en-US"/>
                              </w:rPr>
                              <w:t>();</w:t>
                            </w:r>
                          </w:p>
                          <w:p w:rsidR="00AA52FE" w:rsidRPr="005E23CF" w:rsidRDefault="00AA52FE"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perRequest</w:t>
                            </w:r>
                            <w:proofErr w:type="spellEnd"/>
                            <w:r w:rsidRPr="005E23CF">
                              <w:rPr>
                                <w:rFonts w:ascii="Bitstream Vera Sans Mono" w:hAnsi="Bitstream Vera Sans Mono" w:cs="Consolas"/>
                                <w:sz w:val="16"/>
                                <w:szCs w:val="16"/>
                                <w:lang w:val="en-US"/>
                              </w:rPr>
                              <w:t>);</w:t>
                            </w:r>
                          </w:p>
                          <w:p w:rsidR="00AA52FE" w:rsidRPr="005E23CF" w:rsidRDefault="00AA52FE" w:rsidP="00A95824">
                            <w:pPr>
                              <w:autoSpaceDE w:val="0"/>
                              <w:autoSpaceDN w:val="0"/>
                              <w:adjustRightInd w:val="0"/>
                              <w:rPr>
                                <w:rFonts w:ascii="Bitstream Vera Sans Mono" w:hAnsi="Bitstream Vera Sans Mono" w:cs="Consolas"/>
                                <w:sz w:val="16"/>
                                <w:szCs w:val="16"/>
                                <w:lang w:val="en-US"/>
                              </w:rPr>
                            </w:pPr>
                          </w:p>
                          <w:p w:rsidR="00AA52FE" w:rsidRPr="00986DAA" w:rsidRDefault="00AA52FE"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server</w:t>
                            </w:r>
                            <w:proofErr w:type="gramEnd"/>
                            <w:r w:rsidRPr="00986DAA">
                              <w:rPr>
                                <w:rFonts w:ascii="Bitstream Vera Sans Mono" w:hAnsi="Bitstream Vera Sans Mono" w:cs="Consolas"/>
                                <w:sz w:val="16"/>
                                <w:szCs w:val="16"/>
                                <w:lang w:val="en-US"/>
                              </w:rPr>
                              <w:t>-&gt;serve();</w:t>
                            </w:r>
                          </w:p>
                          <w:p w:rsidR="00AA52FE" w:rsidRPr="00986DAA" w:rsidRDefault="00AA52FE"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A52FE" w:rsidRPr="00986DAA" w:rsidRDefault="00AA52FE" w:rsidP="004912E3">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AA52FE" w:rsidRPr="00986DAA" w:rsidRDefault="00AA52FE"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A52FE" w:rsidRPr="005E23CF" w:rsidRDefault="00AA52FE"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A95824" w:rsidRDefault="00AA52FE"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AA52FE" w:rsidRPr="00A95824" w:rsidRDefault="00AA52FE" w:rsidP="00A95824">
                            <w:pPr>
                              <w:autoSpaceDE w:val="0"/>
                              <w:autoSpaceDN w:val="0"/>
                              <w:adjustRightInd w:val="0"/>
                              <w:rPr>
                                <w:rFonts w:ascii="Bitstream Vera Sans Mono" w:hAnsi="Bitstream Vera Sans Mono" w:cs="Consolas"/>
                                <w:sz w:val="16"/>
                                <w:szCs w:val="16"/>
                              </w:rPr>
                            </w:pPr>
                          </w:p>
                          <w:p w:rsidR="00AA52FE" w:rsidRPr="004912E3" w:rsidRDefault="00AA52FE" w:rsidP="00A95824">
                            <w:pPr>
                              <w:rPr>
                                <w:rFonts w:ascii="Bitstream Vera Sans Mono" w:hAnsi="Bitstream Vera Sans Mono"/>
                              </w:rPr>
                            </w:pPr>
                          </w:p>
                        </w:txbxContent>
                      </wps:txbx>
                      <wps:bodyPr rot="0" vert="horz" wrap="square" lIns="91440" tIns="45720" rIns="91440" bIns="45720" anchor="t" anchorCtr="0" upright="1">
                        <a:noAutofit/>
                      </wps:bodyPr>
                    </wps:wsp>
                  </a:graphicData>
                </a:graphic>
              </wp:inline>
            </w:drawing>
          </mc:Choice>
          <mc:Fallback>
            <w:pict>
              <v:shape id="Text Box 30" o:spid="_x0000_s1053" type="#_x0000_t202" style="width:418.55pt;height:1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">
                <v:textbox>
                  <w:txbxContent>
                    <w:p w:rsidR="00AA52FE" w:rsidRPr="006B1606" w:rsidRDefault="00AA52FE" w:rsidP="00A95824">
                      <w:pPr>
                        <w:autoSpaceDE w:val="0"/>
                        <w:autoSpaceDN w:val="0"/>
                        <w:adjustRightInd w:val="0"/>
                        <w:rPr>
                          <w:rFonts w:ascii="Bitstream Vera Sans Mono" w:hAnsi="Bitstream Vera Sans Mono" w:cs="Consolas"/>
                          <w:sz w:val="16"/>
                          <w:szCs w:val="16"/>
                          <w:lang w:val="en-US"/>
                        </w:rPr>
                      </w:pPr>
                      <w:proofErr w:type="spellStart"/>
                      <w:proofErr w:type="gramStart"/>
                      <w:r w:rsidRPr="006B1606">
                        <w:rPr>
                          <w:rFonts w:ascii="Bitstream Vera Sans Mono" w:hAnsi="Bitstream Vera Sans Mono" w:cs="Consolas"/>
                          <w:sz w:val="16"/>
                          <w:szCs w:val="16"/>
                          <w:lang w:val="en-US"/>
                        </w:rPr>
                        <w:t>eProsima</w:t>
                      </w:r>
                      <w:proofErr w:type="spellEnd"/>
                      <w:proofErr w:type="gramEnd"/>
                      <w:r w:rsidRPr="006B1606">
                        <w:rPr>
                          <w:rFonts w:ascii="Bitstream Vera Sans Mono" w:hAnsi="Bitstream Vera Sans Mono" w:cs="Consolas"/>
                          <w:sz w:val="16"/>
                          <w:szCs w:val="16"/>
                          <w:lang w:val="en-US"/>
                        </w:rPr>
                        <w:t>::RPCDDS::</w:t>
                      </w:r>
                      <w:proofErr w:type="spellStart"/>
                      <w:r w:rsidRPr="006B1606">
                        <w:rPr>
                          <w:rFonts w:ascii="Bitstream Vera Sans Mono" w:hAnsi="Bitstream Vera Sans Mono" w:cs="Consolas"/>
                          <w:sz w:val="16"/>
                          <w:szCs w:val="16"/>
                          <w:lang w:val="en-US"/>
                        </w:rPr>
                        <w:t>ThreadPerRequestStrategy</w:t>
                      </w:r>
                      <w:proofErr w:type="spellEnd"/>
                      <w:r w:rsidRPr="006B1606">
                        <w:rPr>
                          <w:rFonts w:ascii="Bitstream Vera Sans Mono" w:hAnsi="Bitstream Vera Sans Mono" w:cs="Consolas"/>
                          <w:sz w:val="16"/>
                          <w:szCs w:val="16"/>
                          <w:lang w:val="en-US"/>
                        </w:rPr>
                        <w:t xml:space="preserve"> *</w:t>
                      </w:r>
                      <w:proofErr w:type="spellStart"/>
                      <w:r w:rsidRPr="006B1606">
                        <w:rPr>
                          <w:rFonts w:ascii="Bitstream Vera Sans Mono" w:hAnsi="Bitstream Vera Sans Mono" w:cs="Consolas"/>
                          <w:sz w:val="16"/>
                          <w:szCs w:val="16"/>
                          <w:lang w:val="en-US"/>
                        </w:rPr>
                        <w:t>perRequest</w:t>
                      </w:r>
                      <w:proofErr w:type="spellEnd"/>
                      <w:r w:rsidRPr="006B1606">
                        <w:rPr>
                          <w:rFonts w:ascii="Bitstream Vera Sans Mono" w:hAnsi="Bitstream Vera Sans Mono" w:cs="Consolas"/>
                          <w:sz w:val="16"/>
                          <w:szCs w:val="16"/>
                          <w:lang w:val="en-US"/>
                        </w:rPr>
                        <w:t xml:space="preserve"> = NULL;</w:t>
                      </w:r>
                    </w:p>
                    <w:p w:rsidR="00AA52FE" w:rsidRPr="00986DAA" w:rsidRDefault="00AA52FE" w:rsidP="00A95824">
                      <w:pPr>
                        <w:autoSpaceDE w:val="0"/>
                        <w:autoSpaceDN w:val="0"/>
                        <w:adjustRightInd w:val="0"/>
                        <w:rPr>
                          <w:rFonts w:ascii="Bitstream Vera Sans Mono" w:hAnsi="Bitstream Vera Sans Mono" w:cs="Consolas"/>
                          <w:sz w:val="16"/>
                          <w:szCs w:val="16"/>
                          <w:lang w:val="en-US"/>
                        </w:rPr>
                      </w:pPr>
                      <w:proofErr w:type="spellStart"/>
                      <w:r w:rsidRPr="00986DAA">
                        <w:rPr>
                          <w:rFonts w:ascii="Bitstream Vera Sans Mono" w:hAnsi="Bitstream Vera Sans Mono" w:cs="Consolas"/>
                          <w:sz w:val="16"/>
                          <w:szCs w:val="16"/>
                          <w:lang w:val="en-US"/>
                        </w:rPr>
                        <w:t>BankServer</w:t>
                      </w:r>
                      <w:proofErr w:type="spellEnd"/>
                      <w:r w:rsidRPr="00986DAA">
                        <w:rPr>
                          <w:rFonts w:ascii="Bitstream Vera Sans Mono" w:hAnsi="Bitstream Vera Sans Mono" w:cs="Consolas"/>
                          <w:sz w:val="16"/>
                          <w:szCs w:val="16"/>
                          <w:lang w:val="en-US"/>
                        </w:rPr>
                        <w:t xml:space="preserve"> *server = NULL;</w:t>
                      </w:r>
                    </w:p>
                    <w:p w:rsidR="00AA52FE" w:rsidRPr="00986DAA" w:rsidRDefault="00AA52FE" w:rsidP="00A95824">
                      <w:pPr>
                        <w:autoSpaceDE w:val="0"/>
                        <w:autoSpaceDN w:val="0"/>
                        <w:adjustRightInd w:val="0"/>
                        <w:rPr>
                          <w:rFonts w:ascii="Bitstream Vera Sans Mono" w:hAnsi="Bitstream Vera Sans Mono" w:cs="Consolas"/>
                          <w:sz w:val="16"/>
                          <w:szCs w:val="16"/>
                          <w:lang w:val="en-US"/>
                        </w:rPr>
                      </w:pPr>
                    </w:p>
                    <w:p w:rsidR="00AA52FE" w:rsidRPr="00986DAA" w:rsidRDefault="00AA52FE" w:rsidP="00A95824">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try</w:t>
                      </w:r>
                      <w:proofErr w:type="gramEnd"/>
                    </w:p>
                    <w:p w:rsidR="00AA52FE" w:rsidRPr="00986DAA" w:rsidRDefault="00AA52FE"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A52FE" w:rsidRPr="005E23CF" w:rsidRDefault="00AA52FE"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perRequest</w:t>
                      </w:r>
                      <w:proofErr w:type="spellEnd"/>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eProsima</w:t>
                      </w:r>
                      <w:proofErr w:type="spellEnd"/>
                      <w:r w:rsidRPr="005E23CF">
                        <w:rPr>
                          <w:rFonts w:ascii="Bitstream Vera Sans Mono" w:hAnsi="Bitstream Vera Sans Mono" w:cs="Consolas"/>
                          <w:sz w:val="16"/>
                          <w:szCs w:val="16"/>
                          <w:lang w:val="en-US"/>
                        </w:rPr>
                        <w:t>::RPCDDS::</w:t>
                      </w:r>
                      <w:proofErr w:type="spellStart"/>
                      <w:r w:rsidRPr="005E23CF">
                        <w:rPr>
                          <w:rFonts w:ascii="Bitstream Vera Sans Mono" w:hAnsi="Bitstream Vera Sans Mono" w:cs="Consolas"/>
                          <w:sz w:val="16"/>
                          <w:szCs w:val="16"/>
                          <w:lang w:val="en-US"/>
                        </w:rPr>
                        <w:t>ThreadPerRequestStrategy</w:t>
                      </w:r>
                      <w:proofErr w:type="spellEnd"/>
                      <w:r w:rsidRPr="005E23CF">
                        <w:rPr>
                          <w:rFonts w:ascii="Bitstream Vera Sans Mono" w:hAnsi="Bitstream Vera Sans Mono" w:cs="Consolas"/>
                          <w:sz w:val="16"/>
                          <w:szCs w:val="16"/>
                          <w:lang w:val="en-US"/>
                        </w:rPr>
                        <w:t>();</w:t>
                      </w:r>
                    </w:p>
                    <w:p w:rsidR="00AA52FE" w:rsidRPr="005E23CF" w:rsidRDefault="00AA52FE"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server</w:t>
                      </w:r>
                      <w:proofErr w:type="gramEnd"/>
                      <w:r w:rsidRPr="005E23CF">
                        <w:rPr>
                          <w:rFonts w:ascii="Bitstream Vera Sans Mono" w:hAnsi="Bitstream Vera Sans Mono" w:cs="Consolas"/>
                          <w:sz w:val="16"/>
                          <w:szCs w:val="16"/>
                          <w:lang w:val="en-US"/>
                        </w:rPr>
                        <w:t xml:space="preserve"> = new </w:t>
                      </w:r>
                      <w:proofErr w:type="spellStart"/>
                      <w:r w:rsidRPr="005E23CF">
                        <w:rPr>
                          <w:rFonts w:ascii="Bitstream Vera Sans Mono" w:hAnsi="Bitstream Vera Sans Mono" w:cs="Consolas"/>
                          <w:sz w:val="16"/>
                          <w:szCs w:val="16"/>
                          <w:lang w:val="en-US"/>
                        </w:rPr>
                        <w:t>BankServer</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MyBankName</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perRequest</w:t>
                      </w:r>
                      <w:proofErr w:type="spellEnd"/>
                      <w:r w:rsidRPr="005E23CF">
                        <w:rPr>
                          <w:rFonts w:ascii="Bitstream Vera Sans Mono" w:hAnsi="Bitstream Vera Sans Mono" w:cs="Consolas"/>
                          <w:sz w:val="16"/>
                          <w:szCs w:val="16"/>
                          <w:lang w:val="en-US"/>
                        </w:rPr>
                        <w:t>);</w:t>
                      </w:r>
                    </w:p>
                    <w:p w:rsidR="00AA52FE" w:rsidRPr="005E23CF" w:rsidRDefault="00AA52FE" w:rsidP="00A95824">
                      <w:pPr>
                        <w:autoSpaceDE w:val="0"/>
                        <w:autoSpaceDN w:val="0"/>
                        <w:adjustRightInd w:val="0"/>
                        <w:rPr>
                          <w:rFonts w:ascii="Bitstream Vera Sans Mono" w:hAnsi="Bitstream Vera Sans Mono" w:cs="Consolas"/>
                          <w:sz w:val="16"/>
                          <w:szCs w:val="16"/>
                          <w:lang w:val="en-US"/>
                        </w:rPr>
                      </w:pPr>
                    </w:p>
                    <w:p w:rsidR="00AA52FE" w:rsidRPr="00986DAA" w:rsidRDefault="00AA52FE" w:rsidP="00A95824">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server</w:t>
                      </w:r>
                      <w:proofErr w:type="gramEnd"/>
                      <w:r w:rsidRPr="00986DAA">
                        <w:rPr>
                          <w:rFonts w:ascii="Bitstream Vera Sans Mono" w:hAnsi="Bitstream Vera Sans Mono" w:cs="Consolas"/>
                          <w:sz w:val="16"/>
                          <w:szCs w:val="16"/>
                          <w:lang w:val="en-US"/>
                        </w:rPr>
                        <w:t>-&gt;serve();</w:t>
                      </w:r>
                    </w:p>
                    <w:p w:rsidR="00AA52FE" w:rsidRPr="00986DAA" w:rsidRDefault="00AA52FE" w:rsidP="00A95824">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A52FE" w:rsidRPr="00986DAA" w:rsidRDefault="00AA52FE" w:rsidP="004912E3">
                      <w:pPr>
                        <w:autoSpaceDE w:val="0"/>
                        <w:autoSpaceDN w:val="0"/>
                        <w:adjustRightInd w:val="0"/>
                        <w:rPr>
                          <w:rFonts w:ascii="Bitstream Vera Sans Mono" w:hAnsi="Bitstream Vera Sans Mono" w:cs="Consolas"/>
                          <w:sz w:val="16"/>
                          <w:szCs w:val="16"/>
                          <w:lang w:val="en-US"/>
                        </w:rPr>
                      </w:pP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AA52FE" w:rsidRPr="00986DAA" w:rsidRDefault="00AA52FE"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A52FE" w:rsidRPr="005E23CF" w:rsidRDefault="00AA52FE"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cout</w:t>
                      </w:r>
                      <w:proofErr w:type="spellEnd"/>
                      <w:r w:rsidRPr="005E23CF">
                        <w:rPr>
                          <w:rFonts w:ascii="Bitstream Vera Sans Mono" w:hAnsi="Bitstream Vera Sans Mono" w:cs="Consolas"/>
                          <w:sz w:val="16"/>
                          <w:szCs w:val="16"/>
                          <w:lang w:val="en-US"/>
                        </w:rPr>
                        <w:t xml:space="preserve"> &lt;&lt; </w:t>
                      </w:r>
                      <w:proofErr w:type="spellStart"/>
                      <w:proofErr w:type="gram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 &lt;&lt; </w:t>
                      </w:r>
                      <w:proofErr w:type="spellStart"/>
                      <w:r w:rsidRPr="005E23CF">
                        <w:rPr>
                          <w:rFonts w:ascii="Bitstream Vera Sans Mono" w:hAnsi="Bitstream Vera Sans Mono" w:cs="Consolas"/>
                          <w:sz w:val="16"/>
                          <w:szCs w:val="16"/>
                          <w:lang w:val="en-US"/>
                        </w:rPr>
                        <w:t>std</w:t>
                      </w:r>
                      <w:proofErr w:type="spellEnd"/>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endl</w:t>
                      </w:r>
                      <w:proofErr w:type="spellEnd"/>
                      <w:r w:rsidRPr="005E23CF">
                        <w:rPr>
                          <w:rFonts w:ascii="Bitstream Vera Sans Mono" w:hAnsi="Bitstream Vera Sans Mono" w:cs="Consolas"/>
                          <w:sz w:val="16"/>
                          <w:szCs w:val="16"/>
                          <w:lang w:val="en-US"/>
                        </w:rPr>
                        <w:t>;</w:t>
                      </w:r>
                    </w:p>
                    <w:p w:rsidR="00AA52FE" w:rsidRPr="00A95824" w:rsidRDefault="00AA52FE" w:rsidP="004912E3">
                      <w:pPr>
                        <w:autoSpaceDE w:val="0"/>
                        <w:autoSpaceDN w:val="0"/>
                        <w:adjustRightInd w:val="0"/>
                        <w:rPr>
                          <w:rFonts w:ascii="Bitstream Vera Sans Mono" w:hAnsi="Bitstream Vera Sans Mono" w:cs="Consolas"/>
                          <w:sz w:val="16"/>
                          <w:szCs w:val="16"/>
                        </w:rPr>
                      </w:pPr>
                      <w:r>
                        <w:rPr>
                          <w:rFonts w:ascii="Bitstream Vera Sans Mono" w:hAnsi="Bitstream Vera Sans Mono" w:cs="Consolas"/>
                          <w:sz w:val="16"/>
                          <w:szCs w:val="16"/>
                        </w:rPr>
                        <w:t>}</w:t>
                      </w:r>
                    </w:p>
                    <w:p w:rsidR="00AA52FE" w:rsidRPr="00A95824" w:rsidRDefault="00AA52FE" w:rsidP="00A95824">
                      <w:pPr>
                        <w:autoSpaceDE w:val="0"/>
                        <w:autoSpaceDN w:val="0"/>
                        <w:adjustRightInd w:val="0"/>
                        <w:rPr>
                          <w:rFonts w:ascii="Bitstream Vera Sans Mono" w:hAnsi="Bitstream Vera Sans Mono" w:cs="Consolas"/>
                          <w:sz w:val="16"/>
                          <w:szCs w:val="16"/>
                        </w:rPr>
                      </w:pPr>
                    </w:p>
                    <w:p w:rsidR="00AA52FE" w:rsidRPr="004912E3" w:rsidRDefault="00AA52FE" w:rsidP="00A95824">
                      <w:pPr>
                        <w:rPr>
                          <w:rFonts w:ascii="Bitstream Vera Sans Mono" w:hAnsi="Bitstream Vera Sans Mono"/>
                        </w:rPr>
                      </w:pPr>
                    </w:p>
                  </w:txbxContent>
                </v:textbox>
                <w10:anchorlock/>
              </v:shape>
            </w:pict>
          </mc:Fallback>
        </mc:AlternateContent>
      </w:r>
    </w:p>
    <w:p w:rsidR="00397A15" w:rsidRDefault="00397A15" w:rsidP="005E23CF">
      <w:pPr>
        <w:pStyle w:val="Heading2"/>
        <w:numPr>
          <w:ilvl w:val="0"/>
          <w:numId w:val="0"/>
        </w:numPr>
        <w:ind w:left="576" w:hanging="576"/>
        <w:rPr>
          <w:lang w:val="en-US"/>
        </w:rPr>
      </w:pPr>
      <w:bookmarkStart w:id="98" w:name="_Ref338167678"/>
    </w:p>
    <w:p w:rsidR="00984313" w:rsidRPr="00725987" w:rsidRDefault="003965C3" w:rsidP="005E23CF">
      <w:pPr>
        <w:pStyle w:val="Heading1"/>
        <w:rPr>
          <w:lang w:val="en-US"/>
        </w:rPr>
      </w:pPr>
      <w:r>
        <w:rPr>
          <w:lang w:val="en-US"/>
        </w:rPr>
        <w:br w:type="page"/>
      </w:r>
      <w:bookmarkStart w:id="99" w:name="_Toc341719037"/>
      <w:bookmarkStart w:id="100" w:name="_Ref341726687"/>
      <w:bookmarkStart w:id="101" w:name="_Ref341726768"/>
      <w:bookmarkStart w:id="102" w:name="_Toc341727656"/>
      <w:r w:rsidR="00E5561E" w:rsidRPr="00725987">
        <w:rPr>
          <w:lang w:val="en-US"/>
        </w:rPr>
        <w:lastRenderedPageBreak/>
        <w:t>WAN communication</w:t>
      </w:r>
      <w:bookmarkEnd w:id="98"/>
      <w:bookmarkEnd w:id="99"/>
      <w:bookmarkEnd w:id="100"/>
      <w:bookmarkEnd w:id="101"/>
      <w:bookmarkEnd w:id="102"/>
    </w:p>
    <w:p w:rsidR="00684928" w:rsidRPr="002F3DDB" w:rsidRDefault="003965C3" w:rsidP="005E23CF">
      <w:pPr>
        <w:jc w:val="both"/>
        <w:rPr>
          <w:lang w:val="en-US"/>
        </w:rPr>
      </w:pPr>
      <w:r>
        <w:rPr>
          <w:lang w:val="en-US"/>
        </w:rPr>
        <w:t>eProsima RPC over DDS</w:t>
      </w:r>
      <w:r w:rsidRPr="00725987">
        <w:rPr>
          <w:lang w:val="en-US"/>
        </w:rPr>
        <w:t xml:space="preserve"> </w:t>
      </w:r>
      <w:r w:rsidR="00482FFA" w:rsidRPr="00725987">
        <w:rPr>
          <w:lang w:val="en-US"/>
        </w:rPr>
        <w:t>supports WAN networks</w:t>
      </w:r>
      <w:r w:rsidR="00422ADD" w:rsidRPr="00725987">
        <w:rPr>
          <w:lang w:val="en-US"/>
        </w:rPr>
        <w:t xml:space="preserve"> through its TPC transport</w:t>
      </w:r>
      <w:r w:rsidR="00482FFA" w:rsidRPr="00725987">
        <w:rPr>
          <w:lang w:val="en-US"/>
        </w:rPr>
        <w:t xml:space="preserve">. A WAN server could be accessible </w:t>
      </w:r>
      <w:r w:rsidR="00684928">
        <w:rPr>
          <w:lang w:val="en-US"/>
        </w:rPr>
        <w:t>at</w:t>
      </w:r>
      <w:r w:rsidR="00684928" w:rsidRPr="00725987">
        <w:rPr>
          <w:lang w:val="en-US"/>
        </w:rPr>
        <w:t xml:space="preserve"> </w:t>
      </w:r>
      <w:r w:rsidR="00684928">
        <w:rPr>
          <w:lang w:val="en-US"/>
        </w:rPr>
        <w:t>its</w:t>
      </w:r>
      <w:r w:rsidR="00482FFA" w:rsidRPr="00725987">
        <w:rPr>
          <w:lang w:val="en-US"/>
        </w:rPr>
        <w:t xml:space="preserve"> public IP address and any WAN proxy could connect to this server. Usually a public server is behind a NAT with port forwarding. In this section is explained how to configure the network in this case.</w:t>
      </w:r>
      <w:r w:rsidR="006851E8" w:rsidRPr="00725987">
        <w:rPr>
          <w:lang w:val="en-US"/>
        </w:rPr>
        <w:t xml:space="preserve"> </w:t>
      </w:r>
    </w:p>
    <w:p w:rsidR="00684928" w:rsidRPr="002F3DDB" w:rsidRDefault="00684928" w:rsidP="005E23CF">
      <w:pPr>
        <w:jc w:val="both"/>
        <w:rPr>
          <w:lang w:val="en-US"/>
        </w:rPr>
      </w:pPr>
    </w:p>
    <w:p w:rsidR="00984313" w:rsidRDefault="00F40FF6" w:rsidP="00302C00">
      <w:pPr>
        <w:jc w:val="center"/>
      </w:pPr>
      <w:r>
        <w:object w:dxaOrig="9951" w:dyaOrig="7489">
          <v:shape id="_x0000_i1026" type="#_x0000_t75" style="width:354.75pt;height:267pt" o:ole="">
            <v:imagedata r:id="rId16" o:title=""/>
          </v:shape>
          <o:OLEObject Type="Embed" ProgID="Visio.Drawing.11" ShapeID="_x0000_i1026" DrawAspect="Content" ObjectID="_1416217629" r:id="rId17"/>
        </w:object>
      </w:r>
    </w:p>
    <w:p w:rsidR="00684928" w:rsidRDefault="00684928" w:rsidP="005E23CF">
      <w:pPr>
        <w:jc w:val="both"/>
        <w:rPr>
          <w:lang w:val="en-US"/>
        </w:rPr>
      </w:pPr>
    </w:p>
    <w:p w:rsidR="00984313" w:rsidRPr="00725987" w:rsidRDefault="00302C00" w:rsidP="005E23CF">
      <w:pPr>
        <w:jc w:val="both"/>
        <w:rPr>
          <w:lang w:val="en-US"/>
        </w:rPr>
      </w:pPr>
      <w:r w:rsidRPr="00725987">
        <w:rPr>
          <w:lang w:val="en-US"/>
        </w:rPr>
        <w:t xml:space="preserve">The WAN server is located in a local network that has access to the WAN network through a NAT router. The local IP address of the computer where the WAN server </w:t>
      </w:r>
      <w:r w:rsidR="006851E8" w:rsidRPr="00725987">
        <w:rPr>
          <w:lang w:val="en-US"/>
        </w:rPr>
        <w:t xml:space="preserve">will run is 192.168.1.32. It is decided that the WAN server will bind with the local port 7400 and it will be set with the parameter </w:t>
      </w:r>
      <w:r w:rsidR="006851E8" w:rsidRPr="00725987">
        <w:rPr>
          <w:rFonts w:ascii="Bitstream Vera Sans Mono" w:hAnsi="Bitstream Vera Sans Mono"/>
          <w:sz w:val="16"/>
          <w:szCs w:val="16"/>
          <w:lang w:val="en-US"/>
        </w:rPr>
        <w:t>server_bind_port</w:t>
      </w:r>
      <w:r w:rsidR="00422ADD" w:rsidRPr="00725987">
        <w:rPr>
          <w:lang w:val="en-US"/>
        </w:rPr>
        <w:t xml:space="preserve"> of the TCP transport</w:t>
      </w:r>
      <w:r w:rsidR="006851E8" w:rsidRPr="00725987">
        <w:rPr>
          <w:lang w:val="en-US"/>
        </w:rPr>
        <w:t>.</w:t>
      </w:r>
      <w:r w:rsidRPr="00725987">
        <w:rPr>
          <w:lang w:val="en-US"/>
        </w:rPr>
        <w:t xml:space="preserve"> The public IP address of this NAT router is 80.99.25.12. It must be set a port forwarding conf</w:t>
      </w:r>
      <w:r w:rsidR="006851E8" w:rsidRPr="00725987">
        <w:rPr>
          <w:lang w:val="en-US"/>
        </w:rPr>
        <w:t xml:space="preserve">iguration where data incoming in 7600 NAT router port will be forwarded to the local address 192.158.1.32 and local port 7400. Then the WAN server can be created with the </w:t>
      </w:r>
      <w:r w:rsidR="006851E8" w:rsidRPr="00725987">
        <w:rPr>
          <w:rFonts w:ascii="Bitstream Vera Sans Mono" w:hAnsi="Bitstream Vera Sans Mono"/>
          <w:sz w:val="16"/>
          <w:szCs w:val="16"/>
          <w:lang w:val="en-US"/>
        </w:rPr>
        <w:t>public_address</w:t>
      </w:r>
      <w:r w:rsidR="006851E8" w:rsidRPr="00725987">
        <w:rPr>
          <w:lang w:val="en-US"/>
        </w:rPr>
        <w:t xml:space="preserve"> parameter</w:t>
      </w:r>
      <w:r w:rsidR="00422ADD" w:rsidRPr="00725987">
        <w:rPr>
          <w:lang w:val="en-US"/>
        </w:rPr>
        <w:t xml:space="preserve"> of the TCP transport</w:t>
      </w:r>
      <w:r w:rsidR="006851E8" w:rsidRPr="00725987">
        <w:rPr>
          <w:lang w:val="en-US"/>
        </w:rPr>
        <w:t xml:space="preserve"> as </w:t>
      </w:r>
      <w:r w:rsidR="006851E8" w:rsidRPr="00725987">
        <w:rPr>
          <w:rFonts w:ascii="Bitstream Vera Sans Mono" w:hAnsi="Bitstream Vera Sans Mono"/>
          <w:sz w:val="16"/>
          <w:szCs w:val="16"/>
          <w:lang w:val="en-US"/>
        </w:rPr>
        <w:t xml:space="preserve">“80.99.25.12:7600” </w:t>
      </w:r>
      <w:r w:rsidR="006851E8" w:rsidRPr="00725987">
        <w:rPr>
          <w:lang w:val="en-US"/>
        </w:rPr>
        <w:t xml:space="preserve">and the </w:t>
      </w:r>
      <w:r w:rsidR="006851E8" w:rsidRPr="00725987">
        <w:rPr>
          <w:rFonts w:ascii="Bitstream Vera Sans Mono" w:hAnsi="Bitstream Vera Sans Mono"/>
          <w:sz w:val="16"/>
          <w:szCs w:val="16"/>
          <w:lang w:val="en-US"/>
        </w:rPr>
        <w:t xml:space="preserve">server_bind_port </w:t>
      </w:r>
      <w:r w:rsidR="006851E8" w:rsidRPr="00725987">
        <w:rPr>
          <w:lang w:val="en-US"/>
        </w:rPr>
        <w:t>parameter as</w:t>
      </w:r>
      <w:r w:rsidR="006851E8" w:rsidRPr="00725987">
        <w:rPr>
          <w:rFonts w:ascii="Bitstream Vera Sans Mono" w:hAnsi="Bitstream Vera Sans Mono"/>
          <w:sz w:val="16"/>
          <w:szCs w:val="16"/>
          <w:lang w:val="en-US"/>
        </w:rPr>
        <w:t xml:space="preserve"> “7400”</w:t>
      </w:r>
      <w:r w:rsidR="006851E8" w:rsidRPr="00725987">
        <w:rPr>
          <w:lang w:val="en-US"/>
        </w:rPr>
        <w:t>.</w:t>
      </w:r>
    </w:p>
    <w:p w:rsidR="0033225F" w:rsidRPr="00725987" w:rsidRDefault="006851E8" w:rsidP="005E23CF">
      <w:pPr>
        <w:jc w:val="both"/>
        <w:rPr>
          <w:lang w:val="en-US"/>
        </w:rPr>
      </w:pPr>
      <w:r w:rsidRPr="00725987">
        <w:rPr>
          <w:lang w:val="en-US"/>
        </w:rPr>
        <w:t xml:space="preserve">WAN proxy could connect with this WAN server whether its public IP address and port is known. Then the WAN proxy can be created with the </w:t>
      </w:r>
      <w:r w:rsidRPr="00725987">
        <w:rPr>
          <w:rFonts w:ascii="Bitstream Vera Sans Mono" w:hAnsi="Bitstream Vera Sans Mono"/>
          <w:sz w:val="16"/>
          <w:szCs w:val="16"/>
          <w:lang w:val="en-US"/>
        </w:rPr>
        <w:t>to_connect</w:t>
      </w:r>
      <w:r w:rsidRPr="00725987">
        <w:rPr>
          <w:lang w:val="en-US"/>
        </w:rPr>
        <w:t xml:space="preserve"> parameter</w:t>
      </w:r>
      <w:r w:rsidR="00422ADD" w:rsidRPr="00725987">
        <w:rPr>
          <w:lang w:val="en-US"/>
        </w:rPr>
        <w:t xml:space="preserve"> of the TCP transport</w:t>
      </w:r>
      <w:r w:rsidRPr="00725987">
        <w:rPr>
          <w:lang w:val="en-US"/>
        </w:rPr>
        <w:t xml:space="preserve"> as </w:t>
      </w:r>
      <w:r w:rsidRPr="00725987">
        <w:rPr>
          <w:rFonts w:ascii="Bitstream Vera Sans Mono" w:hAnsi="Bitstream Vera Sans Mono"/>
          <w:sz w:val="16"/>
          <w:szCs w:val="16"/>
          <w:lang w:val="en-US"/>
        </w:rPr>
        <w:t>“80.99.25.12:7600”</w:t>
      </w:r>
      <w:r w:rsidRPr="00725987">
        <w:rPr>
          <w:lang w:val="en-US"/>
        </w:rPr>
        <w:t>.</w:t>
      </w:r>
    </w:p>
    <w:p w:rsidR="005E23CF" w:rsidRDefault="003963B2" w:rsidP="003D42A4">
      <w:pPr>
        <w:pStyle w:val="Heading1"/>
        <w:rPr>
          <w:lang w:val="en-US"/>
        </w:rPr>
      </w:pPr>
      <w:r>
        <w:rPr>
          <w:lang w:val="en-US"/>
        </w:rPr>
        <w:br w:type="page"/>
      </w:r>
      <w:bookmarkStart w:id="103" w:name="_Toc341727657"/>
      <w:bookmarkStart w:id="104" w:name="_Toc341719038"/>
      <w:r w:rsidR="005E23CF">
        <w:rPr>
          <w:lang w:val="en-US"/>
        </w:rPr>
        <w:lastRenderedPageBreak/>
        <w:t>Known Issues</w:t>
      </w:r>
      <w:bookmarkEnd w:id="103"/>
    </w:p>
    <w:p w:rsidR="005E23CF" w:rsidRDefault="005E23CF" w:rsidP="005E23CF">
      <w:pPr>
        <w:rPr>
          <w:lang w:val="en-US"/>
        </w:rPr>
      </w:pPr>
    </w:p>
    <w:p w:rsidR="005E23CF" w:rsidRDefault="005E23CF" w:rsidP="005E23CF">
      <w:pPr>
        <w:pStyle w:val="Heading2"/>
        <w:rPr>
          <w:lang w:val="en-US"/>
        </w:rPr>
      </w:pPr>
      <w:bookmarkStart w:id="105" w:name="_Toc341727658"/>
      <w:r>
        <w:rPr>
          <w:lang w:val="en-US"/>
        </w:rPr>
        <w:t>RPCDDSGEN:</w:t>
      </w:r>
      <w:bookmarkEnd w:id="105"/>
    </w:p>
    <w:p w:rsidR="005E23CF" w:rsidRDefault="005E23CF" w:rsidP="005E23CF">
      <w:pPr>
        <w:rPr>
          <w:lang w:val="en-US"/>
        </w:rPr>
      </w:pPr>
    </w:p>
    <w:p w:rsidR="005E23CF" w:rsidRDefault="005E23CF" w:rsidP="005E23CF">
      <w:pPr>
        <w:numPr>
          <w:ilvl w:val="0"/>
          <w:numId w:val="45"/>
        </w:numPr>
        <w:rPr>
          <w:lang w:val="en-US"/>
        </w:rPr>
      </w:pPr>
      <w:r>
        <w:rPr>
          <w:lang w:val="en-US"/>
        </w:rPr>
        <w:t>RPCDDSGEN will not generate correct project files if the interface and the IDL file names are different.</w:t>
      </w:r>
    </w:p>
    <w:p w:rsidR="005E23CF" w:rsidRDefault="005E23CF" w:rsidP="005E23CF">
      <w:pPr>
        <w:rPr>
          <w:lang w:val="en-US"/>
        </w:rPr>
      </w:pPr>
    </w:p>
    <w:p w:rsidR="005E23CF" w:rsidRDefault="005E23CF" w:rsidP="005E23CF">
      <w:pPr>
        <w:pStyle w:val="Heading2"/>
        <w:rPr>
          <w:lang w:val="en-US"/>
        </w:rPr>
      </w:pPr>
      <w:bookmarkStart w:id="106" w:name="_Toc341727659"/>
      <w:r>
        <w:rPr>
          <w:lang w:val="en-US"/>
        </w:rPr>
        <w:t>TRANSPORTS:</w:t>
      </w:r>
      <w:bookmarkEnd w:id="106"/>
    </w:p>
    <w:p w:rsidR="005E23CF" w:rsidRDefault="005E23CF" w:rsidP="005E23CF">
      <w:pPr>
        <w:rPr>
          <w:lang w:val="en-US"/>
        </w:rPr>
      </w:pPr>
    </w:p>
    <w:p w:rsidR="005C442B" w:rsidRDefault="005C442B" w:rsidP="005C442B">
      <w:pPr>
        <w:numPr>
          <w:ilvl w:val="0"/>
          <w:numId w:val="45"/>
        </w:numPr>
        <w:rPr>
          <w:lang w:val="en-US"/>
        </w:rPr>
      </w:pPr>
      <w:r>
        <w:rPr>
          <w:lang w:val="en-US"/>
        </w:rPr>
        <w:t>The transport class hierarchy should be modified to avoid different constructors for different transport roles.</w:t>
      </w:r>
      <w:r w:rsidR="005E23CF">
        <w:rPr>
          <w:lang w:val="en-US"/>
        </w:rPr>
        <w:br w:type="page"/>
      </w:r>
    </w:p>
    <w:p w:rsidR="00947E11" w:rsidRPr="00725987" w:rsidRDefault="00862350" w:rsidP="005C442B">
      <w:pPr>
        <w:pStyle w:val="Heading1"/>
        <w:rPr>
          <w:lang w:val="en-US"/>
        </w:rPr>
      </w:pPr>
      <w:bookmarkStart w:id="107" w:name="_Toc341727660"/>
      <w:r w:rsidRPr="00725987">
        <w:rPr>
          <w:lang w:val="en-US"/>
        </w:rPr>
        <w:lastRenderedPageBreak/>
        <w:t xml:space="preserve">HelloWorld </w:t>
      </w:r>
      <w:r w:rsidR="00E65618" w:rsidRPr="00725987">
        <w:rPr>
          <w:lang w:val="en-US"/>
        </w:rPr>
        <w:t>e</w:t>
      </w:r>
      <w:r w:rsidR="00543273" w:rsidRPr="00725987">
        <w:rPr>
          <w:lang w:val="en-US"/>
        </w:rPr>
        <w:t>xample</w:t>
      </w:r>
      <w:r w:rsidR="00E65618" w:rsidRPr="00725987">
        <w:rPr>
          <w:lang w:val="en-US"/>
        </w:rPr>
        <w:t xml:space="preserve"> in Visual Studio 2010</w:t>
      </w:r>
      <w:bookmarkEnd w:id="104"/>
      <w:bookmarkEnd w:id="107"/>
    </w:p>
    <w:p w:rsidR="004D2FEA" w:rsidRPr="00725987" w:rsidRDefault="003456FF" w:rsidP="004D2FEA">
      <w:pPr>
        <w:rPr>
          <w:lang w:val="en-US"/>
        </w:rPr>
      </w:pPr>
      <w:r w:rsidRPr="00725987">
        <w:rPr>
          <w:lang w:val="en-US"/>
        </w:rPr>
        <w:t>In this section an example will be explain step by step. Only one remote procedure will be defined. A client will call this remote procedure, passing as parameter a string with a name. The server returns a new string that appends the name to a greeting sentence.</w:t>
      </w:r>
    </w:p>
    <w:p w:rsidR="00862350" w:rsidRPr="00725987" w:rsidRDefault="00862350" w:rsidP="00862350">
      <w:pPr>
        <w:pStyle w:val="Heading2"/>
        <w:rPr>
          <w:lang w:val="en-US"/>
        </w:rPr>
      </w:pPr>
      <w:r w:rsidRPr="00725987">
        <w:rPr>
          <w:lang w:val="en-US"/>
        </w:rPr>
        <w:t xml:space="preserve"> </w:t>
      </w:r>
      <w:bookmarkStart w:id="108" w:name="_Toc341719039"/>
      <w:bookmarkStart w:id="109" w:name="_Toc341727661"/>
      <w:r w:rsidR="00E65618" w:rsidRPr="00725987">
        <w:rPr>
          <w:lang w:val="en-US"/>
        </w:rPr>
        <w:t>Writing</w:t>
      </w:r>
      <w:r w:rsidRPr="00725987">
        <w:rPr>
          <w:lang w:val="en-US"/>
        </w:rPr>
        <w:t xml:space="preserve"> </w:t>
      </w:r>
      <w:r w:rsidR="00E65618" w:rsidRPr="00725987">
        <w:rPr>
          <w:lang w:val="en-US"/>
        </w:rPr>
        <w:t>the</w:t>
      </w:r>
      <w:r w:rsidRPr="00725987">
        <w:rPr>
          <w:lang w:val="en-US"/>
        </w:rPr>
        <w:t xml:space="preserve"> IDL </w:t>
      </w:r>
      <w:r w:rsidR="00E65618" w:rsidRPr="00725987">
        <w:rPr>
          <w:lang w:val="en-US"/>
        </w:rPr>
        <w:t>f</w:t>
      </w:r>
      <w:r w:rsidRPr="00725987">
        <w:rPr>
          <w:lang w:val="en-US"/>
        </w:rPr>
        <w:t>ile</w:t>
      </w:r>
      <w:bookmarkEnd w:id="108"/>
      <w:bookmarkEnd w:id="109"/>
    </w:p>
    <w:p w:rsidR="00751A44" w:rsidRDefault="00751A44" w:rsidP="005E23CF">
      <w:pPr>
        <w:jc w:val="both"/>
        <w:rPr>
          <w:lang w:val="en-US"/>
        </w:rPr>
      </w:pPr>
    </w:p>
    <w:p w:rsidR="00862350" w:rsidRDefault="00862350" w:rsidP="005E23CF">
      <w:pPr>
        <w:jc w:val="both"/>
        <w:rPr>
          <w:rFonts w:ascii="Bitstream Vera Sans Mono" w:hAnsi="Bitstream Vera Sans Mono" w:cs="Courier New"/>
          <w:noProof/>
          <w:sz w:val="16"/>
          <w:szCs w:val="16"/>
          <w:lang w:val="en-US"/>
        </w:rPr>
      </w:pPr>
      <w:r w:rsidRPr="00725987">
        <w:rPr>
          <w:lang w:val="en-US"/>
        </w:rPr>
        <w:t xml:space="preserve">Write a simple interface named </w:t>
      </w:r>
      <w:r w:rsidR="00E65618" w:rsidRPr="00725987">
        <w:rPr>
          <w:rFonts w:ascii="Bitstream Vera Sans Mono" w:hAnsi="Bitstream Vera Sans Mono"/>
          <w:sz w:val="16"/>
          <w:szCs w:val="16"/>
          <w:lang w:val="en-US"/>
        </w:rPr>
        <w:t>Hello</w:t>
      </w:r>
      <w:r w:rsidRPr="00725987">
        <w:rPr>
          <w:rFonts w:ascii="Bitstream Vera Sans Mono" w:hAnsi="Bitstream Vera Sans Mono"/>
          <w:sz w:val="16"/>
          <w:szCs w:val="16"/>
          <w:lang w:val="en-US"/>
        </w:rPr>
        <w:t>World</w:t>
      </w:r>
      <w:r w:rsidRPr="00725987">
        <w:rPr>
          <w:lang w:val="en-US"/>
        </w:rPr>
        <w:t xml:space="preserve"> that has a </w:t>
      </w:r>
      <w:r w:rsidRPr="00725987">
        <w:rPr>
          <w:rFonts w:ascii="Bitstream Vera Sans Mono" w:hAnsi="Bitstream Vera Sans Mono"/>
          <w:sz w:val="16"/>
          <w:szCs w:val="16"/>
          <w:lang w:val="en-US"/>
        </w:rPr>
        <w:t>hello</w:t>
      </w:r>
      <w:r w:rsidR="00BA4847" w:rsidRPr="00725987">
        <w:rPr>
          <w:lang w:val="en-US"/>
        </w:rPr>
        <w:t xml:space="preserve"> method. </w:t>
      </w:r>
      <w:r w:rsidR="00BA4847" w:rsidRPr="005E23CF">
        <w:rPr>
          <w:lang w:val="en-US"/>
        </w:rPr>
        <w:t xml:space="preserve">Store this IDL definition in a file named </w:t>
      </w:r>
      <w:r w:rsidR="00BA4847" w:rsidRPr="005E23CF">
        <w:rPr>
          <w:rFonts w:ascii="Bitstream Vera Sans Mono" w:hAnsi="Bitstream Vera Sans Mono" w:cs="Courier New"/>
          <w:noProof/>
          <w:sz w:val="16"/>
          <w:szCs w:val="16"/>
          <w:lang w:val="en-US"/>
        </w:rPr>
        <w:t>HelloWorld.idl</w:t>
      </w:r>
    </w:p>
    <w:p w:rsidR="00751A44" w:rsidRPr="005E23CF" w:rsidRDefault="00751A44" w:rsidP="005E23CF">
      <w:pPr>
        <w:jc w:val="both"/>
        <w:rPr>
          <w:lang w:val="en-US"/>
        </w:rPr>
      </w:pPr>
    </w:p>
    <w:p w:rsidR="00A31EC3" w:rsidRDefault="002708FF" w:rsidP="00BA4847">
      <w:pPr>
        <w:jc w:val="center"/>
      </w:pPr>
      <w:r>
        <w:rPr>
          <w:noProof/>
        </w:rPr>
        <mc:AlternateContent>
          <mc:Choice Requires="wps">
            <w:drawing>
              <wp:inline distT="0" distB="0" distL="0" distR="0">
                <wp:extent cx="5308600" cy="848995"/>
                <wp:effectExtent l="9525" t="9525" r="6350" b="8255"/>
                <wp:docPr id="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0" cy="848995"/>
                        </a:xfrm>
                        <a:prstGeom prst="rect">
                          <a:avLst/>
                        </a:prstGeom>
                        <a:solidFill>
                          <a:srgbClr val="FFFFFF"/>
                        </a:solidFill>
                        <a:ln w="9525">
                          <a:solidFill>
                            <a:srgbClr val="000000"/>
                          </a:solidFill>
                          <a:miter lim="800000"/>
                          <a:headEnd/>
                          <a:tailEnd/>
                        </a:ln>
                      </wps:spPr>
                      <wps:txbx>
                        <w:txbxContent>
                          <w:p w:rsidR="00AA52FE" w:rsidRPr="00725987" w:rsidRDefault="00AA52FE" w:rsidP="00BA4847">
                            <w:pPr>
                              <w:autoSpaceDE w:val="0"/>
                              <w:autoSpaceDN w:val="0"/>
                              <w:adjustRightInd w:val="0"/>
                              <w:rPr>
                                <w:rFonts w:ascii="Bitstream Vera Sans Mono" w:hAnsi="Bitstream Vera Sans Mono" w:cs="Courier New"/>
                                <w:i/>
                                <w:noProof/>
                                <w:sz w:val="16"/>
                                <w:szCs w:val="16"/>
                                <w:lang w:val="en-US"/>
                              </w:rPr>
                            </w:pPr>
                            <w:r w:rsidRPr="00725987">
                              <w:rPr>
                                <w:rFonts w:ascii="Bitstream Vera Sans Mono" w:hAnsi="Bitstream Vera Sans Mono" w:cs="Courier New"/>
                                <w:i/>
                                <w:noProof/>
                                <w:sz w:val="16"/>
                                <w:szCs w:val="16"/>
                                <w:lang w:val="en-US"/>
                              </w:rPr>
                              <w:t>// HelloWorld.idl</w:t>
                            </w:r>
                          </w:p>
                          <w:p w:rsidR="00AA52FE" w:rsidRPr="00725987" w:rsidRDefault="00AA52FE" w:rsidP="00BA4847">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HelloWorld</w:t>
                            </w:r>
                          </w:p>
                          <w:p w:rsidR="00AA52FE" w:rsidRPr="00725987" w:rsidRDefault="00AA52FE"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hello(in string name);</w:t>
                            </w:r>
                          </w:p>
                          <w:p w:rsidR="00AA52FE" w:rsidRPr="00BA4847" w:rsidRDefault="00AA52FE" w:rsidP="00BA4847">
                            <w:pPr>
                              <w:autoSpaceDE w:val="0"/>
                              <w:autoSpaceDN w:val="0"/>
                              <w:adjustRightInd w:val="0"/>
                              <w:rPr>
                                <w:rFonts w:ascii="Bitstream Vera Sans Mono" w:hAnsi="Bitstream Vera Sans Mono"/>
                                <w:sz w:val="16"/>
                                <w:szCs w:val="16"/>
                              </w:rPr>
                            </w:pPr>
                            <w:r w:rsidRPr="00BA4847">
                              <w:rPr>
                                <w:rFonts w:ascii="Bitstream Vera Sans Mono" w:hAnsi="Bitstream Vera Sans Mono" w:cs="Courier New"/>
                                <w:noProof/>
                                <w:sz w:val="16"/>
                                <w:szCs w:val="16"/>
                              </w:rPr>
                              <w:t>};</w:t>
                            </w:r>
                          </w:p>
                          <w:p w:rsidR="00AA52FE" w:rsidRDefault="00AA52FE"/>
                        </w:txbxContent>
                      </wps:txbx>
                      <wps:bodyPr rot="0" vert="horz" wrap="square" lIns="91440" tIns="45720" rIns="91440" bIns="45720" anchor="t" anchorCtr="0" upright="1">
                        <a:noAutofit/>
                      </wps:bodyPr>
                    </wps:wsp>
                  </a:graphicData>
                </a:graphic>
              </wp:inline>
            </w:drawing>
          </mc:Choice>
          <mc:Fallback>
            <w:pict>
              <v:shape id="Text Box 28" o:spid="_x0000_s1054" type="#_x0000_t202" style="width:418pt;height:6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">
                <v:textbox>
                  <w:txbxContent>
                    <w:p w:rsidR="00AA52FE" w:rsidRPr="00725987" w:rsidRDefault="00AA52FE" w:rsidP="00BA4847">
                      <w:pPr>
                        <w:autoSpaceDE w:val="0"/>
                        <w:autoSpaceDN w:val="0"/>
                        <w:adjustRightInd w:val="0"/>
                        <w:rPr>
                          <w:rFonts w:ascii="Bitstream Vera Sans Mono" w:hAnsi="Bitstream Vera Sans Mono" w:cs="Courier New"/>
                          <w:i/>
                          <w:noProof/>
                          <w:sz w:val="16"/>
                          <w:szCs w:val="16"/>
                          <w:lang w:val="en-US"/>
                        </w:rPr>
                      </w:pPr>
                      <w:r w:rsidRPr="00725987">
                        <w:rPr>
                          <w:rFonts w:ascii="Bitstream Vera Sans Mono" w:hAnsi="Bitstream Vera Sans Mono" w:cs="Courier New"/>
                          <w:i/>
                          <w:noProof/>
                          <w:sz w:val="16"/>
                          <w:szCs w:val="16"/>
                          <w:lang w:val="en-US"/>
                        </w:rPr>
                        <w:t>// HelloWorld.idl</w:t>
                      </w:r>
                    </w:p>
                    <w:p w:rsidR="00AA52FE" w:rsidRPr="00725987" w:rsidRDefault="00AA52FE" w:rsidP="00BA4847">
                      <w:pPr>
                        <w:autoSpaceDE w:val="0"/>
                        <w:autoSpaceDN w:val="0"/>
                        <w:adjustRightInd w:val="0"/>
                        <w:rPr>
                          <w:rFonts w:ascii="Bitstream Vera Sans Mono" w:hAnsi="Bitstream Vera Sans Mono" w:cs="Courier New"/>
                          <w:noProof/>
                          <w:sz w:val="16"/>
                          <w:szCs w:val="16"/>
                          <w:lang w:val="en-US"/>
                        </w:rPr>
                      </w:pPr>
                    </w:p>
                    <w:p w:rsidR="00AA52FE" w:rsidRPr="00725987" w:rsidRDefault="00AA52FE"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interface HelloWorld</w:t>
                      </w:r>
                    </w:p>
                    <w:p w:rsidR="00AA52FE" w:rsidRPr="00725987" w:rsidRDefault="00AA52FE"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w:t>
                      </w:r>
                    </w:p>
                    <w:p w:rsidR="00AA52FE" w:rsidRPr="00725987" w:rsidRDefault="00AA52FE" w:rsidP="00BA4847">
                      <w:pPr>
                        <w:autoSpaceDE w:val="0"/>
                        <w:autoSpaceDN w:val="0"/>
                        <w:adjustRightInd w:val="0"/>
                        <w:rPr>
                          <w:rFonts w:ascii="Bitstream Vera Sans Mono" w:hAnsi="Bitstream Vera Sans Mono" w:cs="Courier New"/>
                          <w:noProof/>
                          <w:sz w:val="16"/>
                          <w:szCs w:val="16"/>
                          <w:lang w:val="en-US"/>
                        </w:rPr>
                      </w:pPr>
                      <w:r w:rsidRPr="00725987">
                        <w:rPr>
                          <w:rFonts w:ascii="Bitstream Vera Sans Mono" w:hAnsi="Bitstream Vera Sans Mono" w:cs="Courier New"/>
                          <w:noProof/>
                          <w:sz w:val="16"/>
                          <w:szCs w:val="16"/>
                          <w:lang w:val="en-US"/>
                        </w:rPr>
                        <w:tab/>
                        <w:t>string hello(in string name);</w:t>
                      </w:r>
                    </w:p>
                    <w:p w:rsidR="00AA52FE" w:rsidRPr="00BA4847" w:rsidRDefault="00AA52FE" w:rsidP="00BA4847">
                      <w:pPr>
                        <w:autoSpaceDE w:val="0"/>
                        <w:autoSpaceDN w:val="0"/>
                        <w:adjustRightInd w:val="0"/>
                        <w:rPr>
                          <w:rFonts w:ascii="Bitstream Vera Sans Mono" w:hAnsi="Bitstream Vera Sans Mono"/>
                          <w:sz w:val="16"/>
                          <w:szCs w:val="16"/>
                        </w:rPr>
                      </w:pPr>
                      <w:r w:rsidRPr="00BA4847">
                        <w:rPr>
                          <w:rFonts w:ascii="Bitstream Vera Sans Mono" w:hAnsi="Bitstream Vera Sans Mono" w:cs="Courier New"/>
                          <w:noProof/>
                          <w:sz w:val="16"/>
                          <w:szCs w:val="16"/>
                        </w:rPr>
                        <w:t>};</w:t>
                      </w:r>
                    </w:p>
                    <w:p w:rsidR="00AA52FE" w:rsidRDefault="00AA52FE"/>
                  </w:txbxContent>
                </v:textbox>
                <w10:anchorlock/>
              </v:shape>
            </w:pict>
          </mc:Fallback>
        </mc:AlternateContent>
      </w:r>
    </w:p>
    <w:p w:rsidR="00A31EC3" w:rsidRPr="00725987" w:rsidRDefault="00862350" w:rsidP="00862350">
      <w:pPr>
        <w:pStyle w:val="Heading2"/>
        <w:rPr>
          <w:lang w:val="en-US"/>
        </w:rPr>
      </w:pPr>
      <w:r w:rsidRPr="00725987">
        <w:rPr>
          <w:lang w:val="en-US"/>
        </w:rPr>
        <w:t xml:space="preserve"> </w:t>
      </w:r>
      <w:bookmarkStart w:id="110" w:name="_Toc341719040"/>
      <w:bookmarkStart w:id="111" w:name="_Toc341727662"/>
      <w:r w:rsidR="00E65618" w:rsidRPr="00725987">
        <w:rPr>
          <w:lang w:val="en-US"/>
        </w:rPr>
        <w:t>Generating specific code</w:t>
      </w:r>
      <w:bookmarkEnd w:id="110"/>
      <w:bookmarkEnd w:id="111"/>
    </w:p>
    <w:p w:rsidR="00751A44" w:rsidRDefault="00751A44" w:rsidP="005E23CF">
      <w:pPr>
        <w:jc w:val="both"/>
        <w:rPr>
          <w:lang w:val="en-US"/>
        </w:rPr>
      </w:pPr>
    </w:p>
    <w:p w:rsidR="001041CB" w:rsidRPr="005E23CF" w:rsidRDefault="001041CB" w:rsidP="005E23CF">
      <w:pPr>
        <w:jc w:val="both"/>
        <w:rPr>
          <w:lang w:val="en-US"/>
        </w:rPr>
      </w:pPr>
      <w:r w:rsidRPr="00725987">
        <w:rPr>
          <w:lang w:val="en-US"/>
        </w:rPr>
        <w:t xml:space="preserve">Open a command prompt and go to the directory containing </w:t>
      </w:r>
      <w:r w:rsidR="00E65618" w:rsidRPr="00725987">
        <w:rPr>
          <w:rFonts w:ascii="Bitstream Vera Sans Mono" w:hAnsi="Bitstream Vera Sans Mono" w:cs="Courier New"/>
          <w:noProof/>
          <w:sz w:val="16"/>
          <w:szCs w:val="16"/>
          <w:lang w:val="en-US"/>
        </w:rPr>
        <w:t>Hello</w:t>
      </w:r>
      <w:r w:rsidRPr="00725987">
        <w:rPr>
          <w:rFonts w:ascii="Bitstream Vera Sans Mono" w:hAnsi="Bitstream Vera Sans Mono" w:cs="Courier New"/>
          <w:noProof/>
          <w:sz w:val="16"/>
          <w:szCs w:val="16"/>
          <w:lang w:val="en-US"/>
        </w:rPr>
        <w:t>World.idl</w:t>
      </w:r>
      <w:r w:rsidRPr="00725987">
        <w:rPr>
          <w:lang w:val="en-US"/>
        </w:rPr>
        <w:t xml:space="preserve"> file.</w:t>
      </w:r>
      <w:r w:rsidR="00E65618" w:rsidRPr="00725987">
        <w:rPr>
          <w:lang w:val="en-US"/>
        </w:rPr>
        <w:t xml:space="preserve"> </w:t>
      </w:r>
      <w:r w:rsidR="00E65618" w:rsidRPr="005E23CF">
        <w:rPr>
          <w:lang w:val="en-US"/>
        </w:rPr>
        <w:t>Execute the following line:</w:t>
      </w:r>
    </w:p>
    <w:p w:rsidR="00751A44" w:rsidRPr="005E23CF" w:rsidRDefault="00751A44" w:rsidP="005E23CF">
      <w:pPr>
        <w:jc w:val="both"/>
        <w:rPr>
          <w:lang w:val="en-US"/>
        </w:rPr>
      </w:pPr>
    </w:p>
    <w:p w:rsidR="001654E2" w:rsidRDefault="002708FF" w:rsidP="00984313">
      <w:pPr>
        <w:jc w:val="center"/>
      </w:pPr>
      <w:r>
        <w:rPr>
          <w:noProof/>
        </w:rPr>
        <mc:AlternateContent>
          <mc:Choice Requires="wps">
            <w:drawing>
              <wp:inline distT="0" distB="0" distL="0" distR="0">
                <wp:extent cx="3958590" cy="307340"/>
                <wp:effectExtent l="9525" t="9525" r="13335" b="6985"/>
                <wp:docPr id="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8590" cy="307340"/>
                        </a:xfrm>
                        <a:prstGeom prst="rect">
                          <a:avLst/>
                        </a:prstGeom>
                        <a:solidFill>
                          <a:srgbClr val="FFFFFF"/>
                        </a:solidFill>
                        <a:ln w="9525">
                          <a:solidFill>
                            <a:srgbClr val="000000"/>
                          </a:solidFill>
                          <a:miter lim="800000"/>
                          <a:headEnd/>
                          <a:tailEnd/>
                        </a:ln>
                      </wps:spPr>
                      <wps:txbx>
                        <w:txbxContent>
                          <w:p w:rsidR="00AA52FE" w:rsidRPr="006B1606" w:rsidRDefault="00AA52FE" w:rsidP="001654E2">
                            <w:pPr>
                              <w:rPr>
                                <w:rFonts w:ascii="Bitstream Vera Sans Mono" w:hAnsi="Bitstream Vera Sans Mono"/>
                                <w:sz w:val="16"/>
                                <w:szCs w:val="16"/>
                                <w:lang w:val="en-US"/>
                              </w:rPr>
                            </w:pPr>
                            <w:proofErr w:type="spellStart"/>
                            <w:proofErr w:type="gramStart"/>
                            <w:r w:rsidRPr="006B1606">
                              <w:rPr>
                                <w:rFonts w:ascii="Bitstream Vera Sans Mono" w:hAnsi="Bitstream Vera Sans Mono"/>
                                <w:sz w:val="16"/>
                                <w:szCs w:val="16"/>
                                <w:lang w:val="en-US"/>
                              </w:rPr>
                              <w:t>rpcddsgen</w:t>
                            </w:r>
                            <w:proofErr w:type="spellEnd"/>
                            <w:proofErr w:type="gramEnd"/>
                            <w:r w:rsidRPr="006B1606">
                              <w:rPr>
                                <w:rFonts w:ascii="Bitstream Vera Sans Mono" w:hAnsi="Bitstream Vera Sans Mono"/>
                                <w:sz w:val="16"/>
                                <w:szCs w:val="16"/>
                                <w:lang w:val="en-US"/>
                              </w:rPr>
                              <w:t xml:space="preserve"> -</w:t>
                            </w:r>
                            <w:proofErr w:type="spellStart"/>
                            <w:r w:rsidRPr="006B1606">
                              <w:rPr>
                                <w:rFonts w:ascii="Bitstream Vera Sans Mono" w:hAnsi="Bitstream Vera Sans Mono"/>
                                <w:sz w:val="16"/>
                                <w:szCs w:val="16"/>
                                <w:lang w:val="en-US"/>
                              </w:rPr>
                              <w:t>ppDisable</w:t>
                            </w:r>
                            <w:proofErr w:type="spellEnd"/>
                            <w:r w:rsidRPr="006B1606">
                              <w:rPr>
                                <w:rFonts w:ascii="Bitstream Vera Sans Mono" w:hAnsi="Bitstream Vera Sans Mono"/>
                                <w:sz w:val="16"/>
                                <w:szCs w:val="16"/>
                                <w:lang w:val="en-US"/>
                              </w:rPr>
                              <w:t xml:space="preserve"> -example x64Win64VS2010 HelloWorld.idl</w:t>
                            </w:r>
                          </w:p>
                          <w:p w:rsidR="00AA52FE" w:rsidRPr="006B1606" w:rsidRDefault="00AA52FE">
                            <w:pPr>
                              <w:rPr>
                                <w:lang w:val="en-US"/>
                              </w:rPr>
                            </w:pPr>
                          </w:p>
                        </w:txbxContent>
                      </wps:txbx>
                      <wps:bodyPr rot="0" vert="horz" wrap="square" lIns="91440" tIns="45720" rIns="91440" bIns="45720" anchor="t" anchorCtr="0" upright="1">
                        <a:noAutofit/>
                      </wps:bodyPr>
                    </wps:wsp>
                  </a:graphicData>
                </a:graphic>
              </wp:inline>
            </w:drawing>
          </mc:Choice>
          <mc:Fallback>
            <w:pict>
              <v:rect id="Rectangle 27" o:spid="_x0000_s1055" style="width:311.7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">
                <v:textbox>
                  <w:txbxContent>
                    <w:p w:rsidR="00AA52FE" w:rsidRPr="006B1606" w:rsidRDefault="00AA52FE" w:rsidP="001654E2">
                      <w:pPr>
                        <w:rPr>
                          <w:rFonts w:ascii="Bitstream Vera Sans Mono" w:hAnsi="Bitstream Vera Sans Mono"/>
                          <w:sz w:val="16"/>
                          <w:szCs w:val="16"/>
                          <w:lang w:val="en-US"/>
                        </w:rPr>
                      </w:pPr>
                      <w:proofErr w:type="spellStart"/>
                      <w:proofErr w:type="gramStart"/>
                      <w:r w:rsidRPr="006B1606">
                        <w:rPr>
                          <w:rFonts w:ascii="Bitstream Vera Sans Mono" w:hAnsi="Bitstream Vera Sans Mono"/>
                          <w:sz w:val="16"/>
                          <w:szCs w:val="16"/>
                          <w:lang w:val="en-US"/>
                        </w:rPr>
                        <w:t>rpcddsgen</w:t>
                      </w:r>
                      <w:proofErr w:type="spellEnd"/>
                      <w:proofErr w:type="gramEnd"/>
                      <w:r w:rsidRPr="006B1606">
                        <w:rPr>
                          <w:rFonts w:ascii="Bitstream Vera Sans Mono" w:hAnsi="Bitstream Vera Sans Mono"/>
                          <w:sz w:val="16"/>
                          <w:szCs w:val="16"/>
                          <w:lang w:val="en-US"/>
                        </w:rPr>
                        <w:t xml:space="preserve"> -</w:t>
                      </w:r>
                      <w:proofErr w:type="spellStart"/>
                      <w:r w:rsidRPr="006B1606">
                        <w:rPr>
                          <w:rFonts w:ascii="Bitstream Vera Sans Mono" w:hAnsi="Bitstream Vera Sans Mono"/>
                          <w:sz w:val="16"/>
                          <w:szCs w:val="16"/>
                          <w:lang w:val="en-US"/>
                        </w:rPr>
                        <w:t>ppDisable</w:t>
                      </w:r>
                      <w:proofErr w:type="spellEnd"/>
                      <w:r w:rsidRPr="006B1606">
                        <w:rPr>
                          <w:rFonts w:ascii="Bitstream Vera Sans Mono" w:hAnsi="Bitstream Vera Sans Mono"/>
                          <w:sz w:val="16"/>
                          <w:szCs w:val="16"/>
                          <w:lang w:val="en-US"/>
                        </w:rPr>
                        <w:t xml:space="preserve"> -example x64Win64VS2010 HelloWorld.idl</w:t>
                      </w:r>
                    </w:p>
                    <w:p w:rsidR="00AA52FE" w:rsidRPr="006B1606" w:rsidRDefault="00AA52FE">
                      <w:pPr>
                        <w:rPr>
                          <w:lang w:val="en-US"/>
                        </w:rPr>
                      </w:pPr>
                    </w:p>
                  </w:txbxContent>
                </v:textbox>
                <w10:anchorlock/>
              </v:rect>
            </w:pict>
          </mc:Fallback>
        </mc:AlternateContent>
      </w:r>
    </w:p>
    <w:p w:rsidR="00862350" w:rsidRDefault="003963B2" w:rsidP="001654E2">
      <w:pPr>
        <w:pStyle w:val="Heading2"/>
        <w:jc w:val="both"/>
      </w:pPr>
      <w:r>
        <w:br w:type="page"/>
      </w:r>
      <w:r w:rsidR="002F14FF">
        <w:lastRenderedPageBreak/>
        <w:t xml:space="preserve"> </w:t>
      </w:r>
      <w:bookmarkStart w:id="112" w:name="_Toc341719041"/>
      <w:bookmarkStart w:id="113" w:name="_Toc341727663"/>
      <w:r w:rsidR="004D2FEA">
        <w:t xml:space="preserve">Implementation of the </w:t>
      </w:r>
      <w:r w:rsidR="004D2FEA" w:rsidRPr="00D72CFA">
        <w:t>client</w:t>
      </w:r>
      <w:bookmarkEnd w:id="112"/>
      <w:bookmarkEnd w:id="113"/>
    </w:p>
    <w:p w:rsidR="00751A44" w:rsidRDefault="00751A44" w:rsidP="005E23CF">
      <w:pPr>
        <w:jc w:val="both"/>
      </w:pPr>
    </w:p>
    <w:p w:rsidR="00FA707A" w:rsidRDefault="004D2FEA" w:rsidP="005E23CF">
      <w:pPr>
        <w:jc w:val="both"/>
        <w:rPr>
          <w:noProof/>
        </w:rPr>
      </w:pPr>
      <w:r w:rsidRPr="005E23CF">
        <w:rPr>
          <w:lang w:val="en-US"/>
        </w:rPr>
        <w:t>Open the Visual Studio 2010 solution</w:t>
      </w:r>
      <w:r w:rsidR="00725130" w:rsidRPr="005E23CF">
        <w:rPr>
          <w:lang w:val="en-US"/>
        </w:rPr>
        <w:t xml:space="preserve"> </w:t>
      </w:r>
      <w:r w:rsidR="00725130" w:rsidRPr="005E23CF">
        <w:rPr>
          <w:rFonts w:ascii="Bitstream Vera Sans Mono" w:hAnsi="Bitstream Vera Sans Mono"/>
          <w:sz w:val="16"/>
          <w:szCs w:val="16"/>
          <w:lang w:val="en-US"/>
        </w:rPr>
        <w:t>HelloWorld-vs2010.sln</w:t>
      </w:r>
      <w:r w:rsidR="00725130" w:rsidRPr="005E23CF">
        <w:rPr>
          <w:lang w:val="en-US"/>
        </w:rPr>
        <w:t xml:space="preserve">. </w:t>
      </w:r>
      <w:r w:rsidR="00516312" w:rsidRPr="005E23CF">
        <w:rPr>
          <w:rFonts w:ascii="Bitstream Vera Sans Mono" w:hAnsi="Bitstream Vera Sans Mono"/>
          <w:sz w:val="16"/>
          <w:szCs w:val="16"/>
          <w:lang w:val="en-US"/>
        </w:rPr>
        <w:t>rpcddsgen</w:t>
      </w:r>
      <w:r w:rsidR="000D753C" w:rsidRPr="005E23CF">
        <w:rPr>
          <w:noProof/>
          <w:lang w:val="en-US"/>
        </w:rPr>
        <w:t xml:space="preserve"> creates an example of</w:t>
      </w:r>
      <w:r w:rsidR="004A6883" w:rsidRPr="005E23CF">
        <w:rPr>
          <w:noProof/>
          <w:lang w:val="en-US"/>
        </w:rPr>
        <w:t xml:space="preserve"> a</w:t>
      </w:r>
      <w:r w:rsidR="000D753C" w:rsidRPr="005E23CF">
        <w:rPr>
          <w:noProof/>
          <w:lang w:val="en-US"/>
        </w:rPr>
        <w:t xml:space="preserve"> clien</w:t>
      </w:r>
      <w:r w:rsidR="004A6883" w:rsidRPr="005E23CF">
        <w:rPr>
          <w:noProof/>
          <w:lang w:val="en-US"/>
        </w:rPr>
        <w:t>t application</w:t>
      </w:r>
      <w:r w:rsidR="000D753C" w:rsidRPr="005E23CF">
        <w:rPr>
          <w:noProof/>
          <w:lang w:val="en-US"/>
        </w:rPr>
        <w:t xml:space="preserve"> in the file </w:t>
      </w:r>
      <w:r w:rsidR="000D753C" w:rsidRPr="005E23CF">
        <w:rPr>
          <w:rFonts w:ascii="Bitstream Vera Sans Mono" w:hAnsi="Bitstream Vera Sans Mono"/>
          <w:sz w:val="16"/>
          <w:szCs w:val="16"/>
          <w:lang w:val="en-US"/>
        </w:rPr>
        <w:t>Client.cxx</w:t>
      </w:r>
      <w:r w:rsidR="000D753C" w:rsidRPr="005E23CF">
        <w:rPr>
          <w:noProof/>
          <w:lang w:val="en-US"/>
        </w:rPr>
        <w:t xml:space="preserve">. </w:t>
      </w:r>
      <w:r w:rsidR="004A6883" w:rsidRPr="005E23CF">
        <w:rPr>
          <w:noProof/>
          <w:lang w:val="en-US"/>
        </w:rPr>
        <w:t>Thi</w:t>
      </w:r>
      <w:r w:rsidR="00FA707A" w:rsidRPr="005E23CF">
        <w:rPr>
          <w:noProof/>
          <w:lang w:val="en-US"/>
        </w:rPr>
        <w:t xml:space="preserve">s example will use this base template. </w:t>
      </w:r>
      <w:r w:rsidR="00FA707A" w:rsidRPr="00725987">
        <w:rPr>
          <w:noProof/>
          <w:lang w:val="en-US"/>
        </w:rPr>
        <w:t xml:space="preserve">Two line will be added: one sets a value to the remote procedure parameter and the other prints the returned value in the output. Both lines are marked with a comment in the next example. </w:t>
      </w:r>
      <w:r w:rsidR="00FA707A">
        <w:rPr>
          <w:noProof/>
        </w:rPr>
        <w:t xml:space="preserve">Open the file </w:t>
      </w:r>
      <w:r w:rsidR="00FA707A" w:rsidRPr="00BA4847">
        <w:rPr>
          <w:rFonts w:ascii="Bitstream Vera Sans Mono" w:hAnsi="Bitstream Vera Sans Mono"/>
          <w:sz w:val="16"/>
          <w:szCs w:val="16"/>
        </w:rPr>
        <w:t>Client.cxx</w:t>
      </w:r>
      <w:r w:rsidR="00FA707A">
        <w:rPr>
          <w:i/>
          <w:noProof/>
        </w:rPr>
        <w:t xml:space="preserve"> </w:t>
      </w:r>
      <w:r w:rsidR="00FA707A">
        <w:rPr>
          <w:noProof/>
        </w:rPr>
        <w:t>and add it.</w:t>
      </w:r>
    </w:p>
    <w:p w:rsidR="00751A44" w:rsidRDefault="00751A44" w:rsidP="005E23CF">
      <w:pPr>
        <w:jc w:val="both"/>
        <w:rPr>
          <w:noProof/>
        </w:rPr>
      </w:pPr>
    </w:p>
    <w:p w:rsidR="00AD790D" w:rsidRDefault="002708FF" w:rsidP="00BA4847">
      <w:pPr>
        <w:jc w:val="center"/>
        <w:rPr>
          <w:noProof/>
        </w:rPr>
      </w:pPr>
      <w:r>
        <w:rPr>
          <w:noProof/>
        </w:rPr>
        <mc:AlternateContent>
          <mc:Choice Requires="wps">
            <w:drawing>
              <wp:inline distT="0" distB="0" distL="0" distR="0">
                <wp:extent cx="5349240" cy="5458460"/>
                <wp:effectExtent l="9525" t="9525" r="13335" b="8890"/>
                <wp:docPr id="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5458460"/>
                        </a:xfrm>
                        <a:prstGeom prst="rect">
                          <a:avLst/>
                        </a:prstGeom>
                        <a:solidFill>
                          <a:srgbClr val="FFFFFF"/>
                        </a:solidFill>
                        <a:ln w="9525">
                          <a:solidFill>
                            <a:srgbClr val="000000"/>
                          </a:solidFill>
                          <a:miter lim="800000"/>
                          <a:headEnd/>
                          <a:tailEnd/>
                        </a:ln>
                      </wps:spPr>
                      <wps:txbx>
                        <w:txbxContent>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#include "</w:t>
                            </w:r>
                            <w:proofErr w:type="spellStart"/>
                            <w:r w:rsidRPr="00725987">
                              <w:rPr>
                                <w:rFonts w:ascii="Bitstream Vera Sans Mono" w:hAnsi="Bitstream Vera Sans Mono" w:cs="Consolas"/>
                                <w:sz w:val="16"/>
                                <w:szCs w:val="16"/>
                                <w:lang w:val="en-US"/>
                              </w:rPr>
                              <w:t>HelloWorldProxy.h</w:t>
                            </w:r>
                            <w:proofErr w:type="spellEnd"/>
                            <w:r w:rsidRPr="00725987">
                              <w:rPr>
                                <w:rFonts w:ascii="Bitstream Vera Sans Mono" w:hAnsi="Bitstream Vera Sans Mono" w:cs="Consolas"/>
                                <w:sz w:val="16"/>
                                <w:szCs w:val="16"/>
                                <w:lang w:val="en-US"/>
                              </w:rPr>
                              <w:t>"</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#include "</w:t>
                            </w:r>
                            <w:proofErr w:type="spellStart"/>
                            <w:r w:rsidRPr="00725987">
                              <w:rPr>
                                <w:rFonts w:ascii="Bitstream Vera Sans Mono" w:hAnsi="Bitstream Vera Sans Mono" w:cs="Consolas"/>
                                <w:sz w:val="16"/>
                                <w:szCs w:val="16"/>
                                <w:lang w:val="en-US"/>
                              </w:rPr>
                              <w:t>HelloWorldRequestReplyPlugin.h</w:t>
                            </w:r>
                            <w:proofErr w:type="spellEnd"/>
                            <w:r w:rsidRPr="00725987">
                              <w:rPr>
                                <w:rFonts w:ascii="Bitstream Vera Sans Mono" w:hAnsi="Bitstream Vera Sans Mono" w:cs="Consolas"/>
                                <w:sz w:val="16"/>
                                <w:szCs w:val="16"/>
                                <w:lang w:val="en-US"/>
                              </w:rPr>
                              <w:t>"</w:t>
                            </w:r>
                          </w:p>
                          <w:p w:rsidR="00AA52FE" w:rsidRPr="00DB7CFA" w:rsidRDefault="00AA52FE" w:rsidP="001163E9">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#include “exceptions/</w:t>
                            </w:r>
                            <w:proofErr w:type="spellStart"/>
                            <w:r w:rsidRPr="00DB7CFA">
                              <w:rPr>
                                <w:rFonts w:ascii="Bitstream Vera Sans Mono" w:hAnsi="Bitstream Vera Sans Mono" w:cs="Consolas"/>
                                <w:sz w:val="16"/>
                                <w:szCs w:val="16"/>
                                <w:lang w:val="en-US"/>
                              </w:rPr>
                              <w:t>Exceptions.h</w:t>
                            </w:r>
                            <w:proofErr w:type="spellEnd"/>
                            <w:r w:rsidRPr="00DB7CFA">
                              <w:rPr>
                                <w:rFonts w:ascii="Bitstream Vera Sans Mono" w:hAnsi="Bitstream Vera Sans Mono" w:cs="Consolas"/>
                                <w:sz w:val="16"/>
                                <w:szCs w:val="16"/>
                                <w:lang w:val="en-US"/>
                              </w:rPr>
                              <w:t>”</w:t>
                            </w:r>
                          </w:p>
                          <w:p w:rsidR="00AA52FE" w:rsidRPr="00DB7CFA" w:rsidRDefault="00AA52FE" w:rsidP="001163E9">
                            <w:pPr>
                              <w:autoSpaceDE w:val="0"/>
                              <w:autoSpaceDN w:val="0"/>
                              <w:adjustRightInd w:val="0"/>
                              <w:rPr>
                                <w:rFonts w:ascii="Bitstream Vera Sans Mono" w:hAnsi="Bitstream Vera Sans Mono" w:cs="Consolas"/>
                                <w:sz w:val="16"/>
                                <w:szCs w:val="16"/>
                                <w:lang w:val="en-US"/>
                              </w:rPr>
                            </w:pPr>
                          </w:p>
                          <w:p w:rsidR="00AA52FE" w:rsidRPr="005E23CF" w:rsidRDefault="00AA52FE" w:rsidP="001163E9">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main(</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argc</w:t>
                            </w:r>
                            <w:proofErr w:type="spellEnd"/>
                            <w:r w:rsidRPr="005E23CF">
                              <w:rPr>
                                <w:rFonts w:ascii="Bitstream Vera Sans Mono" w:hAnsi="Bitstream Vera Sans Mono" w:cs="Consolas"/>
                                <w:sz w:val="16"/>
                                <w:szCs w:val="16"/>
                                <w:lang w:val="en-US"/>
                              </w:rPr>
                              <w:t>, char **</w:t>
                            </w:r>
                            <w:proofErr w:type="spellStart"/>
                            <w:r w:rsidRPr="005E23CF">
                              <w:rPr>
                                <w:rFonts w:ascii="Bitstream Vera Sans Mono" w:hAnsi="Bitstream Vera Sans Mono" w:cs="Consolas"/>
                                <w:sz w:val="16"/>
                                <w:szCs w:val="16"/>
                                <w:lang w:val="en-US"/>
                              </w:rPr>
                              <w:t>argv</w:t>
                            </w:r>
                            <w:proofErr w:type="spellEnd"/>
                            <w:r w:rsidRPr="005E23CF">
                              <w:rPr>
                                <w:rFonts w:ascii="Bitstream Vera Sans Mono" w:hAnsi="Bitstream Vera Sans Mono" w:cs="Consolas"/>
                                <w:sz w:val="16"/>
                                <w:szCs w:val="16"/>
                                <w:lang w:val="en-US"/>
                              </w:rPr>
                              <w:t>)</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HelloWorldProxy</w:t>
                            </w:r>
                            <w:proofErr w:type="spellEnd"/>
                            <w:r w:rsidRPr="00725987">
                              <w:rPr>
                                <w:rFonts w:ascii="Bitstream Vera Sans Mono" w:hAnsi="Bitstream Vera Sans Mono" w:cs="Consolas"/>
                                <w:sz w:val="16"/>
                                <w:szCs w:val="16"/>
                                <w:lang w:val="en-US"/>
                              </w:rPr>
                              <w:t xml:space="preserve"> *proxy = NULL;</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Creation of the proxy for interface "</w:t>
                            </w:r>
                            <w:proofErr w:type="spellStart"/>
                            <w:r w:rsidRPr="00725987">
                              <w:rPr>
                                <w:rFonts w:ascii="Bitstream Vera Sans Mono" w:hAnsi="Bitstream Vera Sans Mono" w:cs="Consolas"/>
                                <w:sz w:val="16"/>
                                <w:szCs w:val="16"/>
                                <w:lang w:val="en-US"/>
                              </w:rPr>
                              <w:t>HelloWorld</w:t>
                            </w:r>
                            <w:proofErr w:type="spellEnd"/>
                            <w:r w:rsidRPr="00725987">
                              <w:rPr>
                                <w:rFonts w:ascii="Bitstream Vera Sans Mono" w:hAnsi="Bitstream Vera Sans Mono" w:cs="Consolas"/>
                                <w:sz w:val="16"/>
                                <w:szCs w:val="16"/>
                                <w:lang w:val="en-US"/>
                              </w:rPr>
                              <w:t>".</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try</w:t>
                            </w:r>
                            <w:proofErr w:type="gramEnd"/>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proxy</w:t>
                            </w:r>
                            <w:proofErr w:type="gramEnd"/>
                            <w:r w:rsidRPr="00725987">
                              <w:rPr>
                                <w:rFonts w:ascii="Bitstream Vera Sans Mono" w:hAnsi="Bitstream Vera Sans Mono" w:cs="Consolas"/>
                                <w:sz w:val="16"/>
                                <w:szCs w:val="16"/>
                                <w:lang w:val="en-US"/>
                              </w:rPr>
                              <w:t xml:space="preserve"> = new </w:t>
                            </w:r>
                            <w:proofErr w:type="spellStart"/>
                            <w:r w:rsidRPr="00725987">
                              <w:rPr>
                                <w:rFonts w:ascii="Bitstream Vera Sans Mono" w:hAnsi="Bitstream Vera Sans Mono" w:cs="Consolas"/>
                                <w:sz w:val="16"/>
                                <w:szCs w:val="16"/>
                                <w:lang w:val="en-US"/>
                              </w:rPr>
                              <w:t>HelloWorldProxy</w:t>
                            </w:r>
                            <w:proofErr w:type="spellEnd"/>
                            <w:r w:rsidRPr="00725987">
                              <w:rPr>
                                <w:rFonts w:ascii="Bitstream Vera Sans Mono" w:hAnsi="Bitstream Vera Sans Mono" w:cs="Consolas"/>
                                <w:sz w:val="16"/>
                                <w:szCs w:val="16"/>
                                <w:lang w:val="en-US"/>
                              </w:rPr>
                              <w:t>(“</w:t>
                            </w:r>
                            <w:proofErr w:type="spellStart"/>
                            <w:r w:rsidRPr="00725987">
                              <w:rPr>
                                <w:rFonts w:ascii="Bitstream Vera Sans Mono" w:hAnsi="Bitstream Vera Sans Mono" w:cs="Consolas"/>
                                <w:sz w:val="16"/>
                                <w:szCs w:val="16"/>
                                <w:lang w:val="en-US"/>
                              </w:rPr>
                              <w:t>HelloService</w:t>
                            </w:r>
                            <w:proofErr w:type="spellEnd"/>
                            <w:r w:rsidRPr="00725987">
                              <w:rPr>
                                <w:rFonts w:ascii="Bitstream Vera Sans Mono" w:hAnsi="Bitstream Vera Sans Mono" w:cs="Consolas"/>
                                <w:sz w:val="16"/>
                                <w:szCs w:val="16"/>
                                <w:lang w:val="en-US"/>
                              </w:rPr>
                              <w:t>”);</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A52FE" w:rsidRPr="00986DAA" w:rsidRDefault="00AA52FE" w:rsidP="004912E3">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AA52FE" w:rsidRPr="00986DAA" w:rsidRDefault="00AA52FE"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AA52FE" w:rsidRPr="005E23CF" w:rsidRDefault="00AA52FE"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printf</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"Error: %s\n", </w:t>
                            </w:r>
                            <w:proofErr w:type="spell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 // This line prints the error.</w:t>
                            </w:r>
                          </w:p>
                          <w:p w:rsidR="00AA52FE" w:rsidRPr="002F3DDB" w:rsidRDefault="00AA52FE"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2F3DDB">
                              <w:rPr>
                                <w:rFonts w:ascii="Bitstream Vera Sans Mono" w:hAnsi="Bitstream Vera Sans Mono" w:cs="Consolas"/>
                                <w:sz w:val="16"/>
                                <w:szCs w:val="16"/>
                                <w:lang w:val="en-US"/>
                              </w:rPr>
                              <w:t>return</w:t>
                            </w:r>
                            <w:proofErr w:type="gramEnd"/>
                            <w:r w:rsidRPr="002F3DDB">
                              <w:rPr>
                                <w:rFonts w:ascii="Bitstream Vera Sans Mono" w:hAnsi="Bitstream Vera Sans Mono" w:cs="Consolas"/>
                                <w:sz w:val="16"/>
                                <w:szCs w:val="16"/>
                                <w:lang w:val="en-US"/>
                              </w:rPr>
                              <w:t xml:space="preserve"> -1;</w:t>
                            </w:r>
                          </w:p>
                          <w:p w:rsidR="00AA52FE" w:rsidRPr="002F3DDB" w:rsidRDefault="00AA52FE" w:rsidP="004912E3">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p>
                          <w:p w:rsidR="00AA52FE" w:rsidRPr="002F3DDB" w:rsidRDefault="00AA52FE" w:rsidP="001163E9">
                            <w:pPr>
                              <w:autoSpaceDE w:val="0"/>
                              <w:autoSpaceDN w:val="0"/>
                              <w:adjustRightInd w:val="0"/>
                              <w:rPr>
                                <w:rFonts w:ascii="Bitstream Vera Sans Mono" w:hAnsi="Bitstream Vera Sans Mono" w:cs="Consolas"/>
                                <w:sz w:val="16"/>
                                <w:szCs w:val="16"/>
                                <w:lang w:val="en-US"/>
                              </w:rPr>
                            </w:pPr>
                          </w:p>
                          <w:p w:rsidR="00AA52FE" w:rsidRPr="002F3DDB" w:rsidRDefault="00AA52FE"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 </w:t>
                            </w:r>
                            <w:proofErr w:type="gramStart"/>
                            <w:r w:rsidRPr="002F3DDB">
                              <w:rPr>
                                <w:rFonts w:ascii="Bitstream Vera Sans Mono" w:hAnsi="Bitstream Vera Sans Mono" w:cs="Consolas"/>
                                <w:sz w:val="16"/>
                                <w:szCs w:val="16"/>
                                <w:lang w:val="en-US"/>
                              </w:rPr>
                              <w:t>Create</w:t>
                            </w:r>
                            <w:proofErr w:type="gramEnd"/>
                            <w:r w:rsidRPr="002F3DDB">
                              <w:rPr>
                                <w:rFonts w:ascii="Bitstream Vera Sans Mono" w:hAnsi="Bitstream Vera Sans Mono" w:cs="Consolas"/>
                                <w:sz w:val="16"/>
                                <w:szCs w:val="16"/>
                                <w:lang w:val="en-US"/>
                              </w:rPr>
                              <w:t xml:space="preserve"> and initialize parameters.</w:t>
                            </w:r>
                          </w:p>
                          <w:p w:rsidR="00AA52FE" w:rsidRPr="005E23CF" w:rsidRDefault="00AA52FE"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char</w:t>
                            </w:r>
                            <w:proofErr w:type="gramEnd"/>
                            <w:r w:rsidRPr="005E23CF">
                              <w:rPr>
                                <w:rFonts w:ascii="Bitstream Vera Sans Mono" w:hAnsi="Bitstream Vera Sans Mono" w:cs="Consolas"/>
                                <w:sz w:val="16"/>
                                <w:szCs w:val="16"/>
                                <w:lang w:val="en-US"/>
                              </w:rPr>
                              <w:t xml:space="preserve">* name = </w:t>
                            </w:r>
                            <w:proofErr w:type="spellStart"/>
                            <w:r w:rsidRPr="005E23CF">
                              <w:rPr>
                                <w:rFonts w:ascii="Bitstream Vera Sans Mono" w:hAnsi="Bitstream Vera Sans Mono" w:cs="Consolas"/>
                                <w:sz w:val="16"/>
                                <w:szCs w:val="16"/>
                                <w:lang w:val="en-US"/>
                              </w:rPr>
                              <w:t>strdup</w:t>
                            </w:r>
                            <w:proofErr w:type="spellEnd"/>
                            <w:r w:rsidRPr="005E23CF">
                              <w:rPr>
                                <w:rFonts w:ascii="Bitstream Vera Sans Mono" w:hAnsi="Bitstream Vera Sans Mono" w:cs="Consolas"/>
                                <w:sz w:val="16"/>
                                <w:szCs w:val="16"/>
                                <w:lang w:val="en-US"/>
                              </w:rPr>
                              <w:t>("Richard"); // This line set the remote procedure's parameter.</w:t>
                            </w:r>
                          </w:p>
                          <w:p w:rsidR="00AA52FE" w:rsidRPr="002F3DDB" w:rsidRDefault="00AA52FE"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2F3DDB">
                              <w:rPr>
                                <w:rFonts w:ascii="Bitstream Vera Sans Mono" w:hAnsi="Bitstream Vera Sans Mono" w:cs="Consolas"/>
                                <w:sz w:val="16"/>
                                <w:szCs w:val="16"/>
                                <w:lang w:val="en-US"/>
                              </w:rPr>
                              <w:t xml:space="preserve">// </w:t>
                            </w:r>
                            <w:proofErr w:type="gramStart"/>
                            <w:r w:rsidRPr="002F3DDB">
                              <w:rPr>
                                <w:rFonts w:ascii="Bitstream Vera Sans Mono" w:hAnsi="Bitstream Vera Sans Mono" w:cs="Consolas"/>
                                <w:sz w:val="16"/>
                                <w:szCs w:val="16"/>
                                <w:lang w:val="en-US"/>
                              </w:rPr>
                              <w:t>Create</w:t>
                            </w:r>
                            <w:proofErr w:type="gramEnd"/>
                            <w:r w:rsidRPr="002F3DDB">
                              <w:rPr>
                                <w:rFonts w:ascii="Bitstream Vera Sans Mono" w:hAnsi="Bitstream Vera Sans Mono" w:cs="Consolas"/>
                                <w:sz w:val="16"/>
                                <w:szCs w:val="16"/>
                                <w:lang w:val="en-US"/>
                              </w:rPr>
                              <w:t xml:space="preserve"> and initialize return value.</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char</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helloRetValue</w:t>
                            </w:r>
                            <w:proofErr w:type="spellEnd"/>
                            <w:r w:rsidRPr="00725987">
                              <w:rPr>
                                <w:rFonts w:ascii="Bitstream Vera Sans Mono" w:hAnsi="Bitstream Vera Sans Mono" w:cs="Consolas"/>
                                <w:sz w:val="16"/>
                                <w:szCs w:val="16"/>
                                <w:lang w:val="en-US"/>
                              </w:rPr>
                              <w:t xml:space="preserve"> = NULL;       </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Call to remote procedure "hello".</w:t>
                            </w:r>
                          </w:p>
                          <w:p w:rsidR="00AA52FE" w:rsidRPr="00986DAA"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try</w:t>
                            </w:r>
                            <w:proofErr w:type="gramEnd"/>
                          </w:p>
                          <w:p w:rsidR="00AA52FE" w:rsidRPr="00986DAA" w:rsidRDefault="00AA52FE"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AA52FE" w:rsidRPr="005E23CF" w:rsidRDefault="00AA52FE"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helloRetValue</w:t>
                            </w:r>
                            <w:proofErr w:type="spellEnd"/>
                            <w:proofErr w:type="gramEnd"/>
                            <w:r w:rsidRPr="005E23CF">
                              <w:rPr>
                                <w:rFonts w:ascii="Bitstream Vera Sans Mono" w:hAnsi="Bitstream Vera Sans Mono" w:cs="Consolas"/>
                                <w:sz w:val="16"/>
                                <w:szCs w:val="16"/>
                                <w:lang w:val="en-US"/>
                              </w:rPr>
                              <w:t xml:space="preserve"> = proxy-&gt;hello(name);</w:t>
                            </w:r>
                          </w:p>
                          <w:p w:rsidR="00AA52FE" w:rsidRPr="005E23CF" w:rsidRDefault="00AA52FE" w:rsidP="001163E9">
                            <w:pPr>
                              <w:autoSpaceDE w:val="0"/>
                              <w:autoSpaceDN w:val="0"/>
                              <w:adjustRightInd w:val="0"/>
                              <w:rPr>
                                <w:rFonts w:ascii="Bitstream Vera Sans Mono" w:hAnsi="Bitstream Vera Sans Mono" w:cs="Consolas"/>
                                <w:sz w:val="16"/>
                                <w:szCs w:val="16"/>
                                <w:lang w:val="en-US"/>
                              </w:rPr>
                            </w:pPr>
                          </w:p>
                          <w:p w:rsidR="00AA52FE" w:rsidRPr="005E23CF" w:rsidRDefault="00AA52FE"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printf</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"%s\n", </w:t>
                            </w:r>
                            <w:proofErr w:type="spellStart"/>
                            <w:r w:rsidRPr="005E23CF">
                              <w:rPr>
                                <w:rFonts w:ascii="Bitstream Vera Sans Mono" w:hAnsi="Bitstream Vera Sans Mono" w:cs="Consolas"/>
                                <w:sz w:val="16"/>
                                <w:szCs w:val="16"/>
                                <w:lang w:val="en-US"/>
                              </w:rPr>
                              <w:t>helloRetValue</w:t>
                            </w:r>
                            <w:proofErr w:type="spellEnd"/>
                            <w:r w:rsidRPr="005E23CF">
                              <w:rPr>
                                <w:rFonts w:ascii="Bitstream Vera Sans Mono" w:hAnsi="Bitstream Vera Sans Mono" w:cs="Consolas"/>
                                <w:sz w:val="16"/>
                                <w:szCs w:val="16"/>
                                <w:lang w:val="en-US"/>
                              </w:rPr>
                              <w:t>); // This line prints the returned value.</w:t>
                            </w:r>
                          </w:p>
                          <w:p w:rsidR="00AA52FE" w:rsidRPr="00986DAA" w:rsidRDefault="00AA52FE"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986DAA">
                              <w:rPr>
                                <w:rFonts w:ascii="Bitstream Vera Sans Mono" w:hAnsi="Bitstream Vera Sans Mono" w:cs="Consolas"/>
                                <w:sz w:val="16"/>
                                <w:szCs w:val="16"/>
                                <w:lang w:val="en-US"/>
                              </w:rPr>
                              <w:t>}</w:t>
                            </w:r>
                          </w:p>
                          <w:p w:rsidR="00AA52FE" w:rsidRPr="00986DAA" w:rsidRDefault="00AA52FE"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::RPCDDS::Exception &amp;ex)</w:t>
                            </w:r>
                          </w:p>
                          <w:p w:rsidR="00AA52FE" w:rsidRPr="00986DAA" w:rsidRDefault="00AA52FE"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AA52FE" w:rsidRPr="005E23CF" w:rsidRDefault="00AA52FE"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printf</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"Error: %s\n", </w:t>
                            </w:r>
                            <w:proofErr w:type="spell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 // This line prints the error.</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if(</w:t>
                            </w:r>
                            <w:proofErr w:type="gramEnd"/>
                            <w:r w:rsidRPr="00725987">
                              <w:rPr>
                                <w:rFonts w:ascii="Bitstream Vera Sans Mono" w:hAnsi="Bitstream Vera Sans Mono" w:cs="Consolas"/>
                                <w:sz w:val="16"/>
                                <w:szCs w:val="16"/>
                                <w:lang w:val="en-US"/>
                              </w:rPr>
                              <w:t xml:space="preserve">name != NULL) free(name);    </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if(</w:t>
                            </w:r>
                            <w:proofErr w:type="spellStart"/>
                            <w:proofErr w:type="gramEnd"/>
                            <w:r w:rsidRPr="00725987">
                              <w:rPr>
                                <w:rFonts w:ascii="Bitstream Vera Sans Mono" w:hAnsi="Bitstream Vera Sans Mono" w:cs="Consolas"/>
                                <w:sz w:val="16"/>
                                <w:szCs w:val="16"/>
                                <w:lang w:val="en-US"/>
                              </w:rPr>
                              <w:t>hello_ret</w:t>
                            </w:r>
                            <w:proofErr w:type="spellEnd"/>
                            <w:r w:rsidRPr="00725987">
                              <w:rPr>
                                <w:rFonts w:ascii="Bitstream Vera Sans Mono" w:hAnsi="Bitstream Vera Sans Mono" w:cs="Consolas"/>
                                <w:sz w:val="16"/>
                                <w:szCs w:val="16"/>
                                <w:lang w:val="en-US"/>
                              </w:rPr>
                              <w:t xml:space="preserve"> != NULL) free(</w:t>
                            </w:r>
                            <w:proofErr w:type="spellStart"/>
                            <w:r w:rsidRPr="00725987">
                              <w:rPr>
                                <w:rFonts w:ascii="Bitstream Vera Sans Mono" w:hAnsi="Bitstream Vera Sans Mono" w:cs="Consolas"/>
                                <w:sz w:val="16"/>
                                <w:szCs w:val="16"/>
                                <w:lang w:val="en-US"/>
                              </w:rPr>
                              <w:t>helloRetValue</w:t>
                            </w:r>
                            <w:proofErr w:type="spellEnd"/>
                            <w:r w:rsidRPr="00725987">
                              <w:rPr>
                                <w:rFonts w:ascii="Bitstream Vera Sans Mono" w:hAnsi="Bitstream Vera Sans Mono" w:cs="Consolas"/>
                                <w:sz w:val="16"/>
                                <w:szCs w:val="16"/>
                                <w:lang w:val="en-US"/>
                              </w:rPr>
                              <w:t xml:space="preserve">);    </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p>
                          <w:p w:rsidR="00AA52FE" w:rsidRPr="00BA4847" w:rsidRDefault="00AA52FE" w:rsidP="001163E9">
                            <w:pPr>
                              <w:autoSpaceDE w:val="0"/>
                              <w:autoSpaceDN w:val="0"/>
                              <w:adjustRightInd w:val="0"/>
                              <w:rPr>
                                <w:rFonts w:ascii="Bitstream Vera Sans Mono" w:hAnsi="Bitstream Vera Sans Mono" w:cs="Consolas"/>
                                <w:sz w:val="16"/>
                                <w:szCs w:val="16"/>
                              </w:rPr>
                            </w:pPr>
                            <w:r w:rsidRPr="00725987">
                              <w:rPr>
                                <w:rFonts w:ascii="Bitstream Vera Sans Mono" w:hAnsi="Bitstream Vera Sans Mono" w:cs="Consolas"/>
                                <w:sz w:val="16"/>
                                <w:szCs w:val="16"/>
                                <w:lang w:val="en-US"/>
                              </w:rPr>
                              <w:t xml:space="preserve">    </w:t>
                            </w:r>
                            <w:proofErr w:type="spellStart"/>
                            <w:proofErr w:type="gramStart"/>
                            <w:r w:rsidRPr="00BA4847">
                              <w:rPr>
                                <w:rFonts w:ascii="Bitstream Vera Sans Mono" w:hAnsi="Bitstream Vera Sans Mono" w:cs="Consolas"/>
                                <w:sz w:val="16"/>
                                <w:szCs w:val="16"/>
                              </w:rPr>
                              <w:t>delete</w:t>
                            </w:r>
                            <w:proofErr w:type="spellEnd"/>
                            <w:r w:rsidRPr="00BA4847">
                              <w:rPr>
                                <w:rFonts w:ascii="Bitstream Vera Sans Mono" w:hAnsi="Bitstream Vera Sans Mono" w:cs="Consolas"/>
                                <w:sz w:val="16"/>
                                <w:szCs w:val="16"/>
                              </w:rPr>
                              <w:t>(</w:t>
                            </w:r>
                            <w:proofErr w:type="gramEnd"/>
                            <w:r w:rsidRPr="00BA4847">
                              <w:rPr>
                                <w:rFonts w:ascii="Bitstream Vera Sans Mono" w:hAnsi="Bitstream Vera Sans Mono" w:cs="Consolas"/>
                                <w:sz w:val="16"/>
                                <w:szCs w:val="16"/>
                              </w:rPr>
                              <w:t>proxy);</w:t>
                            </w:r>
                          </w:p>
                          <w:p w:rsidR="00AA52FE" w:rsidRPr="00BA4847" w:rsidRDefault="00AA52FE"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p>
                          <w:p w:rsidR="00AA52FE" w:rsidRPr="00BA4847" w:rsidRDefault="00AA52FE"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r>
                              <w:rPr>
                                <w:rFonts w:ascii="Bitstream Vera Sans Mono" w:hAnsi="Bitstream Vera Sans Mono" w:cs="Consolas"/>
                                <w:sz w:val="16"/>
                                <w:szCs w:val="16"/>
                              </w:rPr>
                              <w:t xml:space="preserve"> </w:t>
                            </w:r>
                            <w:proofErr w:type="spellStart"/>
                            <w:proofErr w:type="gramStart"/>
                            <w:r w:rsidRPr="00BA4847">
                              <w:rPr>
                                <w:rFonts w:ascii="Bitstream Vera Sans Mono" w:hAnsi="Bitstream Vera Sans Mono" w:cs="Consolas"/>
                                <w:sz w:val="16"/>
                                <w:szCs w:val="16"/>
                              </w:rPr>
                              <w:t>return</w:t>
                            </w:r>
                            <w:proofErr w:type="spellEnd"/>
                            <w:proofErr w:type="gramEnd"/>
                            <w:r w:rsidRPr="00BA4847">
                              <w:rPr>
                                <w:rFonts w:ascii="Bitstream Vera Sans Mono" w:hAnsi="Bitstream Vera Sans Mono" w:cs="Consolas"/>
                                <w:sz w:val="16"/>
                                <w:szCs w:val="16"/>
                              </w:rPr>
                              <w:t xml:space="preserve"> 0;</w:t>
                            </w:r>
                          </w:p>
                          <w:p w:rsidR="00AA52FE" w:rsidRPr="00BA4847" w:rsidRDefault="00AA52FE"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w:t>
                            </w:r>
                          </w:p>
                          <w:p w:rsidR="00AA52FE" w:rsidRPr="00FA707A" w:rsidRDefault="00AA52FE" w:rsidP="00BA4847"/>
                          <w:p w:rsidR="00AA52FE" w:rsidRPr="00BA4847" w:rsidRDefault="00AA52FE" w:rsidP="00BA4847"/>
                        </w:txbxContent>
                      </wps:txbx>
                      <wps:bodyPr rot="0" vert="horz" wrap="square" lIns="91440" tIns="45720" rIns="91440" bIns="45720" anchor="t" anchorCtr="0" upright="1">
                        <a:noAutofit/>
                      </wps:bodyPr>
                    </wps:wsp>
                  </a:graphicData>
                </a:graphic>
              </wp:inline>
            </w:drawing>
          </mc:Choice>
          <mc:Fallback>
            <w:pict>
              <v:shape id="Text Box 26" o:spid="_x0000_s1056" type="#_x0000_t202" style="width:421.2pt;height:42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">
                <v:textbox>
                  <w:txbxContent>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#include "</w:t>
                      </w:r>
                      <w:proofErr w:type="spellStart"/>
                      <w:r w:rsidRPr="00725987">
                        <w:rPr>
                          <w:rFonts w:ascii="Bitstream Vera Sans Mono" w:hAnsi="Bitstream Vera Sans Mono" w:cs="Consolas"/>
                          <w:sz w:val="16"/>
                          <w:szCs w:val="16"/>
                          <w:lang w:val="en-US"/>
                        </w:rPr>
                        <w:t>HelloWorldProxy.h</w:t>
                      </w:r>
                      <w:proofErr w:type="spellEnd"/>
                      <w:r w:rsidRPr="00725987">
                        <w:rPr>
                          <w:rFonts w:ascii="Bitstream Vera Sans Mono" w:hAnsi="Bitstream Vera Sans Mono" w:cs="Consolas"/>
                          <w:sz w:val="16"/>
                          <w:szCs w:val="16"/>
                          <w:lang w:val="en-US"/>
                        </w:rPr>
                        <w:t>"</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#include "</w:t>
                      </w:r>
                      <w:proofErr w:type="spellStart"/>
                      <w:r w:rsidRPr="00725987">
                        <w:rPr>
                          <w:rFonts w:ascii="Bitstream Vera Sans Mono" w:hAnsi="Bitstream Vera Sans Mono" w:cs="Consolas"/>
                          <w:sz w:val="16"/>
                          <w:szCs w:val="16"/>
                          <w:lang w:val="en-US"/>
                        </w:rPr>
                        <w:t>HelloWorldRequestReplyPlugin.h</w:t>
                      </w:r>
                      <w:proofErr w:type="spellEnd"/>
                      <w:r w:rsidRPr="00725987">
                        <w:rPr>
                          <w:rFonts w:ascii="Bitstream Vera Sans Mono" w:hAnsi="Bitstream Vera Sans Mono" w:cs="Consolas"/>
                          <w:sz w:val="16"/>
                          <w:szCs w:val="16"/>
                          <w:lang w:val="en-US"/>
                        </w:rPr>
                        <w:t>"</w:t>
                      </w:r>
                    </w:p>
                    <w:p w:rsidR="00AA52FE" w:rsidRPr="00DB7CFA" w:rsidRDefault="00AA52FE" w:rsidP="001163E9">
                      <w:pPr>
                        <w:autoSpaceDE w:val="0"/>
                        <w:autoSpaceDN w:val="0"/>
                        <w:adjustRightInd w:val="0"/>
                        <w:rPr>
                          <w:rFonts w:ascii="Bitstream Vera Sans Mono" w:hAnsi="Bitstream Vera Sans Mono" w:cs="Consolas"/>
                          <w:sz w:val="16"/>
                          <w:szCs w:val="16"/>
                          <w:lang w:val="en-US"/>
                        </w:rPr>
                      </w:pPr>
                      <w:r w:rsidRPr="00DB7CFA">
                        <w:rPr>
                          <w:rFonts w:ascii="Bitstream Vera Sans Mono" w:hAnsi="Bitstream Vera Sans Mono" w:cs="Consolas"/>
                          <w:sz w:val="16"/>
                          <w:szCs w:val="16"/>
                          <w:lang w:val="en-US"/>
                        </w:rPr>
                        <w:t>#include “exceptions/</w:t>
                      </w:r>
                      <w:proofErr w:type="spellStart"/>
                      <w:r w:rsidRPr="00DB7CFA">
                        <w:rPr>
                          <w:rFonts w:ascii="Bitstream Vera Sans Mono" w:hAnsi="Bitstream Vera Sans Mono" w:cs="Consolas"/>
                          <w:sz w:val="16"/>
                          <w:szCs w:val="16"/>
                          <w:lang w:val="en-US"/>
                        </w:rPr>
                        <w:t>Exceptions.h</w:t>
                      </w:r>
                      <w:proofErr w:type="spellEnd"/>
                      <w:r w:rsidRPr="00DB7CFA">
                        <w:rPr>
                          <w:rFonts w:ascii="Bitstream Vera Sans Mono" w:hAnsi="Bitstream Vera Sans Mono" w:cs="Consolas"/>
                          <w:sz w:val="16"/>
                          <w:szCs w:val="16"/>
                          <w:lang w:val="en-US"/>
                        </w:rPr>
                        <w:t>”</w:t>
                      </w:r>
                    </w:p>
                    <w:p w:rsidR="00AA52FE" w:rsidRPr="00DB7CFA" w:rsidRDefault="00AA52FE" w:rsidP="001163E9">
                      <w:pPr>
                        <w:autoSpaceDE w:val="0"/>
                        <w:autoSpaceDN w:val="0"/>
                        <w:adjustRightInd w:val="0"/>
                        <w:rPr>
                          <w:rFonts w:ascii="Bitstream Vera Sans Mono" w:hAnsi="Bitstream Vera Sans Mono" w:cs="Consolas"/>
                          <w:sz w:val="16"/>
                          <w:szCs w:val="16"/>
                          <w:lang w:val="en-US"/>
                        </w:rPr>
                      </w:pPr>
                    </w:p>
                    <w:p w:rsidR="00AA52FE" w:rsidRPr="005E23CF" w:rsidRDefault="00AA52FE" w:rsidP="001163E9">
                      <w:pPr>
                        <w:autoSpaceDE w:val="0"/>
                        <w:autoSpaceDN w:val="0"/>
                        <w:adjustRightInd w:val="0"/>
                        <w:rPr>
                          <w:rFonts w:ascii="Bitstream Vera Sans Mono" w:hAnsi="Bitstream Vera Sans Mono" w:cs="Consolas"/>
                          <w:sz w:val="16"/>
                          <w:szCs w:val="16"/>
                          <w:lang w:val="en-US"/>
                        </w:rPr>
                      </w:pPr>
                      <w:proofErr w:type="spellStart"/>
                      <w:proofErr w:type="gramStart"/>
                      <w:r w:rsidRPr="005E23CF">
                        <w:rPr>
                          <w:rFonts w:ascii="Bitstream Vera Sans Mono" w:hAnsi="Bitstream Vera Sans Mono" w:cs="Consolas"/>
                          <w:sz w:val="16"/>
                          <w:szCs w:val="16"/>
                          <w:lang w:val="en-US"/>
                        </w:rPr>
                        <w:t>int</w:t>
                      </w:r>
                      <w:proofErr w:type="spellEnd"/>
                      <w:proofErr w:type="gramEnd"/>
                      <w:r w:rsidRPr="005E23CF">
                        <w:rPr>
                          <w:rFonts w:ascii="Bitstream Vera Sans Mono" w:hAnsi="Bitstream Vera Sans Mono" w:cs="Consolas"/>
                          <w:sz w:val="16"/>
                          <w:szCs w:val="16"/>
                          <w:lang w:val="en-US"/>
                        </w:rPr>
                        <w:t xml:space="preserve"> main(</w:t>
                      </w:r>
                      <w:proofErr w:type="spellStart"/>
                      <w:r w:rsidRPr="005E23CF">
                        <w:rPr>
                          <w:rFonts w:ascii="Bitstream Vera Sans Mono" w:hAnsi="Bitstream Vera Sans Mono" w:cs="Consolas"/>
                          <w:sz w:val="16"/>
                          <w:szCs w:val="16"/>
                          <w:lang w:val="en-US"/>
                        </w:rPr>
                        <w:t>int</w:t>
                      </w:r>
                      <w:proofErr w:type="spell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argc</w:t>
                      </w:r>
                      <w:proofErr w:type="spellEnd"/>
                      <w:r w:rsidRPr="005E23CF">
                        <w:rPr>
                          <w:rFonts w:ascii="Bitstream Vera Sans Mono" w:hAnsi="Bitstream Vera Sans Mono" w:cs="Consolas"/>
                          <w:sz w:val="16"/>
                          <w:szCs w:val="16"/>
                          <w:lang w:val="en-US"/>
                        </w:rPr>
                        <w:t>, char **</w:t>
                      </w:r>
                      <w:proofErr w:type="spellStart"/>
                      <w:r w:rsidRPr="005E23CF">
                        <w:rPr>
                          <w:rFonts w:ascii="Bitstream Vera Sans Mono" w:hAnsi="Bitstream Vera Sans Mono" w:cs="Consolas"/>
                          <w:sz w:val="16"/>
                          <w:szCs w:val="16"/>
                          <w:lang w:val="en-US"/>
                        </w:rPr>
                        <w:t>argv</w:t>
                      </w:r>
                      <w:proofErr w:type="spellEnd"/>
                      <w:r w:rsidRPr="005E23CF">
                        <w:rPr>
                          <w:rFonts w:ascii="Bitstream Vera Sans Mono" w:hAnsi="Bitstream Vera Sans Mono" w:cs="Consolas"/>
                          <w:sz w:val="16"/>
                          <w:szCs w:val="16"/>
                          <w:lang w:val="en-US"/>
                        </w:rPr>
                        <w:t>)</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HelloWorldProxy</w:t>
                      </w:r>
                      <w:proofErr w:type="spellEnd"/>
                      <w:r w:rsidRPr="00725987">
                        <w:rPr>
                          <w:rFonts w:ascii="Bitstream Vera Sans Mono" w:hAnsi="Bitstream Vera Sans Mono" w:cs="Consolas"/>
                          <w:sz w:val="16"/>
                          <w:szCs w:val="16"/>
                          <w:lang w:val="en-US"/>
                        </w:rPr>
                        <w:t xml:space="preserve"> *proxy = NULL;</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Creation of the proxy for interface "</w:t>
                      </w:r>
                      <w:proofErr w:type="spellStart"/>
                      <w:r w:rsidRPr="00725987">
                        <w:rPr>
                          <w:rFonts w:ascii="Bitstream Vera Sans Mono" w:hAnsi="Bitstream Vera Sans Mono" w:cs="Consolas"/>
                          <w:sz w:val="16"/>
                          <w:szCs w:val="16"/>
                          <w:lang w:val="en-US"/>
                        </w:rPr>
                        <w:t>HelloWorld</w:t>
                      </w:r>
                      <w:proofErr w:type="spellEnd"/>
                      <w:r w:rsidRPr="00725987">
                        <w:rPr>
                          <w:rFonts w:ascii="Bitstream Vera Sans Mono" w:hAnsi="Bitstream Vera Sans Mono" w:cs="Consolas"/>
                          <w:sz w:val="16"/>
                          <w:szCs w:val="16"/>
                          <w:lang w:val="en-US"/>
                        </w:rPr>
                        <w:t>".</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try</w:t>
                      </w:r>
                      <w:proofErr w:type="gramEnd"/>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proxy</w:t>
                      </w:r>
                      <w:proofErr w:type="gramEnd"/>
                      <w:r w:rsidRPr="00725987">
                        <w:rPr>
                          <w:rFonts w:ascii="Bitstream Vera Sans Mono" w:hAnsi="Bitstream Vera Sans Mono" w:cs="Consolas"/>
                          <w:sz w:val="16"/>
                          <w:szCs w:val="16"/>
                          <w:lang w:val="en-US"/>
                        </w:rPr>
                        <w:t xml:space="preserve"> = new </w:t>
                      </w:r>
                      <w:proofErr w:type="spellStart"/>
                      <w:r w:rsidRPr="00725987">
                        <w:rPr>
                          <w:rFonts w:ascii="Bitstream Vera Sans Mono" w:hAnsi="Bitstream Vera Sans Mono" w:cs="Consolas"/>
                          <w:sz w:val="16"/>
                          <w:szCs w:val="16"/>
                          <w:lang w:val="en-US"/>
                        </w:rPr>
                        <w:t>HelloWorldProxy</w:t>
                      </w:r>
                      <w:proofErr w:type="spellEnd"/>
                      <w:r w:rsidRPr="00725987">
                        <w:rPr>
                          <w:rFonts w:ascii="Bitstream Vera Sans Mono" w:hAnsi="Bitstream Vera Sans Mono" w:cs="Consolas"/>
                          <w:sz w:val="16"/>
                          <w:szCs w:val="16"/>
                          <w:lang w:val="en-US"/>
                        </w:rPr>
                        <w:t>(“</w:t>
                      </w:r>
                      <w:proofErr w:type="spellStart"/>
                      <w:r w:rsidRPr="00725987">
                        <w:rPr>
                          <w:rFonts w:ascii="Bitstream Vera Sans Mono" w:hAnsi="Bitstream Vera Sans Mono" w:cs="Consolas"/>
                          <w:sz w:val="16"/>
                          <w:szCs w:val="16"/>
                          <w:lang w:val="en-US"/>
                        </w:rPr>
                        <w:t>HelloService</w:t>
                      </w:r>
                      <w:proofErr w:type="spellEnd"/>
                      <w:r w:rsidRPr="00725987">
                        <w:rPr>
                          <w:rFonts w:ascii="Bitstream Vera Sans Mono" w:hAnsi="Bitstream Vera Sans Mono" w:cs="Consolas"/>
                          <w:sz w:val="16"/>
                          <w:szCs w:val="16"/>
                          <w:lang w:val="en-US"/>
                        </w:rPr>
                        <w:t>”);</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
                    <w:p w:rsidR="00AA52FE" w:rsidRPr="00986DAA" w:rsidRDefault="00AA52FE" w:rsidP="004912E3">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w:t>
                      </w:r>
                      <w:proofErr w:type="spellStart"/>
                      <w:r w:rsidRPr="00986DAA">
                        <w:rPr>
                          <w:rFonts w:ascii="Bitstream Vera Sans Mono" w:hAnsi="Bitstream Vera Sans Mono" w:cs="Consolas"/>
                          <w:sz w:val="16"/>
                          <w:szCs w:val="16"/>
                          <w:lang w:val="en-US"/>
                        </w:rPr>
                        <w:t>InitializeException</w:t>
                      </w:r>
                      <w:proofErr w:type="spellEnd"/>
                      <w:r w:rsidRPr="00986DAA">
                        <w:rPr>
                          <w:rFonts w:ascii="Bitstream Vera Sans Mono" w:hAnsi="Bitstream Vera Sans Mono" w:cs="Consolas"/>
                          <w:sz w:val="16"/>
                          <w:szCs w:val="16"/>
                          <w:lang w:val="en-US"/>
                        </w:rPr>
                        <w:t xml:space="preserve"> &amp;ex)</w:t>
                      </w:r>
                    </w:p>
                    <w:p w:rsidR="00AA52FE" w:rsidRPr="00986DAA" w:rsidRDefault="00AA52FE"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AA52FE" w:rsidRPr="005E23CF" w:rsidRDefault="00AA52FE" w:rsidP="004912E3">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printf</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"Error: %s\n", </w:t>
                      </w:r>
                      <w:proofErr w:type="spell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 // This line prints the error.</w:t>
                      </w:r>
                    </w:p>
                    <w:p w:rsidR="00AA52FE" w:rsidRPr="002F3DDB" w:rsidRDefault="00AA52FE" w:rsidP="004912E3">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gramStart"/>
                      <w:r w:rsidRPr="002F3DDB">
                        <w:rPr>
                          <w:rFonts w:ascii="Bitstream Vera Sans Mono" w:hAnsi="Bitstream Vera Sans Mono" w:cs="Consolas"/>
                          <w:sz w:val="16"/>
                          <w:szCs w:val="16"/>
                          <w:lang w:val="en-US"/>
                        </w:rPr>
                        <w:t>return</w:t>
                      </w:r>
                      <w:proofErr w:type="gramEnd"/>
                      <w:r w:rsidRPr="002F3DDB">
                        <w:rPr>
                          <w:rFonts w:ascii="Bitstream Vera Sans Mono" w:hAnsi="Bitstream Vera Sans Mono" w:cs="Consolas"/>
                          <w:sz w:val="16"/>
                          <w:szCs w:val="16"/>
                          <w:lang w:val="en-US"/>
                        </w:rPr>
                        <w:t xml:space="preserve"> -1;</w:t>
                      </w:r>
                    </w:p>
                    <w:p w:rsidR="00AA52FE" w:rsidRPr="002F3DDB" w:rsidRDefault="00AA52FE" w:rsidP="004912E3">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p>
                    <w:p w:rsidR="00AA52FE" w:rsidRPr="002F3DDB" w:rsidRDefault="00AA52FE" w:rsidP="001163E9">
                      <w:pPr>
                        <w:autoSpaceDE w:val="0"/>
                        <w:autoSpaceDN w:val="0"/>
                        <w:adjustRightInd w:val="0"/>
                        <w:rPr>
                          <w:rFonts w:ascii="Bitstream Vera Sans Mono" w:hAnsi="Bitstream Vera Sans Mono" w:cs="Consolas"/>
                          <w:sz w:val="16"/>
                          <w:szCs w:val="16"/>
                          <w:lang w:val="en-US"/>
                        </w:rPr>
                      </w:pPr>
                    </w:p>
                    <w:p w:rsidR="00AA52FE" w:rsidRPr="002F3DDB" w:rsidRDefault="00AA52FE"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 </w:t>
                      </w:r>
                      <w:proofErr w:type="gramStart"/>
                      <w:r w:rsidRPr="002F3DDB">
                        <w:rPr>
                          <w:rFonts w:ascii="Bitstream Vera Sans Mono" w:hAnsi="Bitstream Vera Sans Mono" w:cs="Consolas"/>
                          <w:sz w:val="16"/>
                          <w:szCs w:val="16"/>
                          <w:lang w:val="en-US"/>
                        </w:rPr>
                        <w:t>Create</w:t>
                      </w:r>
                      <w:proofErr w:type="gramEnd"/>
                      <w:r w:rsidRPr="002F3DDB">
                        <w:rPr>
                          <w:rFonts w:ascii="Bitstream Vera Sans Mono" w:hAnsi="Bitstream Vera Sans Mono" w:cs="Consolas"/>
                          <w:sz w:val="16"/>
                          <w:szCs w:val="16"/>
                          <w:lang w:val="en-US"/>
                        </w:rPr>
                        <w:t xml:space="preserve"> and initialize parameters.</w:t>
                      </w:r>
                    </w:p>
                    <w:p w:rsidR="00AA52FE" w:rsidRPr="005E23CF" w:rsidRDefault="00AA52FE"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char</w:t>
                      </w:r>
                      <w:proofErr w:type="gramEnd"/>
                      <w:r w:rsidRPr="005E23CF">
                        <w:rPr>
                          <w:rFonts w:ascii="Bitstream Vera Sans Mono" w:hAnsi="Bitstream Vera Sans Mono" w:cs="Consolas"/>
                          <w:sz w:val="16"/>
                          <w:szCs w:val="16"/>
                          <w:lang w:val="en-US"/>
                        </w:rPr>
                        <w:t xml:space="preserve">* name = </w:t>
                      </w:r>
                      <w:proofErr w:type="spellStart"/>
                      <w:r w:rsidRPr="005E23CF">
                        <w:rPr>
                          <w:rFonts w:ascii="Bitstream Vera Sans Mono" w:hAnsi="Bitstream Vera Sans Mono" w:cs="Consolas"/>
                          <w:sz w:val="16"/>
                          <w:szCs w:val="16"/>
                          <w:lang w:val="en-US"/>
                        </w:rPr>
                        <w:t>strdup</w:t>
                      </w:r>
                      <w:proofErr w:type="spellEnd"/>
                      <w:r w:rsidRPr="005E23CF">
                        <w:rPr>
                          <w:rFonts w:ascii="Bitstream Vera Sans Mono" w:hAnsi="Bitstream Vera Sans Mono" w:cs="Consolas"/>
                          <w:sz w:val="16"/>
                          <w:szCs w:val="16"/>
                          <w:lang w:val="en-US"/>
                        </w:rPr>
                        <w:t>("Richard"); // This line set the remote procedure's parameter.</w:t>
                      </w:r>
                    </w:p>
                    <w:p w:rsidR="00AA52FE" w:rsidRPr="002F3DDB" w:rsidRDefault="00AA52FE"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2F3DDB">
                        <w:rPr>
                          <w:rFonts w:ascii="Bitstream Vera Sans Mono" w:hAnsi="Bitstream Vera Sans Mono" w:cs="Consolas"/>
                          <w:sz w:val="16"/>
                          <w:szCs w:val="16"/>
                          <w:lang w:val="en-US"/>
                        </w:rPr>
                        <w:t xml:space="preserve">// </w:t>
                      </w:r>
                      <w:proofErr w:type="gramStart"/>
                      <w:r w:rsidRPr="002F3DDB">
                        <w:rPr>
                          <w:rFonts w:ascii="Bitstream Vera Sans Mono" w:hAnsi="Bitstream Vera Sans Mono" w:cs="Consolas"/>
                          <w:sz w:val="16"/>
                          <w:szCs w:val="16"/>
                          <w:lang w:val="en-US"/>
                        </w:rPr>
                        <w:t>Create</w:t>
                      </w:r>
                      <w:proofErr w:type="gramEnd"/>
                      <w:r w:rsidRPr="002F3DDB">
                        <w:rPr>
                          <w:rFonts w:ascii="Bitstream Vera Sans Mono" w:hAnsi="Bitstream Vera Sans Mono" w:cs="Consolas"/>
                          <w:sz w:val="16"/>
                          <w:szCs w:val="16"/>
                          <w:lang w:val="en-US"/>
                        </w:rPr>
                        <w:t xml:space="preserve"> and initialize return value.</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2F3DDB">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char</w:t>
                      </w:r>
                      <w:proofErr w:type="gramEnd"/>
                      <w:r w:rsidRPr="00725987">
                        <w:rPr>
                          <w:rFonts w:ascii="Bitstream Vera Sans Mono" w:hAnsi="Bitstream Vera Sans Mono" w:cs="Consolas"/>
                          <w:sz w:val="16"/>
                          <w:szCs w:val="16"/>
                          <w:lang w:val="en-US"/>
                        </w:rPr>
                        <w:t xml:space="preserve">* </w:t>
                      </w:r>
                      <w:proofErr w:type="spellStart"/>
                      <w:r w:rsidRPr="00725987">
                        <w:rPr>
                          <w:rFonts w:ascii="Bitstream Vera Sans Mono" w:hAnsi="Bitstream Vera Sans Mono" w:cs="Consolas"/>
                          <w:sz w:val="16"/>
                          <w:szCs w:val="16"/>
                          <w:lang w:val="en-US"/>
                        </w:rPr>
                        <w:t>helloRetValue</w:t>
                      </w:r>
                      <w:proofErr w:type="spellEnd"/>
                      <w:r w:rsidRPr="00725987">
                        <w:rPr>
                          <w:rFonts w:ascii="Bitstream Vera Sans Mono" w:hAnsi="Bitstream Vera Sans Mono" w:cs="Consolas"/>
                          <w:sz w:val="16"/>
                          <w:szCs w:val="16"/>
                          <w:lang w:val="en-US"/>
                        </w:rPr>
                        <w:t xml:space="preserve"> = NULL;       </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 Call to remote procedure "hello".</w:t>
                      </w:r>
                    </w:p>
                    <w:p w:rsidR="00AA52FE" w:rsidRPr="00986DAA"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try</w:t>
                      </w:r>
                      <w:proofErr w:type="gramEnd"/>
                    </w:p>
                    <w:p w:rsidR="00AA52FE" w:rsidRPr="00986DAA" w:rsidRDefault="00AA52FE"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AA52FE" w:rsidRPr="005E23CF" w:rsidRDefault="00AA52FE"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helloRetValue</w:t>
                      </w:r>
                      <w:proofErr w:type="spellEnd"/>
                      <w:proofErr w:type="gramEnd"/>
                      <w:r w:rsidRPr="005E23CF">
                        <w:rPr>
                          <w:rFonts w:ascii="Bitstream Vera Sans Mono" w:hAnsi="Bitstream Vera Sans Mono" w:cs="Consolas"/>
                          <w:sz w:val="16"/>
                          <w:szCs w:val="16"/>
                          <w:lang w:val="en-US"/>
                        </w:rPr>
                        <w:t xml:space="preserve"> = proxy-&gt;hello(name);</w:t>
                      </w:r>
                    </w:p>
                    <w:p w:rsidR="00AA52FE" w:rsidRPr="005E23CF" w:rsidRDefault="00AA52FE" w:rsidP="001163E9">
                      <w:pPr>
                        <w:autoSpaceDE w:val="0"/>
                        <w:autoSpaceDN w:val="0"/>
                        <w:adjustRightInd w:val="0"/>
                        <w:rPr>
                          <w:rFonts w:ascii="Bitstream Vera Sans Mono" w:hAnsi="Bitstream Vera Sans Mono" w:cs="Consolas"/>
                          <w:sz w:val="16"/>
                          <w:szCs w:val="16"/>
                          <w:lang w:val="en-US"/>
                        </w:rPr>
                      </w:pPr>
                    </w:p>
                    <w:p w:rsidR="00AA52FE" w:rsidRPr="005E23CF" w:rsidRDefault="00AA52FE"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printf</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"%s\n", </w:t>
                      </w:r>
                      <w:proofErr w:type="spellStart"/>
                      <w:r w:rsidRPr="005E23CF">
                        <w:rPr>
                          <w:rFonts w:ascii="Bitstream Vera Sans Mono" w:hAnsi="Bitstream Vera Sans Mono" w:cs="Consolas"/>
                          <w:sz w:val="16"/>
                          <w:szCs w:val="16"/>
                          <w:lang w:val="en-US"/>
                        </w:rPr>
                        <w:t>helloRetValue</w:t>
                      </w:r>
                      <w:proofErr w:type="spellEnd"/>
                      <w:r w:rsidRPr="005E23CF">
                        <w:rPr>
                          <w:rFonts w:ascii="Bitstream Vera Sans Mono" w:hAnsi="Bitstream Vera Sans Mono" w:cs="Consolas"/>
                          <w:sz w:val="16"/>
                          <w:szCs w:val="16"/>
                          <w:lang w:val="en-US"/>
                        </w:rPr>
                        <w:t>); // This line prints the returned value.</w:t>
                      </w:r>
                    </w:p>
                    <w:p w:rsidR="00AA52FE" w:rsidRPr="00986DAA" w:rsidRDefault="00AA52FE"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986DAA">
                        <w:rPr>
                          <w:rFonts w:ascii="Bitstream Vera Sans Mono" w:hAnsi="Bitstream Vera Sans Mono" w:cs="Consolas"/>
                          <w:sz w:val="16"/>
                          <w:szCs w:val="16"/>
                          <w:lang w:val="en-US"/>
                        </w:rPr>
                        <w:t>}</w:t>
                      </w:r>
                    </w:p>
                    <w:p w:rsidR="00AA52FE" w:rsidRPr="00986DAA" w:rsidRDefault="00AA52FE"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986DAA">
                        <w:rPr>
                          <w:rFonts w:ascii="Bitstream Vera Sans Mono" w:hAnsi="Bitstream Vera Sans Mono" w:cs="Consolas"/>
                          <w:sz w:val="16"/>
                          <w:szCs w:val="16"/>
                          <w:lang w:val="en-US"/>
                        </w:rPr>
                        <w:t>catch(</w:t>
                      </w:r>
                      <w:proofErr w:type="spellStart"/>
                      <w:proofErr w:type="gramEnd"/>
                      <w:r w:rsidRPr="00986DAA">
                        <w:rPr>
                          <w:rFonts w:ascii="Bitstream Vera Sans Mono" w:hAnsi="Bitstream Vera Sans Mono" w:cs="Consolas"/>
                          <w:sz w:val="16"/>
                          <w:szCs w:val="16"/>
                          <w:lang w:val="en-US"/>
                        </w:rPr>
                        <w:t>eProsima</w:t>
                      </w:r>
                      <w:proofErr w:type="spellEnd"/>
                      <w:r w:rsidRPr="00986DAA">
                        <w:rPr>
                          <w:rFonts w:ascii="Bitstream Vera Sans Mono" w:hAnsi="Bitstream Vera Sans Mono" w:cs="Consolas"/>
                          <w:sz w:val="16"/>
                          <w:szCs w:val="16"/>
                          <w:lang w:val="en-US"/>
                        </w:rPr>
                        <w:t>::RPCDDS::Exception &amp;ex)</w:t>
                      </w:r>
                    </w:p>
                    <w:p w:rsidR="00AA52FE" w:rsidRPr="00986DAA" w:rsidRDefault="00AA52FE"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
                    <w:p w:rsidR="00AA52FE" w:rsidRPr="005E23CF" w:rsidRDefault="00AA52FE" w:rsidP="001163E9">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printf</w:t>
                      </w:r>
                      <w:proofErr w:type="spellEnd"/>
                      <w:r w:rsidRPr="005E23CF">
                        <w:rPr>
                          <w:rFonts w:ascii="Bitstream Vera Sans Mono" w:hAnsi="Bitstream Vera Sans Mono" w:cs="Consolas"/>
                          <w:sz w:val="16"/>
                          <w:szCs w:val="16"/>
                          <w:lang w:val="en-US"/>
                        </w:rPr>
                        <w:t>(</w:t>
                      </w:r>
                      <w:proofErr w:type="gramEnd"/>
                      <w:r w:rsidRPr="005E23CF">
                        <w:rPr>
                          <w:rFonts w:ascii="Bitstream Vera Sans Mono" w:hAnsi="Bitstream Vera Sans Mono" w:cs="Consolas"/>
                          <w:sz w:val="16"/>
                          <w:szCs w:val="16"/>
                          <w:lang w:val="en-US"/>
                        </w:rPr>
                        <w:t xml:space="preserve">"Error: %s\n", </w:t>
                      </w:r>
                      <w:proofErr w:type="spellStart"/>
                      <w:r w:rsidRPr="005E23CF">
                        <w:rPr>
                          <w:rFonts w:ascii="Bitstream Vera Sans Mono" w:hAnsi="Bitstream Vera Sans Mono" w:cs="Consolas"/>
                          <w:sz w:val="16"/>
                          <w:szCs w:val="16"/>
                          <w:lang w:val="en-US"/>
                        </w:rPr>
                        <w:t>ex.what</w:t>
                      </w:r>
                      <w:proofErr w:type="spellEnd"/>
                      <w:r w:rsidRPr="005E23CF">
                        <w:rPr>
                          <w:rFonts w:ascii="Bitstream Vera Sans Mono" w:hAnsi="Bitstream Vera Sans Mono" w:cs="Consolas"/>
                          <w:sz w:val="16"/>
                          <w:szCs w:val="16"/>
                          <w:lang w:val="en-US"/>
                        </w:rPr>
                        <w:t>()); // This line prints the error.</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r w:rsidRPr="00725987">
                        <w:rPr>
                          <w:rFonts w:ascii="Bitstream Vera Sans Mono" w:hAnsi="Bitstream Vera Sans Mono" w:cs="Consolas"/>
                          <w:sz w:val="16"/>
                          <w:szCs w:val="16"/>
                          <w:lang w:val="en-US"/>
                        </w:rPr>
                        <w:t>}</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if(</w:t>
                      </w:r>
                      <w:proofErr w:type="gramEnd"/>
                      <w:r w:rsidRPr="00725987">
                        <w:rPr>
                          <w:rFonts w:ascii="Bitstream Vera Sans Mono" w:hAnsi="Bitstream Vera Sans Mono" w:cs="Consolas"/>
                          <w:sz w:val="16"/>
                          <w:szCs w:val="16"/>
                          <w:lang w:val="en-US"/>
                        </w:rPr>
                        <w:t xml:space="preserve">name != NULL) free(name);    </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r w:rsidRPr="00725987">
                        <w:rPr>
                          <w:rFonts w:ascii="Bitstream Vera Sans Mono" w:hAnsi="Bitstream Vera Sans Mono" w:cs="Consolas"/>
                          <w:sz w:val="16"/>
                          <w:szCs w:val="16"/>
                          <w:lang w:val="en-US"/>
                        </w:rPr>
                        <w:t xml:space="preserve">    </w:t>
                      </w:r>
                      <w:proofErr w:type="gramStart"/>
                      <w:r w:rsidRPr="00725987">
                        <w:rPr>
                          <w:rFonts w:ascii="Bitstream Vera Sans Mono" w:hAnsi="Bitstream Vera Sans Mono" w:cs="Consolas"/>
                          <w:sz w:val="16"/>
                          <w:szCs w:val="16"/>
                          <w:lang w:val="en-US"/>
                        </w:rPr>
                        <w:t>if(</w:t>
                      </w:r>
                      <w:proofErr w:type="spellStart"/>
                      <w:proofErr w:type="gramEnd"/>
                      <w:r w:rsidRPr="00725987">
                        <w:rPr>
                          <w:rFonts w:ascii="Bitstream Vera Sans Mono" w:hAnsi="Bitstream Vera Sans Mono" w:cs="Consolas"/>
                          <w:sz w:val="16"/>
                          <w:szCs w:val="16"/>
                          <w:lang w:val="en-US"/>
                        </w:rPr>
                        <w:t>hello_ret</w:t>
                      </w:r>
                      <w:proofErr w:type="spellEnd"/>
                      <w:r w:rsidRPr="00725987">
                        <w:rPr>
                          <w:rFonts w:ascii="Bitstream Vera Sans Mono" w:hAnsi="Bitstream Vera Sans Mono" w:cs="Consolas"/>
                          <w:sz w:val="16"/>
                          <w:szCs w:val="16"/>
                          <w:lang w:val="en-US"/>
                        </w:rPr>
                        <w:t xml:space="preserve"> != NULL) free(</w:t>
                      </w:r>
                      <w:proofErr w:type="spellStart"/>
                      <w:r w:rsidRPr="00725987">
                        <w:rPr>
                          <w:rFonts w:ascii="Bitstream Vera Sans Mono" w:hAnsi="Bitstream Vera Sans Mono" w:cs="Consolas"/>
                          <w:sz w:val="16"/>
                          <w:szCs w:val="16"/>
                          <w:lang w:val="en-US"/>
                        </w:rPr>
                        <w:t>helloRetValue</w:t>
                      </w:r>
                      <w:proofErr w:type="spellEnd"/>
                      <w:r w:rsidRPr="00725987">
                        <w:rPr>
                          <w:rFonts w:ascii="Bitstream Vera Sans Mono" w:hAnsi="Bitstream Vera Sans Mono" w:cs="Consolas"/>
                          <w:sz w:val="16"/>
                          <w:szCs w:val="16"/>
                          <w:lang w:val="en-US"/>
                        </w:rPr>
                        <w:t xml:space="preserve">);    </w:t>
                      </w:r>
                    </w:p>
                    <w:p w:rsidR="00AA52FE" w:rsidRPr="00725987" w:rsidRDefault="00AA52FE" w:rsidP="001163E9">
                      <w:pPr>
                        <w:autoSpaceDE w:val="0"/>
                        <w:autoSpaceDN w:val="0"/>
                        <w:adjustRightInd w:val="0"/>
                        <w:rPr>
                          <w:rFonts w:ascii="Bitstream Vera Sans Mono" w:hAnsi="Bitstream Vera Sans Mono" w:cs="Consolas"/>
                          <w:sz w:val="16"/>
                          <w:szCs w:val="16"/>
                          <w:lang w:val="en-US"/>
                        </w:rPr>
                      </w:pPr>
                    </w:p>
                    <w:p w:rsidR="00AA52FE" w:rsidRPr="00BA4847" w:rsidRDefault="00AA52FE" w:rsidP="001163E9">
                      <w:pPr>
                        <w:autoSpaceDE w:val="0"/>
                        <w:autoSpaceDN w:val="0"/>
                        <w:adjustRightInd w:val="0"/>
                        <w:rPr>
                          <w:rFonts w:ascii="Bitstream Vera Sans Mono" w:hAnsi="Bitstream Vera Sans Mono" w:cs="Consolas"/>
                          <w:sz w:val="16"/>
                          <w:szCs w:val="16"/>
                        </w:rPr>
                      </w:pPr>
                      <w:r w:rsidRPr="00725987">
                        <w:rPr>
                          <w:rFonts w:ascii="Bitstream Vera Sans Mono" w:hAnsi="Bitstream Vera Sans Mono" w:cs="Consolas"/>
                          <w:sz w:val="16"/>
                          <w:szCs w:val="16"/>
                          <w:lang w:val="en-US"/>
                        </w:rPr>
                        <w:t xml:space="preserve">    </w:t>
                      </w:r>
                      <w:proofErr w:type="spellStart"/>
                      <w:proofErr w:type="gramStart"/>
                      <w:r w:rsidRPr="00BA4847">
                        <w:rPr>
                          <w:rFonts w:ascii="Bitstream Vera Sans Mono" w:hAnsi="Bitstream Vera Sans Mono" w:cs="Consolas"/>
                          <w:sz w:val="16"/>
                          <w:szCs w:val="16"/>
                        </w:rPr>
                        <w:t>delete</w:t>
                      </w:r>
                      <w:proofErr w:type="spellEnd"/>
                      <w:r w:rsidRPr="00BA4847">
                        <w:rPr>
                          <w:rFonts w:ascii="Bitstream Vera Sans Mono" w:hAnsi="Bitstream Vera Sans Mono" w:cs="Consolas"/>
                          <w:sz w:val="16"/>
                          <w:szCs w:val="16"/>
                        </w:rPr>
                        <w:t>(</w:t>
                      </w:r>
                      <w:proofErr w:type="gramEnd"/>
                      <w:r w:rsidRPr="00BA4847">
                        <w:rPr>
                          <w:rFonts w:ascii="Bitstream Vera Sans Mono" w:hAnsi="Bitstream Vera Sans Mono" w:cs="Consolas"/>
                          <w:sz w:val="16"/>
                          <w:szCs w:val="16"/>
                        </w:rPr>
                        <w:t>proxy);</w:t>
                      </w:r>
                    </w:p>
                    <w:p w:rsidR="00AA52FE" w:rsidRPr="00BA4847" w:rsidRDefault="00AA52FE"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p>
                    <w:p w:rsidR="00AA52FE" w:rsidRPr="00BA4847" w:rsidRDefault="00AA52FE"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r>
                        <w:rPr>
                          <w:rFonts w:ascii="Bitstream Vera Sans Mono" w:hAnsi="Bitstream Vera Sans Mono" w:cs="Consolas"/>
                          <w:sz w:val="16"/>
                          <w:szCs w:val="16"/>
                        </w:rPr>
                        <w:t xml:space="preserve"> </w:t>
                      </w:r>
                      <w:proofErr w:type="spellStart"/>
                      <w:proofErr w:type="gramStart"/>
                      <w:r w:rsidRPr="00BA4847">
                        <w:rPr>
                          <w:rFonts w:ascii="Bitstream Vera Sans Mono" w:hAnsi="Bitstream Vera Sans Mono" w:cs="Consolas"/>
                          <w:sz w:val="16"/>
                          <w:szCs w:val="16"/>
                        </w:rPr>
                        <w:t>return</w:t>
                      </w:r>
                      <w:proofErr w:type="spellEnd"/>
                      <w:proofErr w:type="gramEnd"/>
                      <w:r w:rsidRPr="00BA4847">
                        <w:rPr>
                          <w:rFonts w:ascii="Bitstream Vera Sans Mono" w:hAnsi="Bitstream Vera Sans Mono" w:cs="Consolas"/>
                          <w:sz w:val="16"/>
                          <w:szCs w:val="16"/>
                        </w:rPr>
                        <w:t xml:space="preserve"> 0;</w:t>
                      </w:r>
                    </w:p>
                    <w:p w:rsidR="00AA52FE" w:rsidRPr="00BA4847" w:rsidRDefault="00AA52FE" w:rsidP="001163E9">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w:t>
                      </w:r>
                    </w:p>
                    <w:p w:rsidR="00AA52FE" w:rsidRPr="00FA707A" w:rsidRDefault="00AA52FE" w:rsidP="00BA4847"/>
                    <w:p w:rsidR="00AA52FE" w:rsidRPr="00BA4847" w:rsidRDefault="00AA52FE" w:rsidP="00BA4847"/>
                  </w:txbxContent>
                </v:textbox>
                <w10:anchorlock/>
              </v:shape>
            </w:pict>
          </mc:Fallback>
        </mc:AlternateContent>
      </w:r>
    </w:p>
    <w:p w:rsidR="00D72CFA" w:rsidRPr="000D753C" w:rsidRDefault="003963B2" w:rsidP="00D72CFA">
      <w:pPr>
        <w:pStyle w:val="Heading2"/>
        <w:rPr>
          <w:noProof/>
        </w:rPr>
      </w:pPr>
      <w:r>
        <w:br w:type="page"/>
      </w:r>
      <w:r w:rsidR="00D72CFA">
        <w:lastRenderedPageBreak/>
        <w:t xml:space="preserve"> </w:t>
      </w:r>
      <w:bookmarkStart w:id="114" w:name="_Toc341719042"/>
      <w:bookmarkStart w:id="115" w:name="_Toc341727664"/>
      <w:r w:rsidR="00D72CFA">
        <w:t>Implementation of the server</w:t>
      </w:r>
      <w:bookmarkEnd w:id="114"/>
      <w:bookmarkEnd w:id="115"/>
    </w:p>
    <w:p w:rsidR="00751A44" w:rsidRDefault="00751A44" w:rsidP="005E23CF">
      <w:pPr>
        <w:autoSpaceDE w:val="0"/>
        <w:autoSpaceDN w:val="0"/>
        <w:adjustRightInd w:val="0"/>
        <w:jc w:val="both"/>
        <w:rPr>
          <w:rFonts w:ascii="Bitstream Vera Sans Mono" w:hAnsi="Bitstream Vera Sans Mono" w:cs="Consolas"/>
          <w:sz w:val="16"/>
          <w:szCs w:val="16"/>
          <w:lang w:val="en-US"/>
        </w:rPr>
      </w:pPr>
    </w:p>
    <w:p w:rsidR="00AD790D" w:rsidRDefault="00516312" w:rsidP="005E23CF">
      <w:pPr>
        <w:autoSpaceDE w:val="0"/>
        <w:autoSpaceDN w:val="0"/>
        <w:adjustRightInd w:val="0"/>
        <w:jc w:val="both"/>
        <w:rPr>
          <w:noProof/>
        </w:rPr>
      </w:pPr>
      <w:r w:rsidRPr="006B1606">
        <w:rPr>
          <w:rFonts w:ascii="Bitstream Vera Sans Mono" w:hAnsi="Bitstream Vera Sans Mono" w:cs="Consolas"/>
          <w:sz w:val="16"/>
          <w:szCs w:val="16"/>
          <w:lang w:val="en-US"/>
        </w:rPr>
        <w:t>rpcddsgen</w:t>
      </w:r>
      <w:r w:rsidR="00D72CFA" w:rsidRPr="006B1606">
        <w:rPr>
          <w:noProof/>
          <w:lang w:val="en-US"/>
        </w:rPr>
        <w:t xml:space="preserve"> creates the server skelenton in the file </w:t>
      </w:r>
      <w:r w:rsidR="00D72CFA" w:rsidRPr="006B1606">
        <w:rPr>
          <w:rFonts w:ascii="Bitstream Vera Sans Mono" w:hAnsi="Bitstream Vera Sans Mono" w:cs="Consolas"/>
          <w:sz w:val="16"/>
          <w:szCs w:val="16"/>
          <w:lang w:val="en-US"/>
        </w:rPr>
        <w:t>HelloWorldServerImpl.cxx</w:t>
      </w:r>
      <w:r w:rsidR="00D72CFA" w:rsidRPr="006B1606">
        <w:rPr>
          <w:noProof/>
          <w:lang w:val="en-US"/>
        </w:rPr>
        <w:t xml:space="preserve">. In this file the remote procedure is defined and it has to be implemented. </w:t>
      </w:r>
      <w:r w:rsidR="00D72CFA" w:rsidRPr="00725987">
        <w:rPr>
          <w:noProof/>
          <w:lang w:val="en-US"/>
        </w:rPr>
        <w:t xml:space="preserve">This example implements that the returned value will return a new string appending a greeting with the parameter of the remote procedure. </w:t>
      </w:r>
      <w:r w:rsidR="00D72CFA">
        <w:rPr>
          <w:noProof/>
        </w:rPr>
        <w:t>Open the file and copy this behavior:</w:t>
      </w:r>
    </w:p>
    <w:p w:rsidR="00751A44" w:rsidRDefault="00751A44" w:rsidP="005E23CF">
      <w:pPr>
        <w:autoSpaceDE w:val="0"/>
        <w:autoSpaceDN w:val="0"/>
        <w:adjustRightInd w:val="0"/>
        <w:jc w:val="both"/>
        <w:rPr>
          <w:noProof/>
        </w:rPr>
      </w:pPr>
    </w:p>
    <w:p w:rsidR="00BA4847" w:rsidRDefault="002708FF" w:rsidP="00BA4847">
      <w:pPr>
        <w:autoSpaceDE w:val="0"/>
        <w:autoSpaceDN w:val="0"/>
        <w:adjustRightInd w:val="0"/>
        <w:jc w:val="center"/>
        <w:rPr>
          <w:noProof/>
        </w:rPr>
      </w:pPr>
      <w:r>
        <w:rPr>
          <w:noProof/>
        </w:rPr>
        <mc:AlternateContent>
          <mc:Choice Requires="wps">
            <w:drawing>
              <wp:inline distT="0" distB="0" distL="0" distR="0">
                <wp:extent cx="5349240" cy="1786890"/>
                <wp:effectExtent l="9525" t="9525" r="13335" b="13335"/>
                <wp:docPr id="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1786890"/>
                        </a:xfrm>
                        <a:prstGeom prst="rect">
                          <a:avLst/>
                        </a:prstGeom>
                        <a:solidFill>
                          <a:srgbClr val="FFFFFF"/>
                        </a:solidFill>
                        <a:ln w="9525">
                          <a:solidFill>
                            <a:srgbClr val="000000"/>
                          </a:solidFill>
                          <a:miter lim="800000"/>
                          <a:headEnd/>
                          <a:tailEnd/>
                        </a:ln>
                      </wps:spPr>
                      <wps:txbx>
                        <w:txbxContent>
                          <w:p w:rsidR="00AA52FE" w:rsidRPr="00986DAA" w:rsidRDefault="00AA52FE"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#include "</w:t>
                            </w:r>
                            <w:proofErr w:type="spellStart"/>
                            <w:r w:rsidRPr="00986DAA">
                              <w:rPr>
                                <w:rFonts w:ascii="Bitstream Vera Sans Mono" w:hAnsi="Bitstream Vera Sans Mono" w:cs="Consolas"/>
                                <w:sz w:val="16"/>
                                <w:szCs w:val="16"/>
                                <w:lang w:val="en-US"/>
                              </w:rPr>
                              <w:t>HelloWorldServerImpl.h</w:t>
                            </w:r>
                            <w:proofErr w:type="spellEnd"/>
                            <w:r w:rsidRPr="00986DAA">
                              <w:rPr>
                                <w:rFonts w:ascii="Bitstream Vera Sans Mono" w:hAnsi="Bitstream Vera Sans Mono" w:cs="Consolas"/>
                                <w:sz w:val="16"/>
                                <w:szCs w:val="16"/>
                                <w:lang w:val="en-US"/>
                              </w:rPr>
                              <w:t>"</w:t>
                            </w:r>
                          </w:p>
                          <w:p w:rsidR="00AA52FE" w:rsidRPr="00986DAA" w:rsidRDefault="00AA52FE" w:rsidP="00BA4847">
                            <w:pPr>
                              <w:autoSpaceDE w:val="0"/>
                              <w:autoSpaceDN w:val="0"/>
                              <w:adjustRightInd w:val="0"/>
                              <w:rPr>
                                <w:rFonts w:ascii="Bitstream Vera Sans Mono" w:hAnsi="Bitstream Vera Sans Mono" w:cs="Consolas"/>
                                <w:sz w:val="16"/>
                                <w:szCs w:val="16"/>
                                <w:lang w:val="en-US"/>
                              </w:rPr>
                            </w:pPr>
                          </w:p>
                          <w:p w:rsidR="00AA52FE" w:rsidRPr="005E23CF" w:rsidRDefault="00AA52FE" w:rsidP="00BA4847">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char</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HelloWorldServerImpl</w:t>
                            </w:r>
                            <w:proofErr w:type="spellEnd"/>
                            <w:r w:rsidRPr="005E23CF">
                              <w:rPr>
                                <w:rFonts w:ascii="Bitstream Vera Sans Mono" w:hAnsi="Bitstream Vera Sans Mono" w:cs="Consolas"/>
                                <w:sz w:val="16"/>
                                <w:szCs w:val="16"/>
                                <w:lang w:val="en-US"/>
                              </w:rPr>
                              <w:t xml:space="preserve">::hello(/*in*/ char* name) </w:t>
                            </w:r>
                          </w:p>
                          <w:p w:rsidR="00AA52FE" w:rsidRPr="00986DAA" w:rsidRDefault="00AA52FE"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A52FE" w:rsidRPr="005E23CF" w:rsidRDefault="00AA52FE"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char</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hello_ret</w:t>
                            </w:r>
                            <w:proofErr w:type="spellEnd"/>
                            <w:r w:rsidRPr="005E23CF">
                              <w:rPr>
                                <w:rFonts w:ascii="Bitstream Vera Sans Mono" w:hAnsi="Bitstream Vera Sans Mono" w:cs="Consolas"/>
                                <w:sz w:val="16"/>
                                <w:szCs w:val="16"/>
                                <w:lang w:val="en-US"/>
                              </w:rPr>
                              <w:t xml:space="preserve"> = NULL;</w:t>
                            </w:r>
                          </w:p>
                          <w:p w:rsidR="00AA52FE" w:rsidRPr="005E23CF" w:rsidRDefault="00AA52FE"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AA52FE" w:rsidRPr="005E23CF" w:rsidRDefault="00AA52FE"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 </w:t>
                            </w:r>
                            <w:proofErr w:type="gramStart"/>
                            <w:r w:rsidRPr="005E23CF">
                              <w:rPr>
                                <w:rFonts w:ascii="Bitstream Vera Sans Mono" w:hAnsi="Bitstream Vera Sans Mono" w:cs="Consolas"/>
                                <w:sz w:val="16"/>
                                <w:szCs w:val="16"/>
                                <w:lang w:val="en-US"/>
                              </w:rPr>
                              <w:t>Allocate</w:t>
                            </w:r>
                            <w:proofErr w:type="gramEnd"/>
                            <w:r w:rsidRPr="005E23CF">
                              <w:rPr>
                                <w:rFonts w:ascii="Bitstream Vera Sans Mono" w:hAnsi="Bitstream Vera Sans Mono" w:cs="Consolas"/>
                                <w:sz w:val="16"/>
                                <w:szCs w:val="16"/>
                                <w:lang w:val="en-US"/>
                              </w:rPr>
                              <w:t xml:space="preserve"> the returned value.</w:t>
                            </w:r>
                          </w:p>
                          <w:p w:rsidR="00AA52FE" w:rsidRPr="005E23CF" w:rsidRDefault="00AA52FE"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hello_ret</w:t>
                            </w:r>
                            <w:proofErr w:type="spellEnd"/>
                            <w:r w:rsidRPr="005E23CF">
                              <w:rPr>
                                <w:rFonts w:ascii="Bitstream Vera Sans Mono" w:hAnsi="Bitstream Vera Sans Mono" w:cs="Consolas"/>
                                <w:sz w:val="16"/>
                                <w:szCs w:val="16"/>
                                <w:lang w:val="en-US"/>
                              </w:rPr>
                              <w:t xml:space="preserve"> = (char*</w:t>
                            </w:r>
                            <w:proofErr w:type="gramStart"/>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calloc</w:t>
                            </w:r>
                            <w:proofErr w:type="spellEnd"/>
                            <w:proofErr w:type="gramEnd"/>
                            <w:r w:rsidRPr="005E23CF">
                              <w:rPr>
                                <w:rFonts w:ascii="Bitstream Vera Sans Mono" w:hAnsi="Bitstream Vera Sans Mono" w:cs="Consolas"/>
                                <w:sz w:val="16"/>
                                <w:szCs w:val="16"/>
                                <w:lang w:val="en-US"/>
                              </w:rPr>
                              <w:t>(100, 1);</w:t>
                            </w:r>
                          </w:p>
                          <w:p w:rsidR="00AA52FE" w:rsidRPr="005E23CF" w:rsidRDefault="00AA52FE"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 </w:t>
                            </w:r>
                            <w:proofErr w:type="gramStart"/>
                            <w:r w:rsidRPr="005E23CF">
                              <w:rPr>
                                <w:rFonts w:ascii="Bitstream Vera Sans Mono" w:hAnsi="Bitstream Vera Sans Mono" w:cs="Consolas"/>
                                <w:sz w:val="16"/>
                                <w:szCs w:val="16"/>
                                <w:lang w:val="en-US"/>
                              </w:rPr>
                              <w:t>Create</w:t>
                            </w:r>
                            <w:proofErr w:type="gramEnd"/>
                            <w:r w:rsidRPr="005E23CF">
                              <w:rPr>
                                <w:rFonts w:ascii="Bitstream Vera Sans Mono" w:hAnsi="Bitstream Vera Sans Mono" w:cs="Consolas"/>
                                <w:sz w:val="16"/>
                                <w:szCs w:val="16"/>
                                <w:lang w:val="en-US"/>
                              </w:rPr>
                              <w:t xml:space="preserve"> the greeting sentence.</w:t>
                            </w:r>
                          </w:p>
                          <w:p w:rsidR="00AA52FE" w:rsidRPr="005E23CF" w:rsidRDefault="00AA52FE"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sprintf</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hello_ret</w:t>
                            </w:r>
                            <w:proofErr w:type="spellEnd"/>
                            <w:r w:rsidRPr="005E23CF">
                              <w:rPr>
                                <w:rFonts w:ascii="Bitstream Vera Sans Mono" w:hAnsi="Bitstream Vera Sans Mono" w:cs="Consolas"/>
                                <w:sz w:val="16"/>
                                <w:szCs w:val="16"/>
                                <w:lang w:val="en-US"/>
                              </w:rPr>
                              <w:t>, "Hello %s", name);</w:t>
                            </w:r>
                          </w:p>
                          <w:p w:rsidR="00AA52FE" w:rsidRPr="005E23CF" w:rsidRDefault="00AA52FE"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AA52FE" w:rsidRPr="00BA4847" w:rsidRDefault="00AA52FE" w:rsidP="00BA4847">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spellStart"/>
                            <w:proofErr w:type="gramStart"/>
                            <w:r w:rsidRPr="00BA4847">
                              <w:rPr>
                                <w:rFonts w:ascii="Bitstream Vera Sans Mono" w:hAnsi="Bitstream Vera Sans Mono" w:cs="Consolas"/>
                                <w:sz w:val="16"/>
                                <w:szCs w:val="16"/>
                              </w:rPr>
                              <w:t>return</w:t>
                            </w:r>
                            <w:proofErr w:type="spellEnd"/>
                            <w:proofErr w:type="gramEnd"/>
                            <w:r w:rsidRPr="00BA4847">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hello_ret</w:t>
                            </w:r>
                            <w:proofErr w:type="spellEnd"/>
                            <w:r w:rsidRPr="00BA4847">
                              <w:rPr>
                                <w:rFonts w:ascii="Bitstream Vera Sans Mono" w:hAnsi="Bitstream Vera Sans Mono" w:cs="Consolas"/>
                                <w:sz w:val="16"/>
                                <w:szCs w:val="16"/>
                              </w:rPr>
                              <w:t>;</w:t>
                            </w:r>
                          </w:p>
                          <w:p w:rsidR="00AA52FE" w:rsidRPr="00BA4847" w:rsidRDefault="00AA52FE" w:rsidP="00BA4847">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p>
                          <w:p w:rsidR="00AA52FE" w:rsidRPr="00FA707A" w:rsidRDefault="00AA52FE" w:rsidP="00BA4847"/>
                          <w:p w:rsidR="00AA52FE" w:rsidRPr="00FA707A" w:rsidRDefault="00AA52FE" w:rsidP="00BA4847"/>
                          <w:p w:rsidR="00AA52FE" w:rsidRPr="00BA4847" w:rsidRDefault="00AA52FE" w:rsidP="00BA4847"/>
                        </w:txbxContent>
                      </wps:txbx>
                      <wps:bodyPr rot="0" vert="horz" wrap="square" lIns="91440" tIns="45720" rIns="91440" bIns="45720" anchor="t" anchorCtr="0" upright="1">
                        <a:noAutofit/>
                      </wps:bodyPr>
                    </wps:wsp>
                  </a:graphicData>
                </a:graphic>
              </wp:inline>
            </w:drawing>
          </mc:Choice>
          <mc:Fallback>
            <w:pict>
              <v:shape id="Text Box 25" o:spid="_x0000_s1057" type="#_x0000_t202" style="width:421.2pt;height:14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">
                <v:textbox>
                  <w:txbxContent>
                    <w:p w:rsidR="00AA52FE" w:rsidRPr="00986DAA" w:rsidRDefault="00AA52FE"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#include "</w:t>
                      </w:r>
                      <w:proofErr w:type="spellStart"/>
                      <w:r w:rsidRPr="00986DAA">
                        <w:rPr>
                          <w:rFonts w:ascii="Bitstream Vera Sans Mono" w:hAnsi="Bitstream Vera Sans Mono" w:cs="Consolas"/>
                          <w:sz w:val="16"/>
                          <w:szCs w:val="16"/>
                          <w:lang w:val="en-US"/>
                        </w:rPr>
                        <w:t>HelloWorldServerImpl.h</w:t>
                      </w:r>
                      <w:proofErr w:type="spellEnd"/>
                      <w:r w:rsidRPr="00986DAA">
                        <w:rPr>
                          <w:rFonts w:ascii="Bitstream Vera Sans Mono" w:hAnsi="Bitstream Vera Sans Mono" w:cs="Consolas"/>
                          <w:sz w:val="16"/>
                          <w:szCs w:val="16"/>
                          <w:lang w:val="en-US"/>
                        </w:rPr>
                        <w:t>"</w:t>
                      </w:r>
                    </w:p>
                    <w:p w:rsidR="00AA52FE" w:rsidRPr="00986DAA" w:rsidRDefault="00AA52FE" w:rsidP="00BA4847">
                      <w:pPr>
                        <w:autoSpaceDE w:val="0"/>
                        <w:autoSpaceDN w:val="0"/>
                        <w:adjustRightInd w:val="0"/>
                        <w:rPr>
                          <w:rFonts w:ascii="Bitstream Vera Sans Mono" w:hAnsi="Bitstream Vera Sans Mono" w:cs="Consolas"/>
                          <w:sz w:val="16"/>
                          <w:szCs w:val="16"/>
                          <w:lang w:val="en-US"/>
                        </w:rPr>
                      </w:pPr>
                    </w:p>
                    <w:p w:rsidR="00AA52FE" w:rsidRPr="005E23CF" w:rsidRDefault="00AA52FE" w:rsidP="00BA4847">
                      <w:pPr>
                        <w:autoSpaceDE w:val="0"/>
                        <w:autoSpaceDN w:val="0"/>
                        <w:adjustRightInd w:val="0"/>
                        <w:rPr>
                          <w:rFonts w:ascii="Bitstream Vera Sans Mono" w:hAnsi="Bitstream Vera Sans Mono" w:cs="Consolas"/>
                          <w:sz w:val="16"/>
                          <w:szCs w:val="16"/>
                          <w:lang w:val="en-US"/>
                        </w:rPr>
                      </w:pPr>
                      <w:proofErr w:type="gramStart"/>
                      <w:r w:rsidRPr="005E23CF">
                        <w:rPr>
                          <w:rFonts w:ascii="Bitstream Vera Sans Mono" w:hAnsi="Bitstream Vera Sans Mono" w:cs="Consolas"/>
                          <w:sz w:val="16"/>
                          <w:szCs w:val="16"/>
                          <w:lang w:val="en-US"/>
                        </w:rPr>
                        <w:t>char</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HelloWorldServerImpl</w:t>
                      </w:r>
                      <w:proofErr w:type="spellEnd"/>
                      <w:r w:rsidRPr="005E23CF">
                        <w:rPr>
                          <w:rFonts w:ascii="Bitstream Vera Sans Mono" w:hAnsi="Bitstream Vera Sans Mono" w:cs="Consolas"/>
                          <w:sz w:val="16"/>
                          <w:szCs w:val="16"/>
                          <w:lang w:val="en-US"/>
                        </w:rPr>
                        <w:t xml:space="preserve">::hello(/*in*/ char* name) </w:t>
                      </w:r>
                    </w:p>
                    <w:p w:rsidR="00AA52FE" w:rsidRPr="00986DAA" w:rsidRDefault="00AA52FE"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w:t>
                      </w:r>
                    </w:p>
                    <w:p w:rsidR="00AA52FE" w:rsidRPr="005E23CF" w:rsidRDefault="00AA52FE" w:rsidP="00BA4847">
                      <w:pPr>
                        <w:autoSpaceDE w:val="0"/>
                        <w:autoSpaceDN w:val="0"/>
                        <w:adjustRightInd w:val="0"/>
                        <w:rPr>
                          <w:rFonts w:ascii="Bitstream Vera Sans Mono" w:hAnsi="Bitstream Vera Sans Mono" w:cs="Consolas"/>
                          <w:sz w:val="16"/>
                          <w:szCs w:val="16"/>
                          <w:lang w:val="en-US"/>
                        </w:rPr>
                      </w:pPr>
                      <w:r w:rsidRPr="00986DAA">
                        <w:rPr>
                          <w:rFonts w:ascii="Bitstream Vera Sans Mono" w:hAnsi="Bitstream Vera Sans Mono" w:cs="Consolas"/>
                          <w:sz w:val="16"/>
                          <w:szCs w:val="16"/>
                          <w:lang w:val="en-US"/>
                        </w:rPr>
                        <w:t xml:space="preserve">  </w:t>
                      </w:r>
                      <w:proofErr w:type="gramStart"/>
                      <w:r w:rsidRPr="005E23CF">
                        <w:rPr>
                          <w:rFonts w:ascii="Bitstream Vera Sans Mono" w:hAnsi="Bitstream Vera Sans Mono" w:cs="Consolas"/>
                          <w:sz w:val="16"/>
                          <w:szCs w:val="16"/>
                          <w:lang w:val="en-US"/>
                        </w:rPr>
                        <w:t>char</w:t>
                      </w:r>
                      <w:proofErr w:type="gramEnd"/>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hello_ret</w:t>
                      </w:r>
                      <w:proofErr w:type="spellEnd"/>
                      <w:r w:rsidRPr="005E23CF">
                        <w:rPr>
                          <w:rFonts w:ascii="Bitstream Vera Sans Mono" w:hAnsi="Bitstream Vera Sans Mono" w:cs="Consolas"/>
                          <w:sz w:val="16"/>
                          <w:szCs w:val="16"/>
                          <w:lang w:val="en-US"/>
                        </w:rPr>
                        <w:t xml:space="preserve"> = NULL;</w:t>
                      </w:r>
                    </w:p>
                    <w:p w:rsidR="00AA52FE" w:rsidRPr="005E23CF" w:rsidRDefault="00AA52FE"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AA52FE" w:rsidRPr="005E23CF" w:rsidRDefault="00AA52FE"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 </w:t>
                      </w:r>
                      <w:proofErr w:type="gramStart"/>
                      <w:r w:rsidRPr="005E23CF">
                        <w:rPr>
                          <w:rFonts w:ascii="Bitstream Vera Sans Mono" w:hAnsi="Bitstream Vera Sans Mono" w:cs="Consolas"/>
                          <w:sz w:val="16"/>
                          <w:szCs w:val="16"/>
                          <w:lang w:val="en-US"/>
                        </w:rPr>
                        <w:t>Allocate</w:t>
                      </w:r>
                      <w:proofErr w:type="gramEnd"/>
                      <w:r w:rsidRPr="005E23CF">
                        <w:rPr>
                          <w:rFonts w:ascii="Bitstream Vera Sans Mono" w:hAnsi="Bitstream Vera Sans Mono" w:cs="Consolas"/>
                          <w:sz w:val="16"/>
                          <w:szCs w:val="16"/>
                          <w:lang w:val="en-US"/>
                        </w:rPr>
                        <w:t xml:space="preserve"> the returned value.</w:t>
                      </w:r>
                    </w:p>
                    <w:p w:rsidR="00AA52FE" w:rsidRPr="005E23CF" w:rsidRDefault="00AA52FE"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r w:rsidRPr="005E23CF">
                        <w:rPr>
                          <w:rFonts w:ascii="Bitstream Vera Sans Mono" w:hAnsi="Bitstream Vera Sans Mono" w:cs="Consolas"/>
                          <w:sz w:val="16"/>
                          <w:szCs w:val="16"/>
                          <w:lang w:val="en-US"/>
                        </w:rPr>
                        <w:t>hello_ret</w:t>
                      </w:r>
                      <w:proofErr w:type="spellEnd"/>
                      <w:r w:rsidRPr="005E23CF">
                        <w:rPr>
                          <w:rFonts w:ascii="Bitstream Vera Sans Mono" w:hAnsi="Bitstream Vera Sans Mono" w:cs="Consolas"/>
                          <w:sz w:val="16"/>
                          <w:szCs w:val="16"/>
                          <w:lang w:val="en-US"/>
                        </w:rPr>
                        <w:t xml:space="preserve"> = (char*</w:t>
                      </w:r>
                      <w:proofErr w:type="gramStart"/>
                      <w:r w:rsidRPr="005E23CF">
                        <w:rPr>
                          <w:rFonts w:ascii="Bitstream Vera Sans Mono" w:hAnsi="Bitstream Vera Sans Mono" w:cs="Consolas"/>
                          <w:sz w:val="16"/>
                          <w:szCs w:val="16"/>
                          <w:lang w:val="en-US"/>
                        </w:rPr>
                        <w:t>)</w:t>
                      </w:r>
                      <w:proofErr w:type="spellStart"/>
                      <w:r w:rsidRPr="005E23CF">
                        <w:rPr>
                          <w:rFonts w:ascii="Bitstream Vera Sans Mono" w:hAnsi="Bitstream Vera Sans Mono" w:cs="Consolas"/>
                          <w:sz w:val="16"/>
                          <w:szCs w:val="16"/>
                          <w:lang w:val="en-US"/>
                        </w:rPr>
                        <w:t>calloc</w:t>
                      </w:r>
                      <w:proofErr w:type="spellEnd"/>
                      <w:proofErr w:type="gramEnd"/>
                      <w:r w:rsidRPr="005E23CF">
                        <w:rPr>
                          <w:rFonts w:ascii="Bitstream Vera Sans Mono" w:hAnsi="Bitstream Vera Sans Mono" w:cs="Consolas"/>
                          <w:sz w:val="16"/>
                          <w:szCs w:val="16"/>
                          <w:lang w:val="en-US"/>
                        </w:rPr>
                        <w:t>(100, 1);</w:t>
                      </w:r>
                    </w:p>
                    <w:p w:rsidR="00AA52FE" w:rsidRPr="005E23CF" w:rsidRDefault="00AA52FE"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 </w:t>
                      </w:r>
                      <w:proofErr w:type="gramStart"/>
                      <w:r w:rsidRPr="005E23CF">
                        <w:rPr>
                          <w:rFonts w:ascii="Bitstream Vera Sans Mono" w:hAnsi="Bitstream Vera Sans Mono" w:cs="Consolas"/>
                          <w:sz w:val="16"/>
                          <w:szCs w:val="16"/>
                          <w:lang w:val="en-US"/>
                        </w:rPr>
                        <w:t>Create</w:t>
                      </w:r>
                      <w:proofErr w:type="gramEnd"/>
                      <w:r w:rsidRPr="005E23CF">
                        <w:rPr>
                          <w:rFonts w:ascii="Bitstream Vera Sans Mono" w:hAnsi="Bitstream Vera Sans Mono" w:cs="Consolas"/>
                          <w:sz w:val="16"/>
                          <w:szCs w:val="16"/>
                          <w:lang w:val="en-US"/>
                        </w:rPr>
                        <w:t xml:space="preserve"> the greeting sentence.</w:t>
                      </w:r>
                    </w:p>
                    <w:p w:rsidR="00AA52FE" w:rsidRPr="005E23CF" w:rsidRDefault="00AA52FE"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roofErr w:type="spellStart"/>
                      <w:proofErr w:type="gramStart"/>
                      <w:r w:rsidRPr="005E23CF">
                        <w:rPr>
                          <w:rFonts w:ascii="Bitstream Vera Sans Mono" w:hAnsi="Bitstream Vera Sans Mono" w:cs="Consolas"/>
                          <w:sz w:val="16"/>
                          <w:szCs w:val="16"/>
                          <w:lang w:val="en-US"/>
                        </w:rPr>
                        <w:t>sprintf</w:t>
                      </w:r>
                      <w:proofErr w:type="spellEnd"/>
                      <w:r w:rsidRPr="005E23CF">
                        <w:rPr>
                          <w:rFonts w:ascii="Bitstream Vera Sans Mono" w:hAnsi="Bitstream Vera Sans Mono" w:cs="Consolas"/>
                          <w:sz w:val="16"/>
                          <w:szCs w:val="16"/>
                          <w:lang w:val="en-US"/>
                        </w:rPr>
                        <w:t>(</w:t>
                      </w:r>
                      <w:proofErr w:type="spellStart"/>
                      <w:proofErr w:type="gramEnd"/>
                      <w:r w:rsidRPr="005E23CF">
                        <w:rPr>
                          <w:rFonts w:ascii="Bitstream Vera Sans Mono" w:hAnsi="Bitstream Vera Sans Mono" w:cs="Consolas"/>
                          <w:sz w:val="16"/>
                          <w:szCs w:val="16"/>
                          <w:lang w:val="en-US"/>
                        </w:rPr>
                        <w:t>hello_ret</w:t>
                      </w:r>
                      <w:proofErr w:type="spellEnd"/>
                      <w:r w:rsidRPr="005E23CF">
                        <w:rPr>
                          <w:rFonts w:ascii="Bitstream Vera Sans Mono" w:hAnsi="Bitstream Vera Sans Mono" w:cs="Consolas"/>
                          <w:sz w:val="16"/>
                          <w:szCs w:val="16"/>
                          <w:lang w:val="en-US"/>
                        </w:rPr>
                        <w:t>, "Hello %s", name);</w:t>
                      </w:r>
                    </w:p>
                    <w:p w:rsidR="00AA52FE" w:rsidRPr="005E23CF" w:rsidRDefault="00AA52FE" w:rsidP="00BA4847">
                      <w:pPr>
                        <w:autoSpaceDE w:val="0"/>
                        <w:autoSpaceDN w:val="0"/>
                        <w:adjustRightInd w:val="0"/>
                        <w:rPr>
                          <w:rFonts w:ascii="Bitstream Vera Sans Mono" w:hAnsi="Bitstream Vera Sans Mono" w:cs="Consolas"/>
                          <w:sz w:val="16"/>
                          <w:szCs w:val="16"/>
                          <w:lang w:val="en-US"/>
                        </w:rPr>
                      </w:pPr>
                      <w:r w:rsidRPr="005E23CF">
                        <w:rPr>
                          <w:rFonts w:ascii="Bitstream Vera Sans Mono" w:hAnsi="Bitstream Vera Sans Mono" w:cs="Consolas"/>
                          <w:sz w:val="16"/>
                          <w:szCs w:val="16"/>
                          <w:lang w:val="en-US"/>
                        </w:rPr>
                        <w:t xml:space="preserve">  </w:t>
                      </w:r>
                    </w:p>
                    <w:p w:rsidR="00AA52FE" w:rsidRPr="00BA4847" w:rsidRDefault="00AA52FE" w:rsidP="00BA4847">
                      <w:pPr>
                        <w:autoSpaceDE w:val="0"/>
                        <w:autoSpaceDN w:val="0"/>
                        <w:adjustRightInd w:val="0"/>
                        <w:rPr>
                          <w:rFonts w:ascii="Bitstream Vera Sans Mono" w:hAnsi="Bitstream Vera Sans Mono" w:cs="Consolas"/>
                          <w:sz w:val="16"/>
                          <w:szCs w:val="16"/>
                        </w:rPr>
                      </w:pPr>
                      <w:r w:rsidRPr="005E23CF">
                        <w:rPr>
                          <w:rFonts w:ascii="Bitstream Vera Sans Mono" w:hAnsi="Bitstream Vera Sans Mono" w:cs="Consolas"/>
                          <w:sz w:val="16"/>
                          <w:szCs w:val="16"/>
                          <w:lang w:val="en-US"/>
                        </w:rPr>
                        <w:t xml:space="preserve">  </w:t>
                      </w:r>
                      <w:proofErr w:type="spellStart"/>
                      <w:proofErr w:type="gramStart"/>
                      <w:r w:rsidRPr="00BA4847">
                        <w:rPr>
                          <w:rFonts w:ascii="Bitstream Vera Sans Mono" w:hAnsi="Bitstream Vera Sans Mono" w:cs="Consolas"/>
                          <w:sz w:val="16"/>
                          <w:szCs w:val="16"/>
                        </w:rPr>
                        <w:t>return</w:t>
                      </w:r>
                      <w:proofErr w:type="spellEnd"/>
                      <w:proofErr w:type="gramEnd"/>
                      <w:r w:rsidRPr="00BA4847">
                        <w:rPr>
                          <w:rFonts w:ascii="Bitstream Vera Sans Mono" w:hAnsi="Bitstream Vera Sans Mono" w:cs="Consolas"/>
                          <w:sz w:val="16"/>
                          <w:szCs w:val="16"/>
                        </w:rPr>
                        <w:t xml:space="preserve"> </w:t>
                      </w:r>
                      <w:proofErr w:type="spellStart"/>
                      <w:r>
                        <w:rPr>
                          <w:rFonts w:ascii="Bitstream Vera Sans Mono" w:hAnsi="Bitstream Vera Sans Mono" w:cs="Consolas"/>
                          <w:sz w:val="16"/>
                          <w:szCs w:val="16"/>
                        </w:rPr>
                        <w:t>hello_ret</w:t>
                      </w:r>
                      <w:proofErr w:type="spellEnd"/>
                      <w:r w:rsidRPr="00BA4847">
                        <w:rPr>
                          <w:rFonts w:ascii="Bitstream Vera Sans Mono" w:hAnsi="Bitstream Vera Sans Mono" w:cs="Consolas"/>
                          <w:sz w:val="16"/>
                          <w:szCs w:val="16"/>
                        </w:rPr>
                        <w:t>;</w:t>
                      </w:r>
                    </w:p>
                    <w:p w:rsidR="00AA52FE" w:rsidRPr="00BA4847" w:rsidRDefault="00AA52FE" w:rsidP="00BA4847">
                      <w:pPr>
                        <w:autoSpaceDE w:val="0"/>
                        <w:autoSpaceDN w:val="0"/>
                        <w:adjustRightInd w:val="0"/>
                        <w:rPr>
                          <w:rFonts w:ascii="Bitstream Vera Sans Mono" w:hAnsi="Bitstream Vera Sans Mono" w:cs="Consolas"/>
                          <w:sz w:val="16"/>
                          <w:szCs w:val="16"/>
                        </w:rPr>
                      </w:pPr>
                      <w:r w:rsidRPr="00BA4847">
                        <w:rPr>
                          <w:rFonts w:ascii="Bitstream Vera Sans Mono" w:hAnsi="Bitstream Vera Sans Mono" w:cs="Consolas"/>
                          <w:sz w:val="16"/>
                          <w:szCs w:val="16"/>
                        </w:rPr>
                        <w:t xml:space="preserve">} </w:t>
                      </w:r>
                    </w:p>
                    <w:p w:rsidR="00AA52FE" w:rsidRPr="00FA707A" w:rsidRDefault="00AA52FE" w:rsidP="00BA4847"/>
                    <w:p w:rsidR="00AA52FE" w:rsidRPr="00FA707A" w:rsidRDefault="00AA52FE" w:rsidP="00BA4847"/>
                    <w:p w:rsidR="00AA52FE" w:rsidRPr="00BA4847" w:rsidRDefault="00AA52FE" w:rsidP="00BA4847"/>
                  </w:txbxContent>
                </v:textbox>
                <w10:anchorlock/>
              </v:shape>
            </w:pict>
          </mc:Fallback>
        </mc:AlternateContent>
      </w:r>
    </w:p>
    <w:p w:rsidR="00BA4847" w:rsidRDefault="00BA4847" w:rsidP="00BA4847">
      <w:pPr>
        <w:autoSpaceDE w:val="0"/>
        <w:autoSpaceDN w:val="0"/>
        <w:adjustRightInd w:val="0"/>
        <w:jc w:val="center"/>
        <w:rPr>
          <w:noProof/>
        </w:rPr>
      </w:pPr>
    </w:p>
    <w:p w:rsidR="00BA4847" w:rsidRDefault="00BA4847" w:rsidP="00BA4847">
      <w:pPr>
        <w:autoSpaceDE w:val="0"/>
        <w:autoSpaceDN w:val="0"/>
        <w:adjustRightInd w:val="0"/>
        <w:jc w:val="center"/>
        <w:rPr>
          <w:noProof/>
        </w:rPr>
      </w:pPr>
    </w:p>
    <w:p w:rsidR="00BA4847" w:rsidRPr="000D753C" w:rsidRDefault="00BA4847" w:rsidP="00BA4847">
      <w:pPr>
        <w:autoSpaceDE w:val="0"/>
        <w:autoSpaceDN w:val="0"/>
        <w:adjustRightInd w:val="0"/>
        <w:jc w:val="center"/>
        <w:rPr>
          <w:noProof/>
        </w:rPr>
      </w:pPr>
    </w:p>
    <w:p w:rsidR="00862350" w:rsidRPr="00725987" w:rsidRDefault="00862350" w:rsidP="00D72CFA">
      <w:pPr>
        <w:pStyle w:val="Heading2"/>
        <w:rPr>
          <w:lang w:val="en-US"/>
        </w:rPr>
      </w:pPr>
      <w:bookmarkStart w:id="116" w:name="_Toc341719043"/>
      <w:bookmarkStart w:id="117" w:name="_Toc341727665"/>
      <w:r w:rsidRPr="00725987">
        <w:rPr>
          <w:lang w:val="en-US"/>
        </w:rPr>
        <w:t>Build and execute</w:t>
      </w:r>
      <w:bookmarkEnd w:id="116"/>
      <w:bookmarkEnd w:id="117"/>
    </w:p>
    <w:p w:rsidR="001654E2" w:rsidRDefault="006E5FF1" w:rsidP="005E23CF">
      <w:pPr>
        <w:jc w:val="both"/>
      </w:pPr>
      <w:r w:rsidRPr="00725987">
        <w:rPr>
          <w:lang w:val="en-US"/>
        </w:rPr>
        <w:t xml:space="preserve">Build the solution </w:t>
      </w:r>
      <w:r w:rsidR="00DB0F26" w:rsidRPr="00725987">
        <w:rPr>
          <w:lang w:val="en-US"/>
        </w:rPr>
        <w:t xml:space="preserve">(F7) </w:t>
      </w:r>
      <w:r w:rsidRPr="00725987">
        <w:rPr>
          <w:lang w:val="en-US"/>
        </w:rPr>
        <w:t xml:space="preserve">and go to </w:t>
      </w:r>
      <w:r w:rsidR="00D72CFA" w:rsidRPr="00725987">
        <w:rPr>
          <w:rFonts w:ascii="Bitstream Vera Sans Mono" w:hAnsi="Bitstream Vera Sans Mono"/>
          <w:sz w:val="16"/>
          <w:szCs w:val="16"/>
          <w:lang w:val="en-US"/>
        </w:rPr>
        <w:t>&lt;</w:t>
      </w:r>
      <w:r w:rsidR="00D72CFA" w:rsidRPr="00725987">
        <w:rPr>
          <w:rFonts w:ascii="Bitstream Vera Sans Mono" w:hAnsi="Bitstream Vera Sans Mono"/>
          <w:i/>
          <w:sz w:val="16"/>
          <w:szCs w:val="16"/>
          <w:lang w:val="en-US"/>
        </w:rPr>
        <w:t>example_dir</w:t>
      </w:r>
      <w:r w:rsidR="00D72CFA" w:rsidRPr="00725987">
        <w:rPr>
          <w:rFonts w:ascii="Bitstream Vera Sans Mono" w:hAnsi="Bitstream Vera Sans Mono"/>
          <w:sz w:val="16"/>
          <w:szCs w:val="16"/>
          <w:lang w:val="en-US"/>
        </w:rPr>
        <w:t>&gt;\objs\x64Win64VS2010</w:t>
      </w:r>
      <w:r w:rsidRPr="00725987">
        <w:rPr>
          <w:i/>
          <w:lang w:val="en-US"/>
        </w:rPr>
        <w:t xml:space="preserve"> </w:t>
      </w:r>
      <w:r w:rsidRPr="00725987">
        <w:rPr>
          <w:lang w:val="en-US"/>
        </w:rPr>
        <w:t>directory.</w:t>
      </w:r>
      <w:r w:rsidR="001654E2" w:rsidRPr="00725987">
        <w:rPr>
          <w:lang w:val="en-US"/>
        </w:rPr>
        <w:t xml:space="preserve"> </w:t>
      </w:r>
      <w:r w:rsidR="00B147FA" w:rsidRPr="00725987">
        <w:rPr>
          <w:lang w:val="en-US"/>
        </w:rPr>
        <w:t xml:space="preserve">Just double click on </w:t>
      </w:r>
      <w:r w:rsidR="00D72CFA" w:rsidRPr="00725987">
        <w:rPr>
          <w:rFonts w:ascii="Bitstream Vera Sans Mono" w:hAnsi="Bitstream Vera Sans Mono"/>
          <w:sz w:val="16"/>
          <w:szCs w:val="16"/>
          <w:lang w:val="en-US"/>
        </w:rPr>
        <w:t>Hello</w:t>
      </w:r>
      <w:r w:rsidR="00B147FA" w:rsidRPr="00725987">
        <w:rPr>
          <w:rFonts w:ascii="Bitstream Vera Sans Mono" w:hAnsi="Bitstream Vera Sans Mono"/>
          <w:sz w:val="16"/>
          <w:szCs w:val="16"/>
          <w:lang w:val="en-US"/>
        </w:rPr>
        <w:t>WorldServer.exe</w:t>
      </w:r>
      <w:r w:rsidR="00725130" w:rsidRPr="00725987">
        <w:rPr>
          <w:lang w:val="en-US"/>
        </w:rPr>
        <w:t xml:space="preserve"> to start the server. </w:t>
      </w:r>
      <w:r w:rsidR="00725130">
        <w:t>The server will inform that is running</w:t>
      </w:r>
      <w:r w:rsidR="001654E2">
        <w:t>:</w:t>
      </w:r>
    </w:p>
    <w:p w:rsidR="001654E2" w:rsidRDefault="002708FF" w:rsidP="001654E2">
      <w:pPr>
        <w:jc w:val="center"/>
      </w:pPr>
      <w:r>
        <w:rPr>
          <w:noProof/>
        </w:rPr>
        <mc:AlternateContent>
          <mc:Choice Requires="wps">
            <w:drawing>
              <wp:inline distT="0" distB="0" distL="0" distR="0">
                <wp:extent cx="3745230" cy="201295"/>
                <wp:effectExtent l="9525" t="9525" r="7620" b="8255"/>
                <wp:docPr id="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5230" cy="201295"/>
                        </a:xfrm>
                        <a:prstGeom prst="rect">
                          <a:avLst/>
                        </a:prstGeom>
                        <a:solidFill>
                          <a:srgbClr val="FFFFFF"/>
                        </a:solidFill>
                        <a:ln w="9525">
                          <a:solidFill>
                            <a:srgbClr val="000000"/>
                          </a:solidFill>
                          <a:miter lim="800000"/>
                          <a:headEnd/>
                          <a:tailEnd/>
                        </a:ln>
                      </wps:spPr>
                      <wps:txbx>
                        <w:txbxContent>
                          <w:p w:rsidR="00AA52FE" w:rsidRPr="006B1606" w:rsidRDefault="00AA52FE" w:rsidP="00BA4847">
                            <w:pPr>
                              <w:rPr>
                                <w:rFonts w:ascii="Bitstream Vera Sans Mono" w:hAnsi="Bitstream Vera Sans Mono"/>
                                <w:sz w:val="16"/>
                                <w:szCs w:val="16"/>
                                <w:lang w:val="en-US"/>
                              </w:rPr>
                            </w:pPr>
                            <w:r w:rsidRPr="006B1606">
                              <w:rPr>
                                <w:rFonts w:ascii="Bitstream Vera Sans Mono" w:hAnsi="Bitstream Vera Sans Mono"/>
                                <w:sz w:val="16"/>
                                <w:szCs w:val="16"/>
                                <w:lang w:val="en-US"/>
                              </w:rPr>
                              <w:t>INFO&lt;</w:t>
                            </w:r>
                            <w:proofErr w:type="spellStart"/>
                            <w:r w:rsidRPr="006B1606">
                              <w:rPr>
                                <w:rFonts w:ascii="Bitstream Vera Sans Mono" w:hAnsi="Bitstream Vera Sans Mono"/>
                                <w:sz w:val="16"/>
                                <w:szCs w:val="16"/>
                                <w:lang w:val="en-US"/>
                              </w:rPr>
                              <w:t>eProsima</w:t>
                            </w:r>
                            <w:proofErr w:type="spellEnd"/>
                            <w:r w:rsidRPr="006B1606">
                              <w:rPr>
                                <w:rFonts w:ascii="Bitstream Vera Sans Mono" w:hAnsi="Bitstream Vera Sans Mono"/>
                                <w:sz w:val="16"/>
                                <w:szCs w:val="16"/>
                                <w:lang w:val="en-US"/>
                              </w:rPr>
                              <w:t>:</w:t>
                            </w:r>
                            <w:proofErr w:type="gramStart"/>
                            <w:r w:rsidRPr="006B1606">
                              <w:rPr>
                                <w:rFonts w:ascii="Bitstream Vera Sans Mono" w:hAnsi="Bitstream Vera Sans Mono"/>
                                <w:sz w:val="16"/>
                                <w:szCs w:val="16"/>
                                <w:lang w:val="en-US"/>
                              </w:rPr>
                              <w:t>:RPCDDS</w:t>
                            </w:r>
                            <w:proofErr w:type="gramEnd"/>
                            <w:r w:rsidRPr="006B1606">
                              <w:rPr>
                                <w:rFonts w:ascii="Bitstream Vera Sans Mono" w:hAnsi="Bitstream Vera Sans Mono"/>
                                <w:sz w:val="16"/>
                                <w:szCs w:val="16"/>
                                <w:lang w:val="en-US"/>
                              </w:rPr>
                              <w:t>::Server::Server&gt;: Server is running</w:t>
                            </w:r>
                          </w:p>
                          <w:p w:rsidR="00AA52FE" w:rsidRPr="006B1606" w:rsidRDefault="00AA52FE">
                            <w:pPr>
                              <w:rPr>
                                <w:lang w:val="en-US"/>
                              </w:rPr>
                            </w:pPr>
                          </w:p>
                        </w:txbxContent>
                      </wps:txbx>
                      <wps:bodyPr rot="0" vert="horz" wrap="square" lIns="91440" tIns="45720" rIns="91440" bIns="45720" anchor="t" anchorCtr="0" upright="1">
                        <a:noAutofit/>
                      </wps:bodyPr>
                    </wps:wsp>
                  </a:graphicData>
                </a:graphic>
              </wp:inline>
            </w:drawing>
          </mc:Choice>
          <mc:Fallback>
            <w:pict>
              <v:rect id="Rectangle 24" o:spid="_x0000_s1058" style="width:294.9pt;height:1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">
                <v:textbox>
                  <w:txbxContent>
                    <w:p w:rsidR="00AA52FE" w:rsidRPr="006B1606" w:rsidRDefault="00AA52FE" w:rsidP="00BA4847">
                      <w:pPr>
                        <w:rPr>
                          <w:rFonts w:ascii="Bitstream Vera Sans Mono" w:hAnsi="Bitstream Vera Sans Mono"/>
                          <w:sz w:val="16"/>
                          <w:szCs w:val="16"/>
                          <w:lang w:val="en-US"/>
                        </w:rPr>
                      </w:pPr>
                      <w:r w:rsidRPr="006B1606">
                        <w:rPr>
                          <w:rFonts w:ascii="Bitstream Vera Sans Mono" w:hAnsi="Bitstream Vera Sans Mono"/>
                          <w:sz w:val="16"/>
                          <w:szCs w:val="16"/>
                          <w:lang w:val="en-US"/>
                        </w:rPr>
                        <w:t>INFO&lt;</w:t>
                      </w:r>
                      <w:proofErr w:type="spellStart"/>
                      <w:r w:rsidRPr="006B1606">
                        <w:rPr>
                          <w:rFonts w:ascii="Bitstream Vera Sans Mono" w:hAnsi="Bitstream Vera Sans Mono"/>
                          <w:sz w:val="16"/>
                          <w:szCs w:val="16"/>
                          <w:lang w:val="en-US"/>
                        </w:rPr>
                        <w:t>eProsima</w:t>
                      </w:r>
                      <w:proofErr w:type="spellEnd"/>
                      <w:r w:rsidRPr="006B1606">
                        <w:rPr>
                          <w:rFonts w:ascii="Bitstream Vera Sans Mono" w:hAnsi="Bitstream Vera Sans Mono"/>
                          <w:sz w:val="16"/>
                          <w:szCs w:val="16"/>
                          <w:lang w:val="en-US"/>
                        </w:rPr>
                        <w:t>:</w:t>
                      </w:r>
                      <w:proofErr w:type="gramStart"/>
                      <w:r w:rsidRPr="006B1606">
                        <w:rPr>
                          <w:rFonts w:ascii="Bitstream Vera Sans Mono" w:hAnsi="Bitstream Vera Sans Mono"/>
                          <w:sz w:val="16"/>
                          <w:szCs w:val="16"/>
                          <w:lang w:val="en-US"/>
                        </w:rPr>
                        <w:t>:RPCDDS</w:t>
                      </w:r>
                      <w:proofErr w:type="gramEnd"/>
                      <w:r w:rsidRPr="006B1606">
                        <w:rPr>
                          <w:rFonts w:ascii="Bitstream Vera Sans Mono" w:hAnsi="Bitstream Vera Sans Mono"/>
                          <w:sz w:val="16"/>
                          <w:szCs w:val="16"/>
                          <w:lang w:val="en-US"/>
                        </w:rPr>
                        <w:t>::Server::Server&gt;: Server is running</w:t>
                      </w:r>
                    </w:p>
                    <w:p w:rsidR="00AA52FE" w:rsidRPr="006B1606" w:rsidRDefault="00AA52FE">
                      <w:pPr>
                        <w:rPr>
                          <w:lang w:val="en-US"/>
                        </w:rPr>
                      </w:pPr>
                    </w:p>
                  </w:txbxContent>
                </v:textbox>
                <w10:anchorlock/>
              </v:rect>
            </w:pict>
          </mc:Fallback>
        </mc:AlternateContent>
      </w:r>
    </w:p>
    <w:p w:rsidR="00751A44" w:rsidRDefault="00751A44" w:rsidP="001654E2">
      <w:pPr>
        <w:jc w:val="center"/>
      </w:pPr>
    </w:p>
    <w:p w:rsidR="00AD23F8" w:rsidRDefault="001654E2" w:rsidP="00B147FA">
      <w:pPr>
        <w:rPr>
          <w:lang w:val="en-US"/>
        </w:rPr>
      </w:pPr>
      <w:r w:rsidRPr="00725987">
        <w:rPr>
          <w:lang w:val="en-US"/>
        </w:rPr>
        <w:t>T</w:t>
      </w:r>
      <w:r w:rsidR="00C40C8E" w:rsidRPr="00725987">
        <w:rPr>
          <w:lang w:val="en-US"/>
        </w:rPr>
        <w:t>hen</w:t>
      </w:r>
      <w:r w:rsidR="006E5FF1" w:rsidRPr="00725987">
        <w:rPr>
          <w:lang w:val="en-US"/>
        </w:rPr>
        <w:t xml:space="preserve"> launch </w:t>
      </w:r>
      <w:r w:rsidR="00D72CFA" w:rsidRPr="00725987">
        <w:rPr>
          <w:rFonts w:ascii="Bitstream Vera Sans Mono" w:hAnsi="Bitstream Vera Sans Mono"/>
          <w:sz w:val="16"/>
          <w:szCs w:val="16"/>
          <w:lang w:val="en-US"/>
        </w:rPr>
        <w:t>Hello</w:t>
      </w:r>
      <w:r w:rsidR="006E5FF1" w:rsidRPr="00725987">
        <w:rPr>
          <w:rFonts w:ascii="Bitstream Vera Sans Mono" w:hAnsi="Bitstream Vera Sans Mono"/>
          <w:sz w:val="16"/>
          <w:szCs w:val="16"/>
          <w:lang w:val="en-US"/>
        </w:rPr>
        <w:t>WorldClient.exe</w:t>
      </w:r>
      <w:r w:rsidR="006E5FF1" w:rsidRPr="00725987">
        <w:rPr>
          <w:lang w:val="en-US"/>
        </w:rPr>
        <w:t>.</w:t>
      </w:r>
      <w:r w:rsidRPr="00725987">
        <w:rPr>
          <w:lang w:val="en-US"/>
        </w:rPr>
        <w:t xml:space="preserve"> You will see the result of the remote procedure call:</w:t>
      </w:r>
    </w:p>
    <w:p w:rsidR="00751A44" w:rsidRPr="00725987" w:rsidRDefault="00751A44" w:rsidP="00B147FA">
      <w:pPr>
        <w:rPr>
          <w:lang w:val="en-US"/>
        </w:rPr>
      </w:pPr>
    </w:p>
    <w:p w:rsidR="001654E2" w:rsidRDefault="002708FF" w:rsidP="001654E2">
      <w:pPr>
        <w:jc w:val="center"/>
      </w:pPr>
      <w:r>
        <w:rPr>
          <w:noProof/>
        </w:rPr>
        <mc:AlternateContent>
          <mc:Choice Requires="wps">
            <w:drawing>
              <wp:inline distT="0" distB="0" distL="0" distR="0">
                <wp:extent cx="1075055" cy="206375"/>
                <wp:effectExtent l="9525" t="9525" r="10795" b="12700"/>
                <wp:docPr id="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06375"/>
                        </a:xfrm>
                        <a:prstGeom prst="rect">
                          <a:avLst/>
                        </a:prstGeom>
                        <a:solidFill>
                          <a:srgbClr val="FFFFFF"/>
                        </a:solidFill>
                        <a:ln w="9525">
                          <a:solidFill>
                            <a:srgbClr val="000000"/>
                          </a:solidFill>
                          <a:miter lim="800000"/>
                          <a:headEnd/>
                          <a:tailEnd/>
                        </a:ln>
                      </wps:spPr>
                      <wps:txbx>
                        <w:txbxContent>
                          <w:p w:rsidR="00AA52FE" w:rsidRPr="00BA4847" w:rsidRDefault="00AA52FE" w:rsidP="00BA4847">
                            <w:pPr>
                              <w:rPr>
                                <w:rFonts w:ascii="Bitstream Vera Sans Mono" w:hAnsi="Bitstream Vera Sans Mono"/>
                                <w:sz w:val="16"/>
                                <w:szCs w:val="16"/>
                              </w:rPr>
                            </w:pPr>
                            <w:proofErr w:type="spellStart"/>
                            <w:r w:rsidRPr="00BA4847">
                              <w:rPr>
                                <w:rFonts w:ascii="Bitstream Vera Sans Mono" w:hAnsi="Bitstream Vera Sans Mono"/>
                                <w:sz w:val="16"/>
                                <w:szCs w:val="16"/>
                              </w:rPr>
                              <w:t>Hello</w:t>
                            </w:r>
                            <w:proofErr w:type="spellEnd"/>
                            <w:r w:rsidRPr="00BA4847">
                              <w:rPr>
                                <w:rFonts w:ascii="Bitstream Vera Sans Mono" w:hAnsi="Bitstream Vera Sans Mono"/>
                                <w:sz w:val="16"/>
                                <w:szCs w:val="16"/>
                              </w:rPr>
                              <w:t xml:space="preserve"> Richard</w:t>
                            </w:r>
                          </w:p>
                          <w:p w:rsidR="00AA52FE" w:rsidRDefault="00AA52FE" w:rsidP="001654E2">
                            <w:pPr>
                              <w:jc w:val="center"/>
                            </w:pPr>
                          </w:p>
                        </w:txbxContent>
                      </wps:txbx>
                      <wps:bodyPr rot="0" vert="horz" wrap="square" lIns="91440" tIns="45720" rIns="91440" bIns="45720" anchor="t" anchorCtr="0" upright="1">
                        <a:noAutofit/>
                      </wps:bodyPr>
                    </wps:wsp>
                  </a:graphicData>
                </a:graphic>
              </wp:inline>
            </w:drawing>
          </mc:Choice>
          <mc:Fallback>
            <w:pict>
              <v:rect id="Rectangle 23" o:spid="_x0000_s1059" style="width:84.65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">
                <v:textbox>
                  <w:txbxContent>
                    <w:p w:rsidR="00AA52FE" w:rsidRPr="00BA4847" w:rsidRDefault="00AA52FE" w:rsidP="00BA4847">
                      <w:pPr>
                        <w:rPr>
                          <w:rFonts w:ascii="Bitstream Vera Sans Mono" w:hAnsi="Bitstream Vera Sans Mono"/>
                          <w:sz w:val="16"/>
                          <w:szCs w:val="16"/>
                        </w:rPr>
                      </w:pPr>
                      <w:proofErr w:type="spellStart"/>
                      <w:r w:rsidRPr="00BA4847">
                        <w:rPr>
                          <w:rFonts w:ascii="Bitstream Vera Sans Mono" w:hAnsi="Bitstream Vera Sans Mono"/>
                          <w:sz w:val="16"/>
                          <w:szCs w:val="16"/>
                        </w:rPr>
                        <w:t>Hello</w:t>
                      </w:r>
                      <w:proofErr w:type="spellEnd"/>
                      <w:r w:rsidRPr="00BA4847">
                        <w:rPr>
                          <w:rFonts w:ascii="Bitstream Vera Sans Mono" w:hAnsi="Bitstream Vera Sans Mono"/>
                          <w:sz w:val="16"/>
                          <w:szCs w:val="16"/>
                        </w:rPr>
                        <w:t xml:space="preserve"> Richard</w:t>
                      </w:r>
                    </w:p>
                    <w:p w:rsidR="00AA52FE" w:rsidRDefault="00AA52FE" w:rsidP="001654E2">
                      <w:pPr>
                        <w:jc w:val="center"/>
                      </w:pPr>
                    </w:p>
                  </w:txbxContent>
                </v:textbox>
                <w10:anchorlock/>
              </v:rect>
            </w:pict>
          </mc:Fallback>
        </mc:AlternateContent>
      </w:r>
    </w:p>
    <w:p w:rsidR="00B147FA" w:rsidRPr="00B147FA" w:rsidRDefault="00B147FA" w:rsidP="00B147FA"/>
    <w:p w:rsidR="007A7506" w:rsidRDefault="007A7506" w:rsidP="00AD790D"/>
    <w:sectPr w:rsidR="007A7506" w:rsidSect="0008479E">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036" w:rsidRDefault="002D7036" w:rsidP="00A31EC3">
      <w:r>
        <w:separator/>
      </w:r>
    </w:p>
  </w:endnote>
  <w:endnote w:type="continuationSeparator" w:id="0">
    <w:p w:rsidR="002D7036" w:rsidRDefault="002D7036" w:rsidP="00A31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itstream Vera Sans Mono">
    <w:altName w:val="Lucida Console"/>
    <w:panose1 w:val="020B0609030804020204"/>
    <w:charset w:val="00"/>
    <w:family w:val="modern"/>
    <w:pitch w:val="fixed"/>
    <w:sig w:usb0="800000AF" w:usb1="1000204A"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2FE" w:rsidRDefault="00AA52FE" w:rsidP="005E23CF">
    <w:pPr>
      <w:pStyle w:val="Footer"/>
      <w:jc w:val="right"/>
    </w:pPr>
    <w:r>
      <w:fldChar w:fldCharType="begin"/>
    </w:r>
    <w:r>
      <w:instrText>PAGE   \* MERGEFORMAT</w:instrText>
    </w:r>
    <w:r>
      <w:fldChar w:fldCharType="separate"/>
    </w:r>
    <w:r w:rsidR="002708FF">
      <w:rPr>
        <w:noProof/>
      </w:rPr>
      <w:t>33</w:t>
    </w:r>
    <w:r>
      <w:fldChar w:fldCharType="end"/>
    </w:r>
  </w:p>
  <w:p w:rsidR="00AA52FE" w:rsidRPr="005E23CF" w:rsidRDefault="00AA52FE" w:rsidP="005E23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036" w:rsidRDefault="002D7036" w:rsidP="00A31EC3">
      <w:r>
        <w:separator/>
      </w:r>
    </w:p>
  </w:footnote>
  <w:footnote w:type="continuationSeparator" w:id="0">
    <w:p w:rsidR="002D7036" w:rsidRDefault="002D7036" w:rsidP="00A31E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64804"/>
    <w:multiLevelType w:val="multilevel"/>
    <w:tmpl w:val="749E2B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5970F3"/>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B365500"/>
    <w:multiLevelType w:val="multilevel"/>
    <w:tmpl w:val="F58A42F6"/>
    <w:lvl w:ilvl="0">
      <w:start w:val="1"/>
      <w:numFmt w:val="decimal"/>
      <w:lvlText w:val="%1."/>
      <w:lvlJc w:val="left"/>
      <w:pPr>
        <w:ind w:left="360" w:hanging="360"/>
      </w:pPr>
      <w:rPr>
        <w:rFonts w:hint="default"/>
        <w:lang w:val="es-ES"/>
      </w:rPr>
    </w:lvl>
    <w:lvl w:ilvl="1">
      <w:start w:val="1"/>
      <w:numFmt w:val="decimal"/>
      <w:lvlText w:val="%1.%2."/>
      <w:lvlJc w:val="left"/>
      <w:pPr>
        <w:ind w:left="1283"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FC41581"/>
    <w:multiLevelType w:val="hybridMultilevel"/>
    <w:tmpl w:val="40E02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05C5605"/>
    <w:multiLevelType w:val="hybridMultilevel"/>
    <w:tmpl w:val="7B3AD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436020"/>
    <w:multiLevelType w:val="hybridMultilevel"/>
    <w:tmpl w:val="D91C8B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43A2A5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55B6FFC"/>
    <w:multiLevelType w:val="hybridMultilevel"/>
    <w:tmpl w:val="D7440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6E347E1"/>
    <w:multiLevelType w:val="hybridMultilevel"/>
    <w:tmpl w:val="B42A5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9630DD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F28738F"/>
    <w:multiLevelType w:val="hybridMultilevel"/>
    <w:tmpl w:val="2FF40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F31583A"/>
    <w:multiLevelType w:val="hybridMultilevel"/>
    <w:tmpl w:val="389AECE4"/>
    <w:lvl w:ilvl="0" w:tplc="8410C76C">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0BA40D0"/>
    <w:multiLevelType w:val="hybridMultilevel"/>
    <w:tmpl w:val="53323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1DB0721"/>
    <w:multiLevelType w:val="hybridMultilevel"/>
    <w:tmpl w:val="56BE0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2EC6508"/>
    <w:multiLevelType w:val="hybridMultilevel"/>
    <w:tmpl w:val="88B2B7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2F83375"/>
    <w:multiLevelType w:val="hybridMultilevel"/>
    <w:tmpl w:val="E8046C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7D30080"/>
    <w:multiLevelType w:val="hybridMultilevel"/>
    <w:tmpl w:val="D2EE7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B3427E5"/>
    <w:multiLevelType w:val="hybridMultilevel"/>
    <w:tmpl w:val="4DCC1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F7F4A3B"/>
    <w:multiLevelType w:val="hybridMultilevel"/>
    <w:tmpl w:val="F48C2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1222566"/>
    <w:multiLevelType w:val="hybridMultilevel"/>
    <w:tmpl w:val="CA887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5430E6A"/>
    <w:multiLevelType w:val="hybridMultilevel"/>
    <w:tmpl w:val="0082E1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9357640"/>
    <w:multiLevelType w:val="hybridMultilevel"/>
    <w:tmpl w:val="783055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BA90E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DEE14D0"/>
    <w:multiLevelType w:val="hybridMultilevel"/>
    <w:tmpl w:val="4C1673FC"/>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24">
    <w:nsid w:val="46D64033"/>
    <w:multiLevelType w:val="hybridMultilevel"/>
    <w:tmpl w:val="2C669302"/>
    <w:lvl w:ilvl="0" w:tplc="B65C9F0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8E95BFE"/>
    <w:multiLevelType w:val="hybridMultilevel"/>
    <w:tmpl w:val="E8D60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BC46AD9"/>
    <w:multiLevelType w:val="hybridMultilevel"/>
    <w:tmpl w:val="E5688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2141289"/>
    <w:multiLevelType w:val="hybridMultilevel"/>
    <w:tmpl w:val="1AA465F4"/>
    <w:lvl w:ilvl="0" w:tplc="3E8833C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0CF2526"/>
    <w:multiLevelType w:val="hybridMultilevel"/>
    <w:tmpl w:val="7E1EB9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62448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67D2503"/>
    <w:multiLevelType w:val="hybridMultilevel"/>
    <w:tmpl w:val="43A69382"/>
    <w:lvl w:ilvl="0" w:tplc="0C0A0001">
      <w:numFmt w:val="bullet"/>
      <w:lvlText w:val=""/>
      <w:lvlJc w:val="left"/>
      <w:pPr>
        <w:tabs>
          <w:tab w:val="num" w:pos="720"/>
        </w:tabs>
        <w:ind w:left="720" w:hanging="360"/>
      </w:pPr>
      <w:rPr>
        <w:rFonts w:ascii="Symbol" w:eastAsia="Times New Roman" w:hAnsi="Symbol"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80C44220">
      <w:numFmt w:val="bullet"/>
      <w:lvlText w:val="•"/>
      <w:lvlJc w:val="left"/>
      <w:pPr>
        <w:ind w:left="2160" w:hanging="360"/>
      </w:pPr>
      <w:rPr>
        <w:rFonts w:ascii="Calibri" w:eastAsia="Times New Roman" w:hAnsi="Calibri" w:cs="Times New Roman" w:hint="default"/>
        <w:i w:val="0"/>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677E0D87"/>
    <w:multiLevelType w:val="hybridMultilevel"/>
    <w:tmpl w:val="9320A2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CF95F55"/>
    <w:multiLevelType w:val="hybridMultilevel"/>
    <w:tmpl w:val="094A9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ED107DE"/>
    <w:multiLevelType w:val="hybridMultilevel"/>
    <w:tmpl w:val="15BE7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3805194"/>
    <w:multiLevelType w:val="hybridMultilevel"/>
    <w:tmpl w:val="A61AD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5CE2C5B"/>
    <w:multiLevelType w:val="hybridMultilevel"/>
    <w:tmpl w:val="CBF299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6197671"/>
    <w:multiLevelType w:val="hybridMultilevel"/>
    <w:tmpl w:val="56CC21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29"/>
  </w:num>
  <w:num w:numId="3">
    <w:abstractNumId w:val="2"/>
  </w:num>
  <w:num w:numId="4">
    <w:abstractNumId w:val="24"/>
  </w:num>
  <w:num w:numId="5">
    <w:abstractNumId w:val="27"/>
  </w:num>
  <w:num w:numId="6">
    <w:abstractNumId w:val="9"/>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5"/>
  </w:num>
  <w:num w:numId="10">
    <w:abstractNumId w:val="7"/>
  </w:num>
  <w:num w:numId="11">
    <w:abstractNumId w:val="8"/>
  </w:num>
  <w:num w:numId="12">
    <w:abstractNumId w:val="26"/>
  </w:num>
  <w:num w:numId="13">
    <w:abstractNumId w:val="6"/>
  </w:num>
  <w:num w:numId="14">
    <w:abstractNumId w:val="22"/>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num>
  <w:num w:numId="21">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34"/>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10"/>
  </w:num>
  <w:num w:numId="32">
    <w:abstractNumId w:val="1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31"/>
  </w:num>
  <w:num w:numId="36">
    <w:abstractNumId w:val="20"/>
  </w:num>
  <w:num w:numId="37">
    <w:abstractNumId w:val="4"/>
  </w:num>
  <w:num w:numId="38">
    <w:abstractNumId w:val="17"/>
  </w:num>
  <w:num w:numId="39">
    <w:abstractNumId w:val="25"/>
  </w:num>
  <w:num w:numId="40">
    <w:abstractNumId w:val="19"/>
  </w:num>
  <w:num w:numId="41">
    <w:abstractNumId w:val="12"/>
  </w:num>
  <w:num w:numId="42">
    <w:abstractNumId w:val="36"/>
  </w:num>
  <w:num w:numId="43">
    <w:abstractNumId w:val="1"/>
  </w:num>
  <w:num w:numId="44">
    <w:abstractNumId w:val="21"/>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5EA"/>
    <w:rsid w:val="000028BB"/>
    <w:rsid w:val="00006146"/>
    <w:rsid w:val="00007235"/>
    <w:rsid w:val="000075E1"/>
    <w:rsid w:val="00011959"/>
    <w:rsid w:val="00016C62"/>
    <w:rsid w:val="00021ADD"/>
    <w:rsid w:val="00022EAC"/>
    <w:rsid w:val="0002397F"/>
    <w:rsid w:val="0003266E"/>
    <w:rsid w:val="000328E0"/>
    <w:rsid w:val="00033689"/>
    <w:rsid w:val="0004006D"/>
    <w:rsid w:val="0004016B"/>
    <w:rsid w:val="000524D1"/>
    <w:rsid w:val="00052747"/>
    <w:rsid w:val="0005354E"/>
    <w:rsid w:val="00056AD7"/>
    <w:rsid w:val="00057366"/>
    <w:rsid w:val="00060DF3"/>
    <w:rsid w:val="0006177A"/>
    <w:rsid w:val="000643BF"/>
    <w:rsid w:val="0006646D"/>
    <w:rsid w:val="0007057A"/>
    <w:rsid w:val="00070ECF"/>
    <w:rsid w:val="000736AB"/>
    <w:rsid w:val="0008479E"/>
    <w:rsid w:val="00084D37"/>
    <w:rsid w:val="000867F7"/>
    <w:rsid w:val="00086F8F"/>
    <w:rsid w:val="00097F1E"/>
    <w:rsid w:val="000A0711"/>
    <w:rsid w:val="000A3C1F"/>
    <w:rsid w:val="000B3988"/>
    <w:rsid w:val="000C2D32"/>
    <w:rsid w:val="000C385A"/>
    <w:rsid w:val="000C53FC"/>
    <w:rsid w:val="000D0B82"/>
    <w:rsid w:val="000D3027"/>
    <w:rsid w:val="000D3280"/>
    <w:rsid w:val="000D48C5"/>
    <w:rsid w:val="000D4EE0"/>
    <w:rsid w:val="000D538F"/>
    <w:rsid w:val="000D753C"/>
    <w:rsid w:val="000D79FB"/>
    <w:rsid w:val="000E2A9D"/>
    <w:rsid w:val="000E69BA"/>
    <w:rsid w:val="000E749F"/>
    <w:rsid w:val="000E7EB2"/>
    <w:rsid w:val="000F368D"/>
    <w:rsid w:val="00103BAC"/>
    <w:rsid w:val="001041CB"/>
    <w:rsid w:val="00111947"/>
    <w:rsid w:val="001124BE"/>
    <w:rsid w:val="00114C0B"/>
    <w:rsid w:val="001157B7"/>
    <w:rsid w:val="001163E9"/>
    <w:rsid w:val="00123EEC"/>
    <w:rsid w:val="00125525"/>
    <w:rsid w:val="00125621"/>
    <w:rsid w:val="0013286F"/>
    <w:rsid w:val="00134F47"/>
    <w:rsid w:val="00135335"/>
    <w:rsid w:val="001362BF"/>
    <w:rsid w:val="00140986"/>
    <w:rsid w:val="001452F6"/>
    <w:rsid w:val="00150DC0"/>
    <w:rsid w:val="0016018A"/>
    <w:rsid w:val="00160343"/>
    <w:rsid w:val="001616EC"/>
    <w:rsid w:val="001648BB"/>
    <w:rsid w:val="001654E2"/>
    <w:rsid w:val="00165E5C"/>
    <w:rsid w:val="00174C61"/>
    <w:rsid w:val="00174E1E"/>
    <w:rsid w:val="00175D3D"/>
    <w:rsid w:val="001801B3"/>
    <w:rsid w:val="00181427"/>
    <w:rsid w:val="001914F5"/>
    <w:rsid w:val="00197E4F"/>
    <w:rsid w:val="001A0D9B"/>
    <w:rsid w:val="001A1399"/>
    <w:rsid w:val="001B05D0"/>
    <w:rsid w:val="001C261A"/>
    <w:rsid w:val="001C70ED"/>
    <w:rsid w:val="001D51F1"/>
    <w:rsid w:val="001D61FA"/>
    <w:rsid w:val="001D6309"/>
    <w:rsid w:val="001D7935"/>
    <w:rsid w:val="001E027A"/>
    <w:rsid w:val="001E6517"/>
    <w:rsid w:val="001E6EB2"/>
    <w:rsid w:val="001F0B94"/>
    <w:rsid w:val="001F2AEA"/>
    <w:rsid w:val="00202A95"/>
    <w:rsid w:val="00203E47"/>
    <w:rsid w:val="0020631B"/>
    <w:rsid w:val="00213DC5"/>
    <w:rsid w:val="00214069"/>
    <w:rsid w:val="00214858"/>
    <w:rsid w:val="00215E0A"/>
    <w:rsid w:val="00216FC6"/>
    <w:rsid w:val="0021749E"/>
    <w:rsid w:val="00217D7B"/>
    <w:rsid w:val="00227FF9"/>
    <w:rsid w:val="00230EF0"/>
    <w:rsid w:val="0023122C"/>
    <w:rsid w:val="002317DD"/>
    <w:rsid w:val="00234615"/>
    <w:rsid w:val="002353FA"/>
    <w:rsid w:val="00237891"/>
    <w:rsid w:val="00242EFB"/>
    <w:rsid w:val="002440C8"/>
    <w:rsid w:val="002454F6"/>
    <w:rsid w:val="0024559A"/>
    <w:rsid w:val="00256A65"/>
    <w:rsid w:val="00260BB8"/>
    <w:rsid w:val="00264333"/>
    <w:rsid w:val="00264357"/>
    <w:rsid w:val="00265DE4"/>
    <w:rsid w:val="002669C8"/>
    <w:rsid w:val="002708FF"/>
    <w:rsid w:val="00277193"/>
    <w:rsid w:val="00277463"/>
    <w:rsid w:val="002813ED"/>
    <w:rsid w:val="00292BA2"/>
    <w:rsid w:val="00293120"/>
    <w:rsid w:val="00294529"/>
    <w:rsid w:val="002A5714"/>
    <w:rsid w:val="002A75A7"/>
    <w:rsid w:val="002B0C71"/>
    <w:rsid w:val="002B3656"/>
    <w:rsid w:val="002B46B2"/>
    <w:rsid w:val="002B4808"/>
    <w:rsid w:val="002B5978"/>
    <w:rsid w:val="002B661D"/>
    <w:rsid w:val="002B6A41"/>
    <w:rsid w:val="002C01A8"/>
    <w:rsid w:val="002C0AE5"/>
    <w:rsid w:val="002C2F5B"/>
    <w:rsid w:val="002C4309"/>
    <w:rsid w:val="002C58AE"/>
    <w:rsid w:val="002D085F"/>
    <w:rsid w:val="002D0CA6"/>
    <w:rsid w:val="002D4F96"/>
    <w:rsid w:val="002D7036"/>
    <w:rsid w:val="002E336F"/>
    <w:rsid w:val="002E3DCA"/>
    <w:rsid w:val="002E3F86"/>
    <w:rsid w:val="002E4659"/>
    <w:rsid w:val="002E5B1E"/>
    <w:rsid w:val="002E7003"/>
    <w:rsid w:val="002F14FF"/>
    <w:rsid w:val="002F1FD4"/>
    <w:rsid w:val="002F3DDB"/>
    <w:rsid w:val="002F409B"/>
    <w:rsid w:val="002F7E0E"/>
    <w:rsid w:val="0030002E"/>
    <w:rsid w:val="00302C00"/>
    <w:rsid w:val="00302C5E"/>
    <w:rsid w:val="00305479"/>
    <w:rsid w:val="00306008"/>
    <w:rsid w:val="00312076"/>
    <w:rsid w:val="00314D96"/>
    <w:rsid w:val="00317313"/>
    <w:rsid w:val="0031736C"/>
    <w:rsid w:val="003206EB"/>
    <w:rsid w:val="00324953"/>
    <w:rsid w:val="00325025"/>
    <w:rsid w:val="00327C64"/>
    <w:rsid w:val="0033225F"/>
    <w:rsid w:val="00333694"/>
    <w:rsid w:val="00334750"/>
    <w:rsid w:val="003456FF"/>
    <w:rsid w:val="003556F8"/>
    <w:rsid w:val="00357E19"/>
    <w:rsid w:val="00365A53"/>
    <w:rsid w:val="00367BE1"/>
    <w:rsid w:val="003700CC"/>
    <w:rsid w:val="00371DA6"/>
    <w:rsid w:val="0039273A"/>
    <w:rsid w:val="0039621B"/>
    <w:rsid w:val="003963B2"/>
    <w:rsid w:val="003965C3"/>
    <w:rsid w:val="00397A15"/>
    <w:rsid w:val="003A1DEC"/>
    <w:rsid w:val="003A3951"/>
    <w:rsid w:val="003A5234"/>
    <w:rsid w:val="003A7C58"/>
    <w:rsid w:val="003B10D9"/>
    <w:rsid w:val="003B3EEF"/>
    <w:rsid w:val="003B43E6"/>
    <w:rsid w:val="003B4FCD"/>
    <w:rsid w:val="003B5460"/>
    <w:rsid w:val="003C0751"/>
    <w:rsid w:val="003C1A76"/>
    <w:rsid w:val="003C732B"/>
    <w:rsid w:val="003D42A4"/>
    <w:rsid w:val="003D46C9"/>
    <w:rsid w:val="003D5F5C"/>
    <w:rsid w:val="003E195D"/>
    <w:rsid w:val="003F02E6"/>
    <w:rsid w:val="003F0E5C"/>
    <w:rsid w:val="003F11F5"/>
    <w:rsid w:val="003F162E"/>
    <w:rsid w:val="003F1D18"/>
    <w:rsid w:val="003F386B"/>
    <w:rsid w:val="003F3DC7"/>
    <w:rsid w:val="003F5257"/>
    <w:rsid w:val="004010E9"/>
    <w:rsid w:val="004024DE"/>
    <w:rsid w:val="00404C12"/>
    <w:rsid w:val="0040521C"/>
    <w:rsid w:val="00406B05"/>
    <w:rsid w:val="00413BBE"/>
    <w:rsid w:val="004201CC"/>
    <w:rsid w:val="004205A2"/>
    <w:rsid w:val="0042239D"/>
    <w:rsid w:val="00422ADD"/>
    <w:rsid w:val="004259BE"/>
    <w:rsid w:val="00432553"/>
    <w:rsid w:val="00436805"/>
    <w:rsid w:val="004378AD"/>
    <w:rsid w:val="00440B79"/>
    <w:rsid w:val="00443EC5"/>
    <w:rsid w:val="00443ED4"/>
    <w:rsid w:val="00444564"/>
    <w:rsid w:val="00447B12"/>
    <w:rsid w:val="004540D2"/>
    <w:rsid w:val="00454A58"/>
    <w:rsid w:val="00460FAA"/>
    <w:rsid w:val="004710AC"/>
    <w:rsid w:val="00474D75"/>
    <w:rsid w:val="00476240"/>
    <w:rsid w:val="00482FFA"/>
    <w:rsid w:val="004912E3"/>
    <w:rsid w:val="004919D2"/>
    <w:rsid w:val="00494526"/>
    <w:rsid w:val="004954D4"/>
    <w:rsid w:val="00496A18"/>
    <w:rsid w:val="004A1AFB"/>
    <w:rsid w:val="004A66A9"/>
    <w:rsid w:val="004A6883"/>
    <w:rsid w:val="004A7575"/>
    <w:rsid w:val="004B2C6E"/>
    <w:rsid w:val="004C3202"/>
    <w:rsid w:val="004C703C"/>
    <w:rsid w:val="004D2404"/>
    <w:rsid w:val="004D2664"/>
    <w:rsid w:val="004D2FEA"/>
    <w:rsid w:val="004D636A"/>
    <w:rsid w:val="004E1DDD"/>
    <w:rsid w:val="004E4D9A"/>
    <w:rsid w:val="004E5553"/>
    <w:rsid w:val="004E57AC"/>
    <w:rsid w:val="004E5C6D"/>
    <w:rsid w:val="004F51D6"/>
    <w:rsid w:val="00501A43"/>
    <w:rsid w:val="00506FE4"/>
    <w:rsid w:val="00513FED"/>
    <w:rsid w:val="005151D5"/>
    <w:rsid w:val="00516312"/>
    <w:rsid w:val="00516F05"/>
    <w:rsid w:val="00524A75"/>
    <w:rsid w:val="00526DFC"/>
    <w:rsid w:val="0053244A"/>
    <w:rsid w:val="00537F1D"/>
    <w:rsid w:val="00540F93"/>
    <w:rsid w:val="00541BE2"/>
    <w:rsid w:val="00543273"/>
    <w:rsid w:val="00543576"/>
    <w:rsid w:val="00543A17"/>
    <w:rsid w:val="0054562E"/>
    <w:rsid w:val="005504C4"/>
    <w:rsid w:val="005578E9"/>
    <w:rsid w:val="00557BDF"/>
    <w:rsid w:val="00561E9A"/>
    <w:rsid w:val="00564FA4"/>
    <w:rsid w:val="00565740"/>
    <w:rsid w:val="00565C78"/>
    <w:rsid w:val="00565E6F"/>
    <w:rsid w:val="00571300"/>
    <w:rsid w:val="00580D22"/>
    <w:rsid w:val="00582268"/>
    <w:rsid w:val="00583A23"/>
    <w:rsid w:val="00583D8F"/>
    <w:rsid w:val="005847B4"/>
    <w:rsid w:val="0059177F"/>
    <w:rsid w:val="00597C30"/>
    <w:rsid w:val="005A4161"/>
    <w:rsid w:val="005A4D50"/>
    <w:rsid w:val="005A54CF"/>
    <w:rsid w:val="005B00F8"/>
    <w:rsid w:val="005B328D"/>
    <w:rsid w:val="005B46A8"/>
    <w:rsid w:val="005C0CE0"/>
    <w:rsid w:val="005C1485"/>
    <w:rsid w:val="005C442B"/>
    <w:rsid w:val="005C5148"/>
    <w:rsid w:val="005C5DBC"/>
    <w:rsid w:val="005D39FF"/>
    <w:rsid w:val="005E23CF"/>
    <w:rsid w:val="005E4F10"/>
    <w:rsid w:val="005F0EAD"/>
    <w:rsid w:val="005F2134"/>
    <w:rsid w:val="005F728E"/>
    <w:rsid w:val="005F7407"/>
    <w:rsid w:val="00600AF6"/>
    <w:rsid w:val="00603C93"/>
    <w:rsid w:val="00604038"/>
    <w:rsid w:val="0060685E"/>
    <w:rsid w:val="00620D2D"/>
    <w:rsid w:val="00623BA5"/>
    <w:rsid w:val="006251FB"/>
    <w:rsid w:val="00626F2D"/>
    <w:rsid w:val="00627F63"/>
    <w:rsid w:val="0063377F"/>
    <w:rsid w:val="00637085"/>
    <w:rsid w:val="006607F6"/>
    <w:rsid w:val="0066787C"/>
    <w:rsid w:val="00672094"/>
    <w:rsid w:val="0068202E"/>
    <w:rsid w:val="00684928"/>
    <w:rsid w:val="006851E8"/>
    <w:rsid w:val="00694F9E"/>
    <w:rsid w:val="006A0A3C"/>
    <w:rsid w:val="006A16CF"/>
    <w:rsid w:val="006B0C28"/>
    <w:rsid w:val="006B148C"/>
    <w:rsid w:val="006B1606"/>
    <w:rsid w:val="006B31D3"/>
    <w:rsid w:val="006C5656"/>
    <w:rsid w:val="006D1A3F"/>
    <w:rsid w:val="006D1C44"/>
    <w:rsid w:val="006D2279"/>
    <w:rsid w:val="006D35C0"/>
    <w:rsid w:val="006E1FAC"/>
    <w:rsid w:val="006E20A1"/>
    <w:rsid w:val="006E2710"/>
    <w:rsid w:val="006E5FF1"/>
    <w:rsid w:val="006F251C"/>
    <w:rsid w:val="006F3DB9"/>
    <w:rsid w:val="00701CB1"/>
    <w:rsid w:val="00707A2B"/>
    <w:rsid w:val="00710346"/>
    <w:rsid w:val="0071489C"/>
    <w:rsid w:val="00721BD4"/>
    <w:rsid w:val="00725130"/>
    <w:rsid w:val="00725366"/>
    <w:rsid w:val="00725987"/>
    <w:rsid w:val="00726B84"/>
    <w:rsid w:val="00733C0F"/>
    <w:rsid w:val="00733F88"/>
    <w:rsid w:val="00737C22"/>
    <w:rsid w:val="007408F4"/>
    <w:rsid w:val="007415B8"/>
    <w:rsid w:val="00743EE0"/>
    <w:rsid w:val="007446AE"/>
    <w:rsid w:val="00750646"/>
    <w:rsid w:val="00750FEA"/>
    <w:rsid w:val="00751A44"/>
    <w:rsid w:val="00755D05"/>
    <w:rsid w:val="00755DF0"/>
    <w:rsid w:val="00760252"/>
    <w:rsid w:val="00760E49"/>
    <w:rsid w:val="00762AC1"/>
    <w:rsid w:val="0076598A"/>
    <w:rsid w:val="00771509"/>
    <w:rsid w:val="00772355"/>
    <w:rsid w:val="007759C7"/>
    <w:rsid w:val="00780192"/>
    <w:rsid w:val="00782B1C"/>
    <w:rsid w:val="007908E3"/>
    <w:rsid w:val="00793C3E"/>
    <w:rsid w:val="00795FFD"/>
    <w:rsid w:val="00796423"/>
    <w:rsid w:val="0079741D"/>
    <w:rsid w:val="007A4900"/>
    <w:rsid w:val="007A62C3"/>
    <w:rsid w:val="007A7506"/>
    <w:rsid w:val="007B190D"/>
    <w:rsid w:val="007B2237"/>
    <w:rsid w:val="007B2302"/>
    <w:rsid w:val="007B29BE"/>
    <w:rsid w:val="007B3ED2"/>
    <w:rsid w:val="007B5BBD"/>
    <w:rsid w:val="007C0EE6"/>
    <w:rsid w:val="007C2B7B"/>
    <w:rsid w:val="007C3D92"/>
    <w:rsid w:val="007D0D2B"/>
    <w:rsid w:val="007D1F94"/>
    <w:rsid w:val="007D326A"/>
    <w:rsid w:val="007E32FF"/>
    <w:rsid w:val="007E5CC3"/>
    <w:rsid w:val="007F2144"/>
    <w:rsid w:val="007F33F4"/>
    <w:rsid w:val="0080030D"/>
    <w:rsid w:val="008019E2"/>
    <w:rsid w:val="008035ED"/>
    <w:rsid w:val="00803646"/>
    <w:rsid w:val="00805F6E"/>
    <w:rsid w:val="00812A96"/>
    <w:rsid w:val="008168AB"/>
    <w:rsid w:val="00816A95"/>
    <w:rsid w:val="00820A9D"/>
    <w:rsid w:val="00823322"/>
    <w:rsid w:val="008243EA"/>
    <w:rsid w:val="00830DC5"/>
    <w:rsid w:val="00831E62"/>
    <w:rsid w:val="008323AC"/>
    <w:rsid w:val="008359FB"/>
    <w:rsid w:val="00835F9A"/>
    <w:rsid w:val="00837A4D"/>
    <w:rsid w:val="00851BF7"/>
    <w:rsid w:val="00853CD9"/>
    <w:rsid w:val="00861641"/>
    <w:rsid w:val="00862350"/>
    <w:rsid w:val="00872036"/>
    <w:rsid w:val="00875C4C"/>
    <w:rsid w:val="00880C25"/>
    <w:rsid w:val="008872A1"/>
    <w:rsid w:val="00890C37"/>
    <w:rsid w:val="00897B7E"/>
    <w:rsid w:val="00897BA4"/>
    <w:rsid w:val="008A19A8"/>
    <w:rsid w:val="008A2DFB"/>
    <w:rsid w:val="008A49BF"/>
    <w:rsid w:val="008A5539"/>
    <w:rsid w:val="008A59E3"/>
    <w:rsid w:val="008A5BEB"/>
    <w:rsid w:val="008B0988"/>
    <w:rsid w:val="008C0511"/>
    <w:rsid w:val="008C0A9A"/>
    <w:rsid w:val="008C4ADB"/>
    <w:rsid w:val="008C65F0"/>
    <w:rsid w:val="008C6A39"/>
    <w:rsid w:val="008D1BAA"/>
    <w:rsid w:val="008D4F17"/>
    <w:rsid w:val="008D6009"/>
    <w:rsid w:val="008D6DE4"/>
    <w:rsid w:val="008E389B"/>
    <w:rsid w:val="008E4BAB"/>
    <w:rsid w:val="008E7C51"/>
    <w:rsid w:val="0090555D"/>
    <w:rsid w:val="00910374"/>
    <w:rsid w:val="0091302C"/>
    <w:rsid w:val="0091509A"/>
    <w:rsid w:val="009157C5"/>
    <w:rsid w:val="00916155"/>
    <w:rsid w:val="009240FF"/>
    <w:rsid w:val="0092515A"/>
    <w:rsid w:val="0092682C"/>
    <w:rsid w:val="00931ACA"/>
    <w:rsid w:val="00935AC4"/>
    <w:rsid w:val="00942354"/>
    <w:rsid w:val="00942B94"/>
    <w:rsid w:val="00945BB9"/>
    <w:rsid w:val="00946C9F"/>
    <w:rsid w:val="00947E11"/>
    <w:rsid w:val="00952E9E"/>
    <w:rsid w:val="00954464"/>
    <w:rsid w:val="009559D4"/>
    <w:rsid w:val="009635AF"/>
    <w:rsid w:val="00964E79"/>
    <w:rsid w:val="00970395"/>
    <w:rsid w:val="009724B7"/>
    <w:rsid w:val="009744DE"/>
    <w:rsid w:val="00975457"/>
    <w:rsid w:val="009833A0"/>
    <w:rsid w:val="00984313"/>
    <w:rsid w:val="009851C1"/>
    <w:rsid w:val="00986DAA"/>
    <w:rsid w:val="00990705"/>
    <w:rsid w:val="0099365A"/>
    <w:rsid w:val="009972C6"/>
    <w:rsid w:val="009B7265"/>
    <w:rsid w:val="009C0D18"/>
    <w:rsid w:val="009D0102"/>
    <w:rsid w:val="009D057E"/>
    <w:rsid w:val="009D5684"/>
    <w:rsid w:val="009E4694"/>
    <w:rsid w:val="009E6BD0"/>
    <w:rsid w:val="009E7580"/>
    <w:rsid w:val="009F3A43"/>
    <w:rsid w:val="00A03E08"/>
    <w:rsid w:val="00A148B1"/>
    <w:rsid w:val="00A21F36"/>
    <w:rsid w:val="00A22D3E"/>
    <w:rsid w:val="00A31EC3"/>
    <w:rsid w:val="00A361D9"/>
    <w:rsid w:val="00A379E9"/>
    <w:rsid w:val="00A41B06"/>
    <w:rsid w:val="00A4695C"/>
    <w:rsid w:val="00A51A8C"/>
    <w:rsid w:val="00A6222F"/>
    <w:rsid w:val="00A71FEE"/>
    <w:rsid w:val="00A737DF"/>
    <w:rsid w:val="00A73D9D"/>
    <w:rsid w:val="00A8405D"/>
    <w:rsid w:val="00A92CEB"/>
    <w:rsid w:val="00A95824"/>
    <w:rsid w:val="00A95A83"/>
    <w:rsid w:val="00AA3DBD"/>
    <w:rsid w:val="00AA401A"/>
    <w:rsid w:val="00AA52FE"/>
    <w:rsid w:val="00AA6812"/>
    <w:rsid w:val="00AB07A6"/>
    <w:rsid w:val="00AB4248"/>
    <w:rsid w:val="00AC0463"/>
    <w:rsid w:val="00AC3C95"/>
    <w:rsid w:val="00AC637F"/>
    <w:rsid w:val="00AC73B7"/>
    <w:rsid w:val="00AD23F8"/>
    <w:rsid w:val="00AD790D"/>
    <w:rsid w:val="00AE69BB"/>
    <w:rsid w:val="00AF15FB"/>
    <w:rsid w:val="00AF3042"/>
    <w:rsid w:val="00AF6989"/>
    <w:rsid w:val="00AF6B51"/>
    <w:rsid w:val="00AF77BF"/>
    <w:rsid w:val="00AF79B0"/>
    <w:rsid w:val="00B13918"/>
    <w:rsid w:val="00B146FE"/>
    <w:rsid w:val="00B147FA"/>
    <w:rsid w:val="00B15578"/>
    <w:rsid w:val="00B21567"/>
    <w:rsid w:val="00B2265E"/>
    <w:rsid w:val="00B242C3"/>
    <w:rsid w:val="00B24380"/>
    <w:rsid w:val="00B256C9"/>
    <w:rsid w:val="00B25E40"/>
    <w:rsid w:val="00B30950"/>
    <w:rsid w:val="00B414B2"/>
    <w:rsid w:val="00B422E2"/>
    <w:rsid w:val="00B4310B"/>
    <w:rsid w:val="00B55BEA"/>
    <w:rsid w:val="00B603F2"/>
    <w:rsid w:val="00B606A0"/>
    <w:rsid w:val="00B65845"/>
    <w:rsid w:val="00B66245"/>
    <w:rsid w:val="00B66F63"/>
    <w:rsid w:val="00B70065"/>
    <w:rsid w:val="00B80624"/>
    <w:rsid w:val="00B81644"/>
    <w:rsid w:val="00B94934"/>
    <w:rsid w:val="00B953B6"/>
    <w:rsid w:val="00B961D3"/>
    <w:rsid w:val="00B96329"/>
    <w:rsid w:val="00B97003"/>
    <w:rsid w:val="00BA10B4"/>
    <w:rsid w:val="00BA140E"/>
    <w:rsid w:val="00BA1715"/>
    <w:rsid w:val="00BA3BAF"/>
    <w:rsid w:val="00BA4847"/>
    <w:rsid w:val="00BA55F3"/>
    <w:rsid w:val="00BA6B03"/>
    <w:rsid w:val="00BA71D6"/>
    <w:rsid w:val="00BB52E8"/>
    <w:rsid w:val="00BB6217"/>
    <w:rsid w:val="00BC0D41"/>
    <w:rsid w:val="00BC0D64"/>
    <w:rsid w:val="00BC3FE4"/>
    <w:rsid w:val="00BC5982"/>
    <w:rsid w:val="00BD1DDD"/>
    <w:rsid w:val="00BD58C9"/>
    <w:rsid w:val="00BE139C"/>
    <w:rsid w:val="00BE3799"/>
    <w:rsid w:val="00BE39E7"/>
    <w:rsid w:val="00BF270C"/>
    <w:rsid w:val="00BF28B6"/>
    <w:rsid w:val="00BF358C"/>
    <w:rsid w:val="00BF377A"/>
    <w:rsid w:val="00BF6994"/>
    <w:rsid w:val="00C06496"/>
    <w:rsid w:val="00C11331"/>
    <w:rsid w:val="00C15E2C"/>
    <w:rsid w:val="00C24C03"/>
    <w:rsid w:val="00C261A6"/>
    <w:rsid w:val="00C320CC"/>
    <w:rsid w:val="00C32881"/>
    <w:rsid w:val="00C37EDA"/>
    <w:rsid w:val="00C40C8E"/>
    <w:rsid w:val="00C42D1D"/>
    <w:rsid w:val="00C4313F"/>
    <w:rsid w:val="00C473A9"/>
    <w:rsid w:val="00C50238"/>
    <w:rsid w:val="00C51135"/>
    <w:rsid w:val="00C63297"/>
    <w:rsid w:val="00C65719"/>
    <w:rsid w:val="00C659CA"/>
    <w:rsid w:val="00C6659B"/>
    <w:rsid w:val="00C7011C"/>
    <w:rsid w:val="00C8406C"/>
    <w:rsid w:val="00C841B8"/>
    <w:rsid w:val="00C90573"/>
    <w:rsid w:val="00C94A02"/>
    <w:rsid w:val="00CA316D"/>
    <w:rsid w:val="00CA5378"/>
    <w:rsid w:val="00CA7B51"/>
    <w:rsid w:val="00CB4915"/>
    <w:rsid w:val="00CB5329"/>
    <w:rsid w:val="00CB5A22"/>
    <w:rsid w:val="00CD0625"/>
    <w:rsid w:val="00CD103F"/>
    <w:rsid w:val="00CD15D5"/>
    <w:rsid w:val="00CD20B4"/>
    <w:rsid w:val="00CD5DF0"/>
    <w:rsid w:val="00CE2582"/>
    <w:rsid w:val="00CF503B"/>
    <w:rsid w:val="00CF539B"/>
    <w:rsid w:val="00CF669C"/>
    <w:rsid w:val="00D00418"/>
    <w:rsid w:val="00D0063F"/>
    <w:rsid w:val="00D027DE"/>
    <w:rsid w:val="00D0403F"/>
    <w:rsid w:val="00D173CF"/>
    <w:rsid w:val="00D17561"/>
    <w:rsid w:val="00D20486"/>
    <w:rsid w:val="00D25348"/>
    <w:rsid w:val="00D3311A"/>
    <w:rsid w:val="00D33F2D"/>
    <w:rsid w:val="00D34356"/>
    <w:rsid w:val="00D374CC"/>
    <w:rsid w:val="00D43775"/>
    <w:rsid w:val="00D43FD9"/>
    <w:rsid w:val="00D4564C"/>
    <w:rsid w:val="00D5145E"/>
    <w:rsid w:val="00D52D15"/>
    <w:rsid w:val="00D60ECF"/>
    <w:rsid w:val="00D65591"/>
    <w:rsid w:val="00D728FA"/>
    <w:rsid w:val="00D72CFA"/>
    <w:rsid w:val="00D82F5C"/>
    <w:rsid w:val="00D858D2"/>
    <w:rsid w:val="00D860B9"/>
    <w:rsid w:val="00D90542"/>
    <w:rsid w:val="00D9086A"/>
    <w:rsid w:val="00D92317"/>
    <w:rsid w:val="00D926C1"/>
    <w:rsid w:val="00DA282D"/>
    <w:rsid w:val="00DB06F2"/>
    <w:rsid w:val="00DB0F26"/>
    <w:rsid w:val="00DB1DD7"/>
    <w:rsid w:val="00DB63A8"/>
    <w:rsid w:val="00DB7168"/>
    <w:rsid w:val="00DB7CFA"/>
    <w:rsid w:val="00DC077C"/>
    <w:rsid w:val="00DC1198"/>
    <w:rsid w:val="00DC36C8"/>
    <w:rsid w:val="00DC5C19"/>
    <w:rsid w:val="00DD263E"/>
    <w:rsid w:val="00DD2E0E"/>
    <w:rsid w:val="00DD415E"/>
    <w:rsid w:val="00DD435A"/>
    <w:rsid w:val="00DD4E9B"/>
    <w:rsid w:val="00DD5152"/>
    <w:rsid w:val="00DD68CF"/>
    <w:rsid w:val="00DE0387"/>
    <w:rsid w:val="00DE1F0C"/>
    <w:rsid w:val="00DE3557"/>
    <w:rsid w:val="00DE3F30"/>
    <w:rsid w:val="00DF59FB"/>
    <w:rsid w:val="00DF5A79"/>
    <w:rsid w:val="00DF72C9"/>
    <w:rsid w:val="00DF72F3"/>
    <w:rsid w:val="00E00651"/>
    <w:rsid w:val="00E0230A"/>
    <w:rsid w:val="00E132A6"/>
    <w:rsid w:val="00E13588"/>
    <w:rsid w:val="00E14E42"/>
    <w:rsid w:val="00E160A6"/>
    <w:rsid w:val="00E17AAA"/>
    <w:rsid w:val="00E24361"/>
    <w:rsid w:val="00E34203"/>
    <w:rsid w:val="00E34E7A"/>
    <w:rsid w:val="00E34F98"/>
    <w:rsid w:val="00E3547F"/>
    <w:rsid w:val="00E35EB6"/>
    <w:rsid w:val="00E36612"/>
    <w:rsid w:val="00E41AFB"/>
    <w:rsid w:val="00E423BD"/>
    <w:rsid w:val="00E51D32"/>
    <w:rsid w:val="00E5561E"/>
    <w:rsid w:val="00E57B41"/>
    <w:rsid w:val="00E62E78"/>
    <w:rsid w:val="00E650E9"/>
    <w:rsid w:val="00E65618"/>
    <w:rsid w:val="00E67680"/>
    <w:rsid w:val="00E7558D"/>
    <w:rsid w:val="00E759DF"/>
    <w:rsid w:val="00E77224"/>
    <w:rsid w:val="00E817B5"/>
    <w:rsid w:val="00E84BA2"/>
    <w:rsid w:val="00E8695A"/>
    <w:rsid w:val="00E87774"/>
    <w:rsid w:val="00E92566"/>
    <w:rsid w:val="00E937A3"/>
    <w:rsid w:val="00E9578D"/>
    <w:rsid w:val="00E9694B"/>
    <w:rsid w:val="00EA08D8"/>
    <w:rsid w:val="00EA3251"/>
    <w:rsid w:val="00EA444C"/>
    <w:rsid w:val="00EA6AAA"/>
    <w:rsid w:val="00EA714C"/>
    <w:rsid w:val="00EB256B"/>
    <w:rsid w:val="00EB39AD"/>
    <w:rsid w:val="00ED154A"/>
    <w:rsid w:val="00EE45B9"/>
    <w:rsid w:val="00EE6605"/>
    <w:rsid w:val="00EF03D8"/>
    <w:rsid w:val="00EF1B92"/>
    <w:rsid w:val="00F01E9A"/>
    <w:rsid w:val="00F01F44"/>
    <w:rsid w:val="00F0662F"/>
    <w:rsid w:val="00F0770F"/>
    <w:rsid w:val="00F10060"/>
    <w:rsid w:val="00F11655"/>
    <w:rsid w:val="00F13E03"/>
    <w:rsid w:val="00F2506A"/>
    <w:rsid w:val="00F269B9"/>
    <w:rsid w:val="00F2720C"/>
    <w:rsid w:val="00F2783B"/>
    <w:rsid w:val="00F310EB"/>
    <w:rsid w:val="00F318BF"/>
    <w:rsid w:val="00F34623"/>
    <w:rsid w:val="00F3469B"/>
    <w:rsid w:val="00F37205"/>
    <w:rsid w:val="00F40FF6"/>
    <w:rsid w:val="00F436C5"/>
    <w:rsid w:val="00F43ABA"/>
    <w:rsid w:val="00F46B26"/>
    <w:rsid w:val="00F47658"/>
    <w:rsid w:val="00F4790C"/>
    <w:rsid w:val="00F50B65"/>
    <w:rsid w:val="00F5141A"/>
    <w:rsid w:val="00F53F36"/>
    <w:rsid w:val="00F61DE6"/>
    <w:rsid w:val="00F62CD2"/>
    <w:rsid w:val="00F65B7C"/>
    <w:rsid w:val="00F71BAA"/>
    <w:rsid w:val="00F73219"/>
    <w:rsid w:val="00F80417"/>
    <w:rsid w:val="00F82AA0"/>
    <w:rsid w:val="00F82D5D"/>
    <w:rsid w:val="00F84925"/>
    <w:rsid w:val="00F90C65"/>
    <w:rsid w:val="00FA6899"/>
    <w:rsid w:val="00FA707A"/>
    <w:rsid w:val="00FA7F33"/>
    <w:rsid w:val="00FB05EA"/>
    <w:rsid w:val="00FB3722"/>
    <w:rsid w:val="00FB396D"/>
    <w:rsid w:val="00FB3EE2"/>
    <w:rsid w:val="00FC39B4"/>
    <w:rsid w:val="00FD415B"/>
    <w:rsid w:val="00FD6BC0"/>
    <w:rsid w:val="00FF0605"/>
    <w:rsid w:val="00FF07B6"/>
    <w:rsid w:val="00FF39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987"/>
    <w:rPr>
      <w:sz w:val="24"/>
      <w:szCs w:val="24"/>
    </w:rPr>
  </w:style>
  <w:style w:type="paragraph" w:styleId="Heading1">
    <w:name w:val="heading 1"/>
    <w:basedOn w:val="Normal"/>
    <w:next w:val="Normal"/>
    <w:link w:val="Heading1Char"/>
    <w:uiPriority w:val="9"/>
    <w:qFormat/>
    <w:rsid w:val="00725987"/>
    <w:pPr>
      <w:keepNext/>
      <w:numPr>
        <w:numId w:val="43"/>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725987"/>
    <w:pPr>
      <w:keepNext/>
      <w:numPr>
        <w:ilvl w:val="1"/>
        <w:numId w:val="43"/>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725987"/>
    <w:pPr>
      <w:keepNext/>
      <w:numPr>
        <w:ilvl w:val="2"/>
        <w:numId w:val="43"/>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725987"/>
    <w:pPr>
      <w:keepNext/>
      <w:numPr>
        <w:ilvl w:val="3"/>
        <w:numId w:val="43"/>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725987"/>
    <w:pPr>
      <w:numPr>
        <w:ilvl w:val="4"/>
        <w:numId w:val="43"/>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25987"/>
    <w:pPr>
      <w:numPr>
        <w:ilvl w:val="5"/>
        <w:numId w:val="4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25987"/>
    <w:pPr>
      <w:numPr>
        <w:ilvl w:val="6"/>
        <w:numId w:val="43"/>
      </w:numPr>
      <w:spacing w:before="240" w:after="60"/>
      <w:outlineLvl w:val="6"/>
    </w:pPr>
  </w:style>
  <w:style w:type="paragraph" w:styleId="Heading8">
    <w:name w:val="heading 8"/>
    <w:basedOn w:val="Normal"/>
    <w:next w:val="Normal"/>
    <w:link w:val="Heading8Char"/>
    <w:uiPriority w:val="9"/>
    <w:semiHidden/>
    <w:unhideWhenUsed/>
    <w:qFormat/>
    <w:rsid w:val="00725987"/>
    <w:pPr>
      <w:numPr>
        <w:ilvl w:val="7"/>
        <w:numId w:val="43"/>
      </w:numPr>
      <w:spacing w:before="240" w:after="60"/>
      <w:outlineLvl w:val="7"/>
    </w:pPr>
    <w:rPr>
      <w:i/>
      <w:iCs/>
    </w:rPr>
  </w:style>
  <w:style w:type="paragraph" w:styleId="Heading9">
    <w:name w:val="heading 9"/>
    <w:basedOn w:val="Normal"/>
    <w:next w:val="Normal"/>
    <w:link w:val="Heading9Char"/>
    <w:uiPriority w:val="9"/>
    <w:semiHidden/>
    <w:unhideWhenUsed/>
    <w:qFormat/>
    <w:rsid w:val="00725987"/>
    <w:pPr>
      <w:numPr>
        <w:ilvl w:val="8"/>
        <w:numId w:val="43"/>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25987"/>
    <w:rPr>
      <w:rFonts w:ascii="Cambria" w:hAnsi="Cambria"/>
      <w:b/>
      <w:bCs/>
      <w:kern w:val="32"/>
      <w:sz w:val="32"/>
      <w:szCs w:val="32"/>
    </w:rPr>
  </w:style>
  <w:style w:type="paragraph" w:styleId="Title">
    <w:name w:val="Title"/>
    <w:basedOn w:val="Normal"/>
    <w:next w:val="Normal"/>
    <w:link w:val="TitleChar"/>
    <w:uiPriority w:val="10"/>
    <w:qFormat/>
    <w:rsid w:val="00725987"/>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725987"/>
    <w:rPr>
      <w:rFonts w:ascii="Cambria" w:eastAsia="Times New Roman" w:hAnsi="Cambria"/>
      <w:b/>
      <w:bCs/>
      <w:kern w:val="28"/>
      <w:sz w:val="32"/>
      <w:szCs w:val="32"/>
    </w:rPr>
  </w:style>
  <w:style w:type="character" w:customStyle="1" w:styleId="Heading2Char">
    <w:name w:val="Heading 2 Char"/>
    <w:link w:val="Heading2"/>
    <w:uiPriority w:val="9"/>
    <w:rsid w:val="00725987"/>
    <w:rPr>
      <w:rFonts w:ascii="Cambria" w:hAnsi="Cambria"/>
      <w:b/>
      <w:bCs/>
      <w:i/>
      <w:iCs/>
      <w:sz w:val="28"/>
      <w:szCs w:val="28"/>
    </w:rPr>
  </w:style>
  <w:style w:type="paragraph" w:styleId="Quote">
    <w:name w:val="Quote"/>
    <w:basedOn w:val="Normal"/>
    <w:next w:val="Normal"/>
    <w:link w:val="QuoteChar"/>
    <w:uiPriority w:val="29"/>
    <w:qFormat/>
    <w:rsid w:val="00725987"/>
    <w:rPr>
      <w:i/>
    </w:rPr>
  </w:style>
  <w:style w:type="character" w:customStyle="1" w:styleId="QuoteChar">
    <w:name w:val="Quote Char"/>
    <w:link w:val="Quote"/>
    <w:uiPriority w:val="29"/>
    <w:rsid w:val="00725987"/>
    <w:rPr>
      <w:i/>
      <w:sz w:val="24"/>
      <w:szCs w:val="24"/>
    </w:rPr>
  </w:style>
  <w:style w:type="table" w:styleId="TableGrid">
    <w:name w:val="Table Grid"/>
    <w:basedOn w:val="TableNormal"/>
    <w:uiPriority w:val="59"/>
    <w:rsid w:val="00DE3F3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is11">
    <w:name w:val="Lista clara - Énfasis 11"/>
    <w:basedOn w:val="TableNormal"/>
    <w:uiPriority w:val="61"/>
    <w:rsid w:val="00DE3F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eNormal"/>
    <w:uiPriority w:val="63"/>
    <w:rsid w:val="00DE3F3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BookTitle">
    <w:name w:val="Book Title"/>
    <w:uiPriority w:val="33"/>
    <w:qFormat/>
    <w:rsid w:val="00725987"/>
    <w:rPr>
      <w:rFonts w:ascii="Cambria" w:eastAsia="Times New Roman" w:hAnsi="Cambria"/>
      <w:b/>
      <w:i/>
      <w:sz w:val="24"/>
      <w:szCs w:val="24"/>
    </w:rPr>
  </w:style>
  <w:style w:type="paragraph" w:styleId="ListParagraph">
    <w:name w:val="List Paragraph"/>
    <w:basedOn w:val="Normal"/>
    <w:uiPriority w:val="34"/>
    <w:qFormat/>
    <w:rsid w:val="00725987"/>
    <w:pPr>
      <w:ind w:left="720"/>
      <w:contextualSpacing/>
    </w:pPr>
  </w:style>
  <w:style w:type="paragraph" w:styleId="BalloonText">
    <w:name w:val="Balloon Text"/>
    <w:basedOn w:val="Normal"/>
    <w:link w:val="BalloonTextChar"/>
    <w:uiPriority w:val="99"/>
    <w:semiHidden/>
    <w:unhideWhenUsed/>
    <w:rsid w:val="008A5BEB"/>
    <w:rPr>
      <w:rFonts w:ascii="Tahoma" w:hAnsi="Tahoma" w:cs="Tahoma"/>
      <w:sz w:val="16"/>
      <w:szCs w:val="16"/>
    </w:rPr>
  </w:style>
  <w:style w:type="character" w:customStyle="1" w:styleId="BalloonTextChar">
    <w:name w:val="Balloon Text Char"/>
    <w:link w:val="BalloonText"/>
    <w:uiPriority w:val="99"/>
    <w:semiHidden/>
    <w:rsid w:val="008A5BEB"/>
    <w:rPr>
      <w:rFonts w:ascii="Tahoma" w:hAnsi="Tahoma" w:cs="Tahoma"/>
      <w:sz w:val="16"/>
      <w:szCs w:val="16"/>
      <w:lang w:val="en-US"/>
    </w:rPr>
  </w:style>
  <w:style w:type="character" w:styleId="SubtleEmphasis">
    <w:name w:val="Subtle Emphasis"/>
    <w:uiPriority w:val="19"/>
    <w:qFormat/>
    <w:rsid w:val="00725987"/>
    <w:rPr>
      <w:i/>
      <w:color w:val="5A5A5A"/>
    </w:rPr>
  </w:style>
  <w:style w:type="character" w:styleId="Emphasis">
    <w:name w:val="Emphasis"/>
    <w:uiPriority w:val="20"/>
    <w:qFormat/>
    <w:rsid w:val="00725987"/>
    <w:rPr>
      <w:rFonts w:ascii="Calibri" w:hAnsi="Calibri"/>
      <w:b/>
      <w:i/>
      <w:iCs/>
    </w:rPr>
  </w:style>
  <w:style w:type="paragraph" w:styleId="TOCHeading">
    <w:name w:val="TOC Heading"/>
    <w:basedOn w:val="Heading1"/>
    <w:next w:val="Normal"/>
    <w:uiPriority w:val="39"/>
    <w:semiHidden/>
    <w:unhideWhenUsed/>
    <w:qFormat/>
    <w:rsid w:val="00725987"/>
    <w:pPr>
      <w:outlineLvl w:val="9"/>
    </w:pPr>
  </w:style>
  <w:style w:type="paragraph" w:styleId="TOC1">
    <w:name w:val="toc 1"/>
    <w:basedOn w:val="Normal"/>
    <w:next w:val="Normal"/>
    <w:autoRedefine/>
    <w:uiPriority w:val="39"/>
    <w:unhideWhenUsed/>
    <w:rsid w:val="00F46B26"/>
    <w:pPr>
      <w:spacing w:after="100"/>
    </w:pPr>
  </w:style>
  <w:style w:type="paragraph" w:styleId="TOC2">
    <w:name w:val="toc 2"/>
    <w:basedOn w:val="Normal"/>
    <w:next w:val="Normal"/>
    <w:autoRedefine/>
    <w:uiPriority w:val="39"/>
    <w:unhideWhenUsed/>
    <w:rsid w:val="00F46B26"/>
    <w:pPr>
      <w:spacing w:after="100"/>
      <w:ind w:left="220"/>
    </w:pPr>
  </w:style>
  <w:style w:type="character" w:styleId="Hyperlink">
    <w:name w:val="Hyperlink"/>
    <w:uiPriority w:val="99"/>
    <w:unhideWhenUsed/>
    <w:rsid w:val="00F46B26"/>
    <w:rPr>
      <w:color w:val="0000FF"/>
      <w:u w:val="single"/>
    </w:rPr>
  </w:style>
  <w:style w:type="character" w:customStyle="1" w:styleId="Heading3Char">
    <w:name w:val="Heading 3 Char"/>
    <w:link w:val="Heading3"/>
    <w:uiPriority w:val="9"/>
    <w:rsid w:val="00725987"/>
    <w:rPr>
      <w:rFonts w:ascii="Cambria" w:hAnsi="Cambria"/>
      <w:b/>
      <w:bCs/>
      <w:sz w:val="26"/>
      <w:szCs w:val="26"/>
    </w:rPr>
  </w:style>
  <w:style w:type="paragraph" w:styleId="TOC3">
    <w:name w:val="toc 3"/>
    <w:basedOn w:val="Normal"/>
    <w:next w:val="Normal"/>
    <w:autoRedefine/>
    <w:uiPriority w:val="39"/>
    <w:unhideWhenUsed/>
    <w:rsid w:val="00F0770F"/>
    <w:pPr>
      <w:spacing w:after="100"/>
      <w:ind w:left="440"/>
    </w:pPr>
  </w:style>
  <w:style w:type="paragraph" w:styleId="NoSpacing">
    <w:name w:val="No Spacing"/>
    <w:basedOn w:val="Normal"/>
    <w:link w:val="NoSpacingChar"/>
    <w:uiPriority w:val="1"/>
    <w:qFormat/>
    <w:rsid w:val="00725987"/>
    <w:rPr>
      <w:szCs w:val="32"/>
    </w:rPr>
  </w:style>
  <w:style w:type="character" w:styleId="IntenseReference">
    <w:name w:val="Intense Reference"/>
    <w:uiPriority w:val="32"/>
    <w:qFormat/>
    <w:rsid w:val="00725987"/>
    <w:rPr>
      <w:b/>
      <w:sz w:val="24"/>
      <w:u w:val="single"/>
    </w:rPr>
  </w:style>
  <w:style w:type="paragraph" w:styleId="Subtitle">
    <w:name w:val="Subtitle"/>
    <w:basedOn w:val="Normal"/>
    <w:next w:val="Normal"/>
    <w:link w:val="SubtitleChar"/>
    <w:uiPriority w:val="11"/>
    <w:qFormat/>
    <w:rsid w:val="00725987"/>
    <w:pPr>
      <w:spacing w:after="60"/>
      <w:jc w:val="center"/>
      <w:outlineLvl w:val="1"/>
    </w:pPr>
    <w:rPr>
      <w:rFonts w:ascii="Cambria" w:hAnsi="Cambria"/>
    </w:rPr>
  </w:style>
  <w:style w:type="character" w:customStyle="1" w:styleId="SubtitleChar">
    <w:name w:val="Subtitle Char"/>
    <w:link w:val="Subtitle"/>
    <w:uiPriority w:val="11"/>
    <w:rsid w:val="00725987"/>
    <w:rPr>
      <w:rFonts w:ascii="Cambria" w:eastAsia="Times New Roman" w:hAnsi="Cambria"/>
      <w:sz w:val="24"/>
      <w:szCs w:val="24"/>
    </w:rPr>
  </w:style>
  <w:style w:type="paragraph" w:styleId="IntenseQuote">
    <w:name w:val="Intense Quote"/>
    <w:basedOn w:val="Normal"/>
    <w:next w:val="Normal"/>
    <w:link w:val="IntenseQuoteChar"/>
    <w:uiPriority w:val="30"/>
    <w:qFormat/>
    <w:rsid w:val="00725987"/>
    <w:pPr>
      <w:ind w:left="720" w:right="720"/>
    </w:pPr>
    <w:rPr>
      <w:b/>
      <w:i/>
      <w:szCs w:val="22"/>
    </w:rPr>
  </w:style>
  <w:style w:type="character" w:customStyle="1" w:styleId="IntenseQuoteChar">
    <w:name w:val="Intense Quote Char"/>
    <w:link w:val="IntenseQuote"/>
    <w:uiPriority w:val="30"/>
    <w:rsid w:val="00725987"/>
    <w:rPr>
      <w:b/>
      <w:i/>
      <w:sz w:val="24"/>
    </w:rPr>
  </w:style>
  <w:style w:type="character" w:styleId="SubtleReference">
    <w:name w:val="Subtle Reference"/>
    <w:uiPriority w:val="31"/>
    <w:qFormat/>
    <w:rsid w:val="00725987"/>
    <w:rPr>
      <w:sz w:val="24"/>
      <w:szCs w:val="24"/>
      <w:u w:val="single"/>
    </w:rPr>
  </w:style>
  <w:style w:type="table" w:styleId="MediumGrid1-Accent1">
    <w:name w:val="Medium Grid 1 Accent 1"/>
    <w:basedOn w:val="TableNormal"/>
    <w:uiPriority w:val="67"/>
    <w:rsid w:val="003F3D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Header">
    <w:name w:val="header"/>
    <w:basedOn w:val="Normal"/>
    <w:link w:val="HeaderChar"/>
    <w:uiPriority w:val="99"/>
    <w:unhideWhenUsed/>
    <w:rsid w:val="00A31EC3"/>
    <w:pPr>
      <w:tabs>
        <w:tab w:val="center" w:pos="4252"/>
        <w:tab w:val="right" w:pos="8504"/>
      </w:tabs>
    </w:pPr>
  </w:style>
  <w:style w:type="character" w:customStyle="1" w:styleId="HeaderChar">
    <w:name w:val="Header Char"/>
    <w:link w:val="Header"/>
    <w:uiPriority w:val="99"/>
    <w:rsid w:val="00A31EC3"/>
    <w:rPr>
      <w:lang w:val="en-US"/>
    </w:rPr>
  </w:style>
  <w:style w:type="paragraph" w:styleId="Footer">
    <w:name w:val="footer"/>
    <w:basedOn w:val="Normal"/>
    <w:link w:val="FooterChar"/>
    <w:uiPriority w:val="99"/>
    <w:unhideWhenUsed/>
    <w:rsid w:val="00A31EC3"/>
    <w:pPr>
      <w:tabs>
        <w:tab w:val="center" w:pos="4252"/>
        <w:tab w:val="right" w:pos="8504"/>
      </w:tabs>
    </w:pPr>
  </w:style>
  <w:style w:type="character" w:customStyle="1" w:styleId="FooterChar">
    <w:name w:val="Footer Char"/>
    <w:link w:val="Footer"/>
    <w:uiPriority w:val="99"/>
    <w:rsid w:val="00A31EC3"/>
    <w:rPr>
      <w:lang w:val="en-US"/>
    </w:rPr>
  </w:style>
  <w:style w:type="character" w:styleId="FollowedHyperlink">
    <w:name w:val="FollowedHyperlink"/>
    <w:uiPriority w:val="99"/>
    <w:semiHidden/>
    <w:unhideWhenUsed/>
    <w:rsid w:val="00524A75"/>
    <w:rPr>
      <w:color w:val="800080"/>
      <w:u w:val="single"/>
    </w:rPr>
  </w:style>
  <w:style w:type="table" w:customStyle="1" w:styleId="Listaclara-nfasis12">
    <w:name w:val="Lista clara - Énfasis 12"/>
    <w:basedOn w:val="TableNormal"/>
    <w:uiPriority w:val="61"/>
    <w:rsid w:val="007C3D9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ing4Char">
    <w:name w:val="Heading 4 Char"/>
    <w:link w:val="Heading4"/>
    <w:uiPriority w:val="9"/>
    <w:rsid w:val="00725987"/>
    <w:rPr>
      <w:b/>
      <w:bCs/>
      <w:sz w:val="28"/>
      <w:szCs w:val="28"/>
    </w:rPr>
  </w:style>
  <w:style w:type="paragraph" w:styleId="Caption">
    <w:name w:val="caption"/>
    <w:basedOn w:val="Normal"/>
    <w:next w:val="Normal"/>
    <w:uiPriority w:val="35"/>
    <w:unhideWhenUsed/>
    <w:rsid w:val="003F5257"/>
    <w:rPr>
      <w:b/>
      <w:bCs/>
      <w:caps/>
      <w:sz w:val="16"/>
      <w:szCs w:val="18"/>
    </w:rPr>
  </w:style>
  <w:style w:type="paragraph" w:styleId="EndnoteText">
    <w:name w:val="endnote text"/>
    <w:basedOn w:val="Normal"/>
    <w:link w:val="EndnoteTextChar"/>
    <w:uiPriority w:val="99"/>
    <w:semiHidden/>
    <w:unhideWhenUsed/>
    <w:rsid w:val="00BE39E7"/>
  </w:style>
  <w:style w:type="character" w:customStyle="1" w:styleId="EndnoteTextChar">
    <w:name w:val="Endnote Text Char"/>
    <w:link w:val="EndnoteText"/>
    <w:uiPriority w:val="99"/>
    <w:semiHidden/>
    <w:rsid w:val="00BE39E7"/>
    <w:rPr>
      <w:lang w:val="en-US" w:eastAsia="en-US"/>
    </w:rPr>
  </w:style>
  <w:style w:type="character" w:styleId="EndnoteReference">
    <w:name w:val="endnote reference"/>
    <w:uiPriority w:val="99"/>
    <w:semiHidden/>
    <w:unhideWhenUsed/>
    <w:rsid w:val="00BE39E7"/>
    <w:rPr>
      <w:vertAlign w:val="superscript"/>
    </w:rPr>
  </w:style>
  <w:style w:type="paragraph" w:styleId="DocumentMap">
    <w:name w:val="Document Map"/>
    <w:basedOn w:val="Normal"/>
    <w:link w:val="DocumentMapChar"/>
    <w:uiPriority w:val="99"/>
    <w:semiHidden/>
    <w:unhideWhenUsed/>
    <w:rsid w:val="00D60ECF"/>
    <w:rPr>
      <w:rFonts w:ascii="Tahoma" w:hAnsi="Tahoma" w:cs="Tahoma"/>
      <w:sz w:val="16"/>
      <w:szCs w:val="16"/>
    </w:rPr>
  </w:style>
  <w:style w:type="character" w:customStyle="1" w:styleId="DocumentMapChar">
    <w:name w:val="Document Map Char"/>
    <w:link w:val="DocumentMap"/>
    <w:uiPriority w:val="99"/>
    <w:semiHidden/>
    <w:rsid w:val="00D60ECF"/>
    <w:rPr>
      <w:rFonts w:ascii="Tahoma" w:hAnsi="Tahoma" w:cs="Tahoma"/>
      <w:sz w:val="16"/>
      <w:szCs w:val="16"/>
      <w:lang w:val="en-US" w:eastAsia="en-US"/>
    </w:rPr>
  </w:style>
  <w:style w:type="character" w:customStyle="1" w:styleId="Heading5Char">
    <w:name w:val="Heading 5 Char"/>
    <w:link w:val="Heading5"/>
    <w:uiPriority w:val="9"/>
    <w:rsid w:val="00725987"/>
    <w:rPr>
      <w:b/>
      <w:bCs/>
      <w:i/>
      <w:iCs/>
      <w:sz w:val="26"/>
      <w:szCs w:val="26"/>
    </w:rPr>
  </w:style>
  <w:style w:type="character" w:customStyle="1" w:styleId="Heading6Char">
    <w:name w:val="Heading 6 Char"/>
    <w:link w:val="Heading6"/>
    <w:uiPriority w:val="9"/>
    <w:semiHidden/>
    <w:rsid w:val="00725987"/>
    <w:rPr>
      <w:b/>
      <w:bCs/>
      <w:sz w:val="22"/>
      <w:szCs w:val="22"/>
    </w:rPr>
  </w:style>
  <w:style w:type="character" w:customStyle="1" w:styleId="Heading7Char">
    <w:name w:val="Heading 7 Char"/>
    <w:link w:val="Heading7"/>
    <w:uiPriority w:val="9"/>
    <w:semiHidden/>
    <w:rsid w:val="00725987"/>
    <w:rPr>
      <w:sz w:val="24"/>
      <w:szCs w:val="24"/>
    </w:rPr>
  </w:style>
  <w:style w:type="character" w:customStyle="1" w:styleId="Heading8Char">
    <w:name w:val="Heading 8 Char"/>
    <w:link w:val="Heading8"/>
    <w:uiPriority w:val="9"/>
    <w:semiHidden/>
    <w:rsid w:val="00725987"/>
    <w:rPr>
      <w:i/>
      <w:iCs/>
      <w:sz w:val="24"/>
      <w:szCs w:val="24"/>
    </w:rPr>
  </w:style>
  <w:style w:type="character" w:customStyle="1" w:styleId="Heading9Char">
    <w:name w:val="Heading 9 Char"/>
    <w:link w:val="Heading9"/>
    <w:uiPriority w:val="9"/>
    <w:semiHidden/>
    <w:rsid w:val="00725987"/>
    <w:rPr>
      <w:rFonts w:ascii="Cambria" w:hAnsi="Cambria"/>
      <w:sz w:val="22"/>
      <w:szCs w:val="22"/>
    </w:rPr>
  </w:style>
  <w:style w:type="character" w:styleId="Strong">
    <w:name w:val="Strong"/>
    <w:uiPriority w:val="22"/>
    <w:qFormat/>
    <w:rsid w:val="00725987"/>
    <w:rPr>
      <w:b/>
      <w:bCs/>
    </w:rPr>
  </w:style>
  <w:style w:type="character" w:customStyle="1" w:styleId="NoSpacingChar">
    <w:name w:val="No Spacing Char"/>
    <w:link w:val="NoSpacing"/>
    <w:uiPriority w:val="1"/>
    <w:rsid w:val="003F5257"/>
    <w:rPr>
      <w:sz w:val="24"/>
      <w:szCs w:val="32"/>
    </w:rPr>
  </w:style>
  <w:style w:type="character" w:styleId="IntenseEmphasis">
    <w:name w:val="Intense Emphasis"/>
    <w:uiPriority w:val="21"/>
    <w:qFormat/>
    <w:rsid w:val="00725987"/>
    <w:rPr>
      <w:b/>
      <w:i/>
      <w:sz w:val="24"/>
      <w:szCs w:val="24"/>
      <w:u w:val="single"/>
    </w:rPr>
  </w:style>
  <w:style w:type="table" w:customStyle="1" w:styleId="Listaclara1">
    <w:name w:val="Lista clara1"/>
    <w:basedOn w:val="TableNormal"/>
    <w:uiPriority w:val="61"/>
    <w:rsid w:val="002C2F5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Sombreadomedio11">
    <w:name w:val="Sombreado medio 11"/>
    <w:basedOn w:val="TableNormal"/>
    <w:uiPriority w:val="63"/>
    <w:rsid w:val="00BE139C"/>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styleId="CommentReference">
    <w:name w:val="annotation reference"/>
    <w:uiPriority w:val="99"/>
    <w:semiHidden/>
    <w:unhideWhenUsed/>
    <w:rsid w:val="00D65591"/>
    <w:rPr>
      <w:sz w:val="16"/>
      <w:szCs w:val="16"/>
    </w:rPr>
  </w:style>
  <w:style w:type="paragraph" w:styleId="CommentText">
    <w:name w:val="annotation text"/>
    <w:basedOn w:val="Normal"/>
    <w:link w:val="CommentTextChar"/>
    <w:uiPriority w:val="99"/>
    <w:semiHidden/>
    <w:unhideWhenUsed/>
    <w:rsid w:val="00D65591"/>
    <w:rPr>
      <w:sz w:val="20"/>
      <w:szCs w:val="20"/>
    </w:rPr>
  </w:style>
  <w:style w:type="character" w:customStyle="1" w:styleId="CommentTextChar">
    <w:name w:val="Comment Text Char"/>
    <w:link w:val="CommentText"/>
    <w:uiPriority w:val="99"/>
    <w:semiHidden/>
    <w:rsid w:val="00D65591"/>
    <w:rPr>
      <w:sz w:val="20"/>
      <w:szCs w:val="20"/>
    </w:rPr>
  </w:style>
  <w:style w:type="paragraph" w:styleId="CommentSubject">
    <w:name w:val="annotation subject"/>
    <w:basedOn w:val="CommentText"/>
    <w:next w:val="CommentText"/>
    <w:link w:val="CommentSubjectChar"/>
    <w:uiPriority w:val="99"/>
    <w:semiHidden/>
    <w:unhideWhenUsed/>
    <w:rsid w:val="00D65591"/>
    <w:rPr>
      <w:b/>
      <w:bCs/>
    </w:rPr>
  </w:style>
  <w:style w:type="character" w:customStyle="1" w:styleId="CommentSubjectChar">
    <w:name w:val="Comment Subject Char"/>
    <w:link w:val="CommentSubject"/>
    <w:uiPriority w:val="99"/>
    <w:semiHidden/>
    <w:rsid w:val="00D6559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987"/>
    <w:rPr>
      <w:sz w:val="24"/>
      <w:szCs w:val="24"/>
    </w:rPr>
  </w:style>
  <w:style w:type="paragraph" w:styleId="Heading1">
    <w:name w:val="heading 1"/>
    <w:basedOn w:val="Normal"/>
    <w:next w:val="Normal"/>
    <w:link w:val="Heading1Char"/>
    <w:uiPriority w:val="9"/>
    <w:qFormat/>
    <w:rsid w:val="00725987"/>
    <w:pPr>
      <w:keepNext/>
      <w:numPr>
        <w:numId w:val="43"/>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725987"/>
    <w:pPr>
      <w:keepNext/>
      <w:numPr>
        <w:ilvl w:val="1"/>
        <w:numId w:val="43"/>
      </w:numPr>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725987"/>
    <w:pPr>
      <w:keepNext/>
      <w:numPr>
        <w:ilvl w:val="2"/>
        <w:numId w:val="43"/>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725987"/>
    <w:pPr>
      <w:keepNext/>
      <w:numPr>
        <w:ilvl w:val="3"/>
        <w:numId w:val="43"/>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725987"/>
    <w:pPr>
      <w:numPr>
        <w:ilvl w:val="4"/>
        <w:numId w:val="43"/>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25987"/>
    <w:pPr>
      <w:numPr>
        <w:ilvl w:val="5"/>
        <w:numId w:val="4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25987"/>
    <w:pPr>
      <w:numPr>
        <w:ilvl w:val="6"/>
        <w:numId w:val="43"/>
      </w:numPr>
      <w:spacing w:before="240" w:after="60"/>
      <w:outlineLvl w:val="6"/>
    </w:pPr>
  </w:style>
  <w:style w:type="paragraph" w:styleId="Heading8">
    <w:name w:val="heading 8"/>
    <w:basedOn w:val="Normal"/>
    <w:next w:val="Normal"/>
    <w:link w:val="Heading8Char"/>
    <w:uiPriority w:val="9"/>
    <w:semiHidden/>
    <w:unhideWhenUsed/>
    <w:qFormat/>
    <w:rsid w:val="00725987"/>
    <w:pPr>
      <w:numPr>
        <w:ilvl w:val="7"/>
        <w:numId w:val="43"/>
      </w:numPr>
      <w:spacing w:before="240" w:after="60"/>
      <w:outlineLvl w:val="7"/>
    </w:pPr>
    <w:rPr>
      <w:i/>
      <w:iCs/>
    </w:rPr>
  </w:style>
  <w:style w:type="paragraph" w:styleId="Heading9">
    <w:name w:val="heading 9"/>
    <w:basedOn w:val="Normal"/>
    <w:next w:val="Normal"/>
    <w:link w:val="Heading9Char"/>
    <w:uiPriority w:val="9"/>
    <w:semiHidden/>
    <w:unhideWhenUsed/>
    <w:qFormat/>
    <w:rsid w:val="00725987"/>
    <w:pPr>
      <w:numPr>
        <w:ilvl w:val="8"/>
        <w:numId w:val="43"/>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25987"/>
    <w:rPr>
      <w:rFonts w:ascii="Cambria" w:hAnsi="Cambria"/>
      <w:b/>
      <w:bCs/>
      <w:kern w:val="32"/>
      <w:sz w:val="32"/>
      <w:szCs w:val="32"/>
    </w:rPr>
  </w:style>
  <w:style w:type="paragraph" w:styleId="Title">
    <w:name w:val="Title"/>
    <w:basedOn w:val="Normal"/>
    <w:next w:val="Normal"/>
    <w:link w:val="TitleChar"/>
    <w:uiPriority w:val="10"/>
    <w:qFormat/>
    <w:rsid w:val="00725987"/>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725987"/>
    <w:rPr>
      <w:rFonts w:ascii="Cambria" w:eastAsia="Times New Roman" w:hAnsi="Cambria"/>
      <w:b/>
      <w:bCs/>
      <w:kern w:val="28"/>
      <w:sz w:val="32"/>
      <w:szCs w:val="32"/>
    </w:rPr>
  </w:style>
  <w:style w:type="character" w:customStyle="1" w:styleId="Heading2Char">
    <w:name w:val="Heading 2 Char"/>
    <w:link w:val="Heading2"/>
    <w:uiPriority w:val="9"/>
    <w:rsid w:val="00725987"/>
    <w:rPr>
      <w:rFonts w:ascii="Cambria" w:hAnsi="Cambria"/>
      <w:b/>
      <w:bCs/>
      <w:i/>
      <w:iCs/>
      <w:sz w:val="28"/>
      <w:szCs w:val="28"/>
    </w:rPr>
  </w:style>
  <w:style w:type="paragraph" w:styleId="Quote">
    <w:name w:val="Quote"/>
    <w:basedOn w:val="Normal"/>
    <w:next w:val="Normal"/>
    <w:link w:val="QuoteChar"/>
    <w:uiPriority w:val="29"/>
    <w:qFormat/>
    <w:rsid w:val="00725987"/>
    <w:rPr>
      <w:i/>
    </w:rPr>
  </w:style>
  <w:style w:type="character" w:customStyle="1" w:styleId="QuoteChar">
    <w:name w:val="Quote Char"/>
    <w:link w:val="Quote"/>
    <w:uiPriority w:val="29"/>
    <w:rsid w:val="00725987"/>
    <w:rPr>
      <w:i/>
      <w:sz w:val="24"/>
      <w:szCs w:val="24"/>
    </w:rPr>
  </w:style>
  <w:style w:type="table" w:styleId="TableGrid">
    <w:name w:val="Table Grid"/>
    <w:basedOn w:val="TableNormal"/>
    <w:uiPriority w:val="59"/>
    <w:rsid w:val="00DE3F3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is11">
    <w:name w:val="Lista clara - Énfasis 11"/>
    <w:basedOn w:val="TableNormal"/>
    <w:uiPriority w:val="61"/>
    <w:rsid w:val="00DE3F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eNormal"/>
    <w:uiPriority w:val="63"/>
    <w:rsid w:val="00DE3F30"/>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BookTitle">
    <w:name w:val="Book Title"/>
    <w:uiPriority w:val="33"/>
    <w:qFormat/>
    <w:rsid w:val="00725987"/>
    <w:rPr>
      <w:rFonts w:ascii="Cambria" w:eastAsia="Times New Roman" w:hAnsi="Cambria"/>
      <w:b/>
      <w:i/>
      <w:sz w:val="24"/>
      <w:szCs w:val="24"/>
    </w:rPr>
  </w:style>
  <w:style w:type="paragraph" w:styleId="ListParagraph">
    <w:name w:val="List Paragraph"/>
    <w:basedOn w:val="Normal"/>
    <w:uiPriority w:val="34"/>
    <w:qFormat/>
    <w:rsid w:val="00725987"/>
    <w:pPr>
      <w:ind w:left="720"/>
      <w:contextualSpacing/>
    </w:pPr>
  </w:style>
  <w:style w:type="paragraph" w:styleId="BalloonText">
    <w:name w:val="Balloon Text"/>
    <w:basedOn w:val="Normal"/>
    <w:link w:val="BalloonTextChar"/>
    <w:uiPriority w:val="99"/>
    <w:semiHidden/>
    <w:unhideWhenUsed/>
    <w:rsid w:val="008A5BEB"/>
    <w:rPr>
      <w:rFonts w:ascii="Tahoma" w:hAnsi="Tahoma" w:cs="Tahoma"/>
      <w:sz w:val="16"/>
      <w:szCs w:val="16"/>
    </w:rPr>
  </w:style>
  <w:style w:type="character" w:customStyle="1" w:styleId="BalloonTextChar">
    <w:name w:val="Balloon Text Char"/>
    <w:link w:val="BalloonText"/>
    <w:uiPriority w:val="99"/>
    <w:semiHidden/>
    <w:rsid w:val="008A5BEB"/>
    <w:rPr>
      <w:rFonts w:ascii="Tahoma" w:hAnsi="Tahoma" w:cs="Tahoma"/>
      <w:sz w:val="16"/>
      <w:szCs w:val="16"/>
      <w:lang w:val="en-US"/>
    </w:rPr>
  </w:style>
  <w:style w:type="character" w:styleId="SubtleEmphasis">
    <w:name w:val="Subtle Emphasis"/>
    <w:uiPriority w:val="19"/>
    <w:qFormat/>
    <w:rsid w:val="00725987"/>
    <w:rPr>
      <w:i/>
      <w:color w:val="5A5A5A"/>
    </w:rPr>
  </w:style>
  <w:style w:type="character" w:styleId="Emphasis">
    <w:name w:val="Emphasis"/>
    <w:uiPriority w:val="20"/>
    <w:qFormat/>
    <w:rsid w:val="00725987"/>
    <w:rPr>
      <w:rFonts w:ascii="Calibri" w:hAnsi="Calibri"/>
      <w:b/>
      <w:i/>
      <w:iCs/>
    </w:rPr>
  </w:style>
  <w:style w:type="paragraph" w:styleId="TOCHeading">
    <w:name w:val="TOC Heading"/>
    <w:basedOn w:val="Heading1"/>
    <w:next w:val="Normal"/>
    <w:uiPriority w:val="39"/>
    <w:semiHidden/>
    <w:unhideWhenUsed/>
    <w:qFormat/>
    <w:rsid w:val="00725987"/>
    <w:pPr>
      <w:outlineLvl w:val="9"/>
    </w:pPr>
  </w:style>
  <w:style w:type="paragraph" w:styleId="TOC1">
    <w:name w:val="toc 1"/>
    <w:basedOn w:val="Normal"/>
    <w:next w:val="Normal"/>
    <w:autoRedefine/>
    <w:uiPriority w:val="39"/>
    <w:unhideWhenUsed/>
    <w:rsid w:val="00F46B26"/>
    <w:pPr>
      <w:spacing w:after="100"/>
    </w:pPr>
  </w:style>
  <w:style w:type="paragraph" w:styleId="TOC2">
    <w:name w:val="toc 2"/>
    <w:basedOn w:val="Normal"/>
    <w:next w:val="Normal"/>
    <w:autoRedefine/>
    <w:uiPriority w:val="39"/>
    <w:unhideWhenUsed/>
    <w:rsid w:val="00F46B26"/>
    <w:pPr>
      <w:spacing w:after="100"/>
      <w:ind w:left="220"/>
    </w:pPr>
  </w:style>
  <w:style w:type="character" w:styleId="Hyperlink">
    <w:name w:val="Hyperlink"/>
    <w:uiPriority w:val="99"/>
    <w:unhideWhenUsed/>
    <w:rsid w:val="00F46B26"/>
    <w:rPr>
      <w:color w:val="0000FF"/>
      <w:u w:val="single"/>
    </w:rPr>
  </w:style>
  <w:style w:type="character" w:customStyle="1" w:styleId="Heading3Char">
    <w:name w:val="Heading 3 Char"/>
    <w:link w:val="Heading3"/>
    <w:uiPriority w:val="9"/>
    <w:rsid w:val="00725987"/>
    <w:rPr>
      <w:rFonts w:ascii="Cambria" w:hAnsi="Cambria"/>
      <w:b/>
      <w:bCs/>
      <w:sz w:val="26"/>
      <w:szCs w:val="26"/>
    </w:rPr>
  </w:style>
  <w:style w:type="paragraph" w:styleId="TOC3">
    <w:name w:val="toc 3"/>
    <w:basedOn w:val="Normal"/>
    <w:next w:val="Normal"/>
    <w:autoRedefine/>
    <w:uiPriority w:val="39"/>
    <w:unhideWhenUsed/>
    <w:rsid w:val="00F0770F"/>
    <w:pPr>
      <w:spacing w:after="100"/>
      <w:ind w:left="440"/>
    </w:pPr>
  </w:style>
  <w:style w:type="paragraph" w:styleId="NoSpacing">
    <w:name w:val="No Spacing"/>
    <w:basedOn w:val="Normal"/>
    <w:link w:val="NoSpacingChar"/>
    <w:uiPriority w:val="1"/>
    <w:qFormat/>
    <w:rsid w:val="00725987"/>
    <w:rPr>
      <w:szCs w:val="32"/>
    </w:rPr>
  </w:style>
  <w:style w:type="character" w:styleId="IntenseReference">
    <w:name w:val="Intense Reference"/>
    <w:uiPriority w:val="32"/>
    <w:qFormat/>
    <w:rsid w:val="00725987"/>
    <w:rPr>
      <w:b/>
      <w:sz w:val="24"/>
      <w:u w:val="single"/>
    </w:rPr>
  </w:style>
  <w:style w:type="paragraph" w:styleId="Subtitle">
    <w:name w:val="Subtitle"/>
    <w:basedOn w:val="Normal"/>
    <w:next w:val="Normal"/>
    <w:link w:val="SubtitleChar"/>
    <w:uiPriority w:val="11"/>
    <w:qFormat/>
    <w:rsid w:val="00725987"/>
    <w:pPr>
      <w:spacing w:after="60"/>
      <w:jc w:val="center"/>
      <w:outlineLvl w:val="1"/>
    </w:pPr>
    <w:rPr>
      <w:rFonts w:ascii="Cambria" w:hAnsi="Cambria"/>
    </w:rPr>
  </w:style>
  <w:style w:type="character" w:customStyle="1" w:styleId="SubtitleChar">
    <w:name w:val="Subtitle Char"/>
    <w:link w:val="Subtitle"/>
    <w:uiPriority w:val="11"/>
    <w:rsid w:val="00725987"/>
    <w:rPr>
      <w:rFonts w:ascii="Cambria" w:eastAsia="Times New Roman" w:hAnsi="Cambria"/>
      <w:sz w:val="24"/>
      <w:szCs w:val="24"/>
    </w:rPr>
  </w:style>
  <w:style w:type="paragraph" w:styleId="IntenseQuote">
    <w:name w:val="Intense Quote"/>
    <w:basedOn w:val="Normal"/>
    <w:next w:val="Normal"/>
    <w:link w:val="IntenseQuoteChar"/>
    <w:uiPriority w:val="30"/>
    <w:qFormat/>
    <w:rsid w:val="00725987"/>
    <w:pPr>
      <w:ind w:left="720" w:right="720"/>
    </w:pPr>
    <w:rPr>
      <w:b/>
      <w:i/>
      <w:szCs w:val="22"/>
    </w:rPr>
  </w:style>
  <w:style w:type="character" w:customStyle="1" w:styleId="IntenseQuoteChar">
    <w:name w:val="Intense Quote Char"/>
    <w:link w:val="IntenseQuote"/>
    <w:uiPriority w:val="30"/>
    <w:rsid w:val="00725987"/>
    <w:rPr>
      <w:b/>
      <w:i/>
      <w:sz w:val="24"/>
    </w:rPr>
  </w:style>
  <w:style w:type="character" w:styleId="SubtleReference">
    <w:name w:val="Subtle Reference"/>
    <w:uiPriority w:val="31"/>
    <w:qFormat/>
    <w:rsid w:val="00725987"/>
    <w:rPr>
      <w:sz w:val="24"/>
      <w:szCs w:val="24"/>
      <w:u w:val="single"/>
    </w:rPr>
  </w:style>
  <w:style w:type="table" w:styleId="MediumGrid1-Accent1">
    <w:name w:val="Medium Grid 1 Accent 1"/>
    <w:basedOn w:val="TableNormal"/>
    <w:uiPriority w:val="67"/>
    <w:rsid w:val="003F3D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Header">
    <w:name w:val="header"/>
    <w:basedOn w:val="Normal"/>
    <w:link w:val="HeaderChar"/>
    <w:uiPriority w:val="99"/>
    <w:unhideWhenUsed/>
    <w:rsid w:val="00A31EC3"/>
    <w:pPr>
      <w:tabs>
        <w:tab w:val="center" w:pos="4252"/>
        <w:tab w:val="right" w:pos="8504"/>
      </w:tabs>
    </w:pPr>
  </w:style>
  <w:style w:type="character" w:customStyle="1" w:styleId="HeaderChar">
    <w:name w:val="Header Char"/>
    <w:link w:val="Header"/>
    <w:uiPriority w:val="99"/>
    <w:rsid w:val="00A31EC3"/>
    <w:rPr>
      <w:lang w:val="en-US"/>
    </w:rPr>
  </w:style>
  <w:style w:type="paragraph" w:styleId="Footer">
    <w:name w:val="footer"/>
    <w:basedOn w:val="Normal"/>
    <w:link w:val="FooterChar"/>
    <w:uiPriority w:val="99"/>
    <w:unhideWhenUsed/>
    <w:rsid w:val="00A31EC3"/>
    <w:pPr>
      <w:tabs>
        <w:tab w:val="center" w:pos="4252"/>
        <w:tab w:val="right" w:pos="8504"/>
      </w:tabs>
    </w:pPr>
  </w:style>
  <w:style w:type="character" w:customStyle="1" w:styleId="FooterChar">
    <w:name w:val="Footer Char"/>
    <w:link w:val="Footer"/>
    <w:uiPriority w:val="99"/>
    <w:rsid w:val="00A31EC3"/>
    <w:rPr>
      <w:lang w:val="en-US"/>
    </w:rPr>
  </w:style>
  <w:style w:type="character" w:styleId="FollowedHyperlink">
    <w:name w:val="FollowedHyperlink"/>
    <w:uiPriority w:val="99"/>
    <w:semiHidden/>
    <w:unhideWhenUsed/>
    <w:rsid w:val="00524A75"/>
    <w:rPr>
      <w:color w:val="800080"/>
      <w:u w:val="single"/>
    </w:rPr>
  </w:style>
  <w:style w:type="table" w:customStyle="1" w:styleId="Listaclara-nfasis12">
    <w:name w:val="Lista clara - Énfasis 12"/>
    <w:basedOn w:val="TableNormal"/>
    <w:uiPriority w:val="61"/>
    <w:rsid w:val="007C3D9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ing4Char">
    <w:name w:val="Heading 4 Char"/>
    <w:link w:val="Heading4"/>
    <w:uiPriority w:val="9"/>
    <w:rsid w:val="00725987"/>
    <w:rPr>
      <w:b/>
      <w:bCs/>
      <w:sz w:val="28"/>
      <w:szCs w:val="28"/>
    </w:rPr>
  </w:style>
  <w:style w:type="paragraph" w:styleId="Caption">
    <w:name w:val="caption"/>
    <w:basedOn w:val="Normal"/>
    <w:next w:val="Normal"/>
    <w:uiPriority w:val="35"/>
    <w:unhideWhenUsed/>
    <w:rsid w:val="003F5257"/>
    <w:rPr>
      <w:b/>
      <w:bCs/>
      <w:caps/>
      <w:sz w:val="16"/>
      <w:szCs w:val="18"/>
    </w:rPr>
  </w:style>
  <w:style w:type="paragraph" w:styleId="EndnoteText">
    <w:name w:val="endnote text"/>
    <w:basedOn w:val="Normal"/>
    <w:link w:val="EndnoteTextChar"/>
    <w:uiPriority w:val="99"/>
    <w:semiHidden/>
    <w:unhideWhenUsed/>
    <w:rsid w:val="00BE39E7"/>
  </w:style>
  <w:style w:type="character" w:customStyle="1" w:styleId="EndnoteTextChar">
    <w:name w:val="Endnote Text Char"/>
    <w:link w:val="EndnoteText"/>
    <w:uiPriority w:val="99"/>
    <w:semiHidden/>
    <w:rsid w:val="00BE39E7"/>
    <w:rPr>
      <w:lang w:val="en-US" w:eastAsia="en-US"/>
    </w:rPr>
  </w:style>
  <w:style w:type="character" w:styleId="EndnoteReference">
    <w:name w:val="endnote reference"/>
    <w:uiPriority w:val="99"/>
    <w:semiHidden/>
    <w:unhideWhenUsed/>
    <w:rsid w:val="00BE39E7"/>
    <w:rPr>
      <w:vertAlign w:val="superscript"/>
    </w:rPr>
  </w:style>
  <w:style w:type="paragraph" w:styleId="DocumentMap">
    <w:name w:val="Document Map"/>
    <w:basedOn w:val="Normal"/>
    <w:link w:val="DocumentMapChar"/>
    <w:uiPriority w:val="99"/>
    <w:semiHidden/>
    <w:unhideWhenUsed/>
    <w:rsid w:val="00D60ECF"/>
    <w:rPr>
      <w:rFonts w:ascii="Tahoma" w:hAnsi="Tahoma" w:cs="Tahoma"/>
      <w:sz w:val="16"/>
      <w:szCs w:val="16"/>
    </w:rPr>
  </w:style>
  <w:style w:type="character" w:customStyle="1" w:styleId="DocumentMapChar">
    <w:name w:val="Document Map Char"/>
    <w:link w:val="DocumentMap"/>
    <w:uiPriority w:val="99"/>
    <w:semiHidden/>
    <w:rsid w:val="00D60ECF"/>
    <w:rPr>
      <w:rFonts w:ascii="Tahoma" w:hAnsi="Tahoma" w:cs="Tahoma"/>
      <w:sz w:val="16"/>
      <w:szCs w:val="16"/>
      <w:lang w:val="en-US" w:eastAsia="en-US"/>
    </w:rPr>
  </w:style>
  <w:style w:type="character" w:customStyle="1" w:styleId="Heading5Char">
    <w:name w:val="Heading 5 Char"/>
    <w:link w:val="Heading5"/>
    <w:uiPriority w:val="9"/>
    <w:rsid w:val="00725987"/>
    <w:rPr>
      <w:b/>
      <w:bCs/>
      <w:i/>
      <w:iCs/>
      <w:sz w:val="26"/>
      <w:szCs w:val="26"/>
    </w:rPr>
  </w:style>
  <w:style w:type="character" w:customStyle="1" w:styleId="Heading6Char">
    <w:name w:val="Heading 6 Char"/>
    <w:link w:val="Heading6"/>
    <w:uiPriority w:val="9"/>
    <w:semiHidden/>
    <w:rsid w:val="00725987"/>
    <w:rPr>
      <w:b/>
      <w:bCs/>
      <w:sz w:val="22"/>
      <w:szCs w:val="22"/>
    </w:rPr>
  </w:style>
  <w:style w:type="character" w:customStyle="1" w:styleId="Heading7Char">
    <w:name w:val="Heading 7 Char"/>
    <w:link w:val="Heading7"/>
    <w:uiPriority w:val="9"/>
    <w:semiHidden/>
    <w:rsid w:val="00725987"/>
    <w:rPr>
      <w:sz w:val="24"/>
      <w:szCs w:val="24"/>
    </w:rPr>
  </w:style>
  <w:style w:type="character" w:customStyle="1" w:styleId="Heading8Char">
    <w:name w:val="Heading 8 Char"/>
    <w:link w:val="Heading8"/>
    <w:uiPriority w:val="9"/>
    <w:semiHidden/>
    <w:rsid w:val="00725987"/>
    <w:rPr>
      <w:i/>
      <w:iCs/>
      <w:sz w:val="24"/>
      <w:szCs w:val="24"/>
    </w:rPr>
  </w:style>
  <w:style w:type="character" w:customStyle="1" w:styleId="Heading9Char">
    <w:name w:val="Heading 9 Char"/>
    <w:link w:val="Heading9"/>
    <w:uiPriority w:val="9"/>
    <w:semiHidden/>
    <w:rsid w:val="00725987"/>
    <w:rPr>
      <w:rFonts w:ascii="Cambria" w:hAnsi="Cambria"/>
      <w:sz w:val="22"/>
      <w:szCs w:val="22"/>
    </w:rPr>
  </w:style>
  <w:style w:type="character" w:styleId="Strong">
    <w:name w:val="Strong"/>
    <w:uiPriority w:val="22"/>
    <w:qFormat/>
    <w:rsid w:val="00725987"/>
    <w:rPr>
      <w:b/>
      <w:bCs/>
    </w:rPr>
  </w:style>
  <w:style w:type="character" w:customStyle="1" w:styleId="NoSpacingChar">
    <w:name w:val="No Spacing Char"/>
    <w:link w:val="NoSpacing"/>
    <w:uiPriority w:val="1"/>
    <w:rsid w:val="003F5257"/>
    <w:rPr>
      <w:sz w:val="24"/>
      <w:szCs w:val="32"/>
    </w:rPr>
  </w:style>
  <w:style w:type="character" w:styleId="IntenseEmphasis">
    <w:name w:val="Intense Emphasis"/>
    <w:uiPriority w:val="21"/>
    <w:qFormat/>
    <w:rsid w:val="00725987"/>
    <w:rPr>
      <w:b/>
      <w:i/>
      <w:sz w:val="24"/>
      <w:szCs w:val="24"/>
      <w:u w:val="single"/>
    </w:rPr>
  </w:style>
  <w:style w:type="table" w:customStyle="1" w:styleId="Listaclara1">
    <w:name w:val="Lista clara1"/>
    <w:basedOn w:val="TableNormal"/>
    <w:uiPriority w:val="61"/>
    <w:rsid w:val="002C2F5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Sombreadomedio11">
    <w:name w:val="Sombreado medio 11"/>
    <w:basedOn w:val="TableNormal"/>
    <w:uiPriority w:val="63"/>
    <w:rsid w:val="00BE139C"/>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styleId="CommentReference">
    <w:name w:val="annotation reference"/>
    <w:uiPriority w:val="99"/>
    <w:semiHidden/>
    <w:unhideWhenUsed/>
    <w:rsid w:val="00D65591"/>
    <w:rPr>
      <w:sz w:val="16"/>
      <w:szCs w:val="16"/>
    </w:rPr>
  </w:style>
  <w:style w:type="paragraph" w:styleId="CommentText">
    <w:name w:val="annotation text"/>
    <w:basedOn w:val="Normal"/>
    <w:link w:val="CommentTextChar"/>
    <w:uiPriority w:val="99"/>
    <w:semiHidden/>
    <w:unhideWhenUsed/>
    <w:rsid w:val="00D65591"/>
    <w:rPr>
      <w:sz w:val="20"/>
      <w:szCs w:val="20"/>
    </w:rPr>
  </w:style>
  <w:style w:type="character" w:customStyle="1" w:styleId="CommentTextChar">
    <w:name w:val="Comment Text Char"/>
    <w:link w:val="CommentText"/>
    <w:uiPriority w:val="99"/>
    <w:semiHidden/>
    <w:rsid w:val="00D65591"/>
    <w:rPr>
      <w:sz w:val="20"/>
      <w:szCs w:val="20"/>
    </w:rPr>
  </w:style>
  <w:style w:type="paragraph" w:styleId="CommentSubject">
    <w:name w:val="annotation subject"/>
    <w:basedOn w:val="CommentText"/>
    <w:next w:val="CommentText"/>
    <w:link w:val="CommentSubjectChar"/>
    <w:uiPriority w:val="99"/>
    <w:semiHidden/>
    <w:unhideWhenUsed/>
    <w:rsid w:val="00D65591"/>
    <w:rPr>
      <w:b/>
      <w:bCs/>
    </w:rPr>
  </w:style>
  <w:style w:type="character" w:customStyle="1" w:styleId="CommentSubjectChar">
    <w:name w:val="Comment Subject Char"/>
    <w:link w:val="CommentSubject"/>
    <w:uiPriority w:val="99"/>
    <w:semiHidden/>
    <w:rsid w:val="00D655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53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upport@eProsima.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Prosima.com" TargetMode="Externa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eProsima.com" TargetMode="Externa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gi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8DA3B8-F5A1-44D8-B058-114A33CBB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15825</TotalTime>
  <Pages>33</Pages>
  <Words>5576</Words>
  <Characters>30668</Characters>
  <Application>Microsoft Office Word</Application>
  <DocSecurity>0</DocSecurity>
  <Lines>255</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Gonzalez Moreno</dc:creator>
  <cp:lastModifiedBy>Ricardo Gonzalez Moreno</cp:lastModifiedBy>
  <cp:revision>281</cp:revision>
  <cp:lastPrinted>2012-11-26T20:04:00Z</cp:lastPrinted>
  <dcterms:created xsi:type="dcterms:W3CDTF">2010-01-21T20:56:00Z</dcterms:created>
  <dcterms:modified xsi:type="dcterms:W3CDTF">2012-12-05T12:01:00Z</dcterms:modified>
</cp:coreProperties>
</file>