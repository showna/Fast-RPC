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Default="00BA66C5" w:rsidP="00BA66C5"/>
    <w:p w:rsidR="00BA66C5" w:rsidRPr="00BA66C5" w:rsidRDefault="00CA64D2" w:rsidP="00BA66C5">
      <w:pPr>
        <w:pStyle w:val="Title"/>
      </w:pPr>
      <w:bookmarkStart w:id="0" w:name="_Toc341705930"/>
      <w:bookmarkStart w:id="1" w:name="_Toc341706132"/>
      <w:bookmarkStart w:id="2" w:name="_Toc341706148"/>
      <w:bookmarkStart w:id="3" w:name="_Toc341707641"/>
      <w:proofErr w:type="spellStart"/>
      <w:proofErr w:type="gramStart"/>
      <w:r>
        <w:t>eProsima</w:t>
      </w:r>
      <w:proofErr w:type="spellEnd"/>
      <w:proofErr w:type="gramEnd"/>
      <w:r w:rsidR="00BA66C5" w:rsidRPr="00BA66C5">
        <w:t xml:space="preserve"> RPC over DDS</w:t>
      </w:r>
      <w:bookmarkEnd w:id="0"/>
      <w:bookmarkEnd w:id="1"/>
      <w:bookmarkEnd w:id="2"/>
      <w:bookmarkEnd w:id="3"/>
    </w:p>
    <w:p w:rsidR="00BA66C5" w:rsidRPr="00BA66C5" w:rsidRDefault="00BA66C5" w:rsidP="00BA66C5">
      <w:pPr>
        <w:jc w:val="center"/>
        <w:rPr>
          <w:sz w:val="32"/>
        </w:rPr>
      </w:pPr>
      <w:r w:rsidRPr="00BA66C5">
        <w:br/>
      </w:r>
      <w:r w:rsidRPr="00BA66C5">
        <w:rPr>
          <w:sz w:val="28"/>
        </w:rPr>
        <w:t>Installation Manual</w:t>
      </w:r>
    </w:p>
    <w:p w:rsidR="00BA66C5" w:rsidRDefault="00BA66C5" w:rsidP="00BA66C5">
      <w:pPr>
        <w:jc w:val="center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Version</w:t>
      </w:r>
      <w:proofErr w:type="spellEnd"/>
      <w:r>
        <w:rPr>
          <w:sz w:val="28"/>
          <w:szCs w:val="28"/>
          <w:lang w:val="es-ES"/>
        </w:rPr>
        <w:t xml:space="preserve"> 0.1.RC1</w:t>
      </w: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pStyle w:val="Title"/>
        <w:rPr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 w:rsidP="00FC32C8">
      <w:pPr>
        <w:jc w:val="center"/>
        <w:rPr>
          <w:sz w:val="28"/>
          <w:szCs w:val="28"/>
          <w:lang w:val="es-ES"/>
        </w:rPr>
      </w:pPr>
      <w:r w:rsidRPr="00BA66C5">
        <w:rPr>
          <w:noProof/>
          <w:sz w:val="28"/>
          <w:szCs w:val="28"/>
          <w:lang w:val="es-ES" w:eastAsia="es-ES" w:bidi="ar-SA"/>
        </w:rPr>
        <w:drawing>
          <wp:inline distT="0" distB="0" distL="0" distR="0" wp14:anchorId="7408DC4E" wp14:editId="12F883F7">
            <wp:extent cx="1880235" cy="570865"/>
            <wp:effectExtent l="0" t="0" r="0" b="0"/>
            <wp:docPr id="1" name="Picture 1" descr="Z:\eProsima Admin\tarjetas_visita\logos\logo_eProsima\logoEprosimaBlueRT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Z:\eProsima Admin\tarjetas_visita\logos\logo_eProsima\logoEprosimaBlueRTI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57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6E45" w:rsidRDefault="000C6E45" w:rsidP="00FC32C8">
      <w:pPr>
        <w:jc w:val="center"/>
        <w:rPr>
          <w:sz w:val="28"/>
          <w:szCs w:val="28"/>
          <w:lang w:val="es-ES"/>
        </w:rPr>
      </w:pPr>
      <w:proofErr w:type="spellStart"/>
      <w:r>
        <w:rPr>
          <w:sz w:val="28"/>
          <w:szCs w:val="28"/>
          <w:lang w:val="es-ES"/>
        </w:rPr>
        <w:t>Experts</w:t>
      </w:r>
      <w:proofErr w:type="spellEnd"/>
      <w:r>
        <w:rPr>
          <w:sz w:val="28"/>
          <w:szCs w:val="28"/>
          <w:lang w:val="es-ES"/>
        </w:rPr>
        <w:t xml:space="preserve"> in </w:t>
      </w:r>
      <w:proofErr w:type="spellStart"/>
      <w:r>
        <w:rPr>
          <w:sz w:val="28"/>
          <w:szCs w:val="28"/>
          <w:lang w:val="es-ES"/>
        </w:rPr>
        <w:t>networking</w:t>
      </w:r>
      <w:proofErr w:type="spellEnd"/>
      <w:r>
        <w:rPr>
          <w:sz w:val="28"/>
          <w:szCs w:val="28"/>
          <w:lang w:val="es-ES"/>
        </w:rPr>
        <w:t xml:space="preserve"> middleware</w:t>
      </w:r>
    </w:p>
    <w:p w:rsidR="00FC32C8" w:rsidRDefault="00FC32C8" w:rsidP="00FC32C8">
      <w:pPr>
        <w:jc w:val="center"/>
        <w:rPr>
          <w:sz w:val="28"/>
          <w:szCs w:val="28"/>
          <w:lang w:val="es-ES"/>
        </w:rPr>
      </w:pPr>
      <w:proofErr w:type="spellStart"/>
      <w:proofErr w:type="gramStart"/>
      <w:r w:rsidRPr="00FC32C8">
        <w:rPr>
          <w:sz w:val="28"/>
          <w:szCs w:val="28"/>
          <w:lang w:val="es-ES"/>
        </w:rPr>
        <w:t>eProsima</w:t>
      </w:r>
      <w:proofErr w:type="spellEnd"/>
      <w:proofErr w:type="gramEnd"/>
      <w:r w:rsidR="005D1255">
        <w:rPr>
          <w:sz w:val="28"/>
          <w:szCs w:val="28"/>
          <w:lang w:val="es-ES"/>
        </w:rPr>
        <w:t xml:space="preserve"> © 2012</w:t>
      </w:r>
    </w:p>
    <w:p w:rsidR="000C6E45" w:rsidRDefault="000C6E45" w:rsidP="00FC32C8">
      <w:pPr>
        <w:jc w:val="center"/>
        <w:rPr>
          <w:sz w:val="28"/>
          <w:szCs w:val="28"/>
          <w:lang w:val="es-ES"/>
        </w:rPr>
      </w:pPr>
    </w:p>
    <w:p w:rsidR="000C6E45" w:rsidRDefault="000C6E45">
      <w:pPr>
        <w:rPr>
          <w:sz w:val="28"/>
          <w:szCs w:val="28"/>
          <w:lang w:val="es-ES"/>
        </w:rPr>
      </w:pPr>
      <w:r>
        <w:rPr>
          <w:sz w:val="28"/>
          <w:szCs w:val="28"/>
          <w:lang w:val="es-ES"/>
        </w:rPr>
        <w:br w:type="page"/>
      </w:r>
    </w:p>
    <w:tbl>
      <w:tblPr>
        <w:tblStyle w:val="TableGrid"/>
        <w:tblW w:w="0" w:type="auto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9"/>
        <w:gridCol w:w="4217"/>
      </w:tblGrid>
      <w:tr w:rsidR="000C6E45" w:rsidRPr="00BA66C5" w:rsidTr="007E2666">
        <w:tc>
          <w:tcPr>
            <w:tcW w:w="4679" w:type="dxa"/>
          </w:tcPr>
          <w:p w:rsidR="000C6E45" w:rsidRDefault="00654E1C" w:rsidP="007E2666">
            <w:pPr>
              <w:pStyle w:val="Header"/>
              <w:jc w:val="both"/>
            </w:pPr>
            <w:r w:rsidRPr="00BA66C5">
              <w:rPr>
                <w:noProof/>
                <w:sz w:val="28"/>
                <w:szCs w:val="28"/>
                <w:lang w:val="es-ES" w:eastAsia="es-ES"/>
              </w:rPr>
              <w:lastRenderedPageBreak/>
              <w:drawing>
                <wp:inline distT="0" distB="0" distL="0" distR="0" wp14:anchorId="62EB564C" wp14:editId="795A8AF5">
                  <wp:extent cx="2655570" cy="819150"/>
                  <wp:effectExtent l="0" t="0" r="0" b="0"/>
                  <wp:docPr id="4" name="Picture 4" descr="Z:\eProsima Admin\tarjetas_visita\logos\logo_eProsima\logoEprosimaBlueRTI_conMens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Z:\eProsima Admin\tarjetas_visita\logos\logo_eProsima\logoEprosimaBlueRTI_conMens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5570" cy="819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17" w:type="dxa"/>
          </w:tcPr>
          <w:p w:rsidR="000C6E45" w:rsidRPr="00BA66C5" w:rsidRDefault="000C6E45" w:rsidP="007E2666">
            <w:pPr>
              <w:pStyle w:val="NoSpacing"/>
              <w:jc w:val="both"/>
              <w:rPr>
                <w:b/>
                <w:color w:val="0F5684"/>
                <w:szCs w:val="24"/>
                <w:lang w:val="es-ES"/>
              </w:rPr>
            </w:pPr>
            <w:proofErr w:type="spellStart"/>
            <w:r w:rsidRPr="00BA66C5">
              <w:rPr>
                <w:b/>
                <w:color w:val="0F5684"/>
                <w:sz w:val="20"/>
                <w:szCs w:val="24"/>
                <w:lang w:val="es-ES"/>
              </w:rPr>
              <w:t>eProsima</w:t>
            </w:r>
            <w:proofErr w:type="spellEnd"/>
          </w:p>
          <w:p w:rsidR="000C6E45" w:rsidRPr="00BA66C5" w:rsidRDefault="000C6E45" w:rsidP="007E2666">
            <w:pPr>
              <w:pStyle w:val="NoSpacing"/>
              <w:jc w:val="both"/>
              <w:rPr>
                <w:b/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b/>
                <w:color w:val="0F5684"/>
                <w:sz w:val="18"/>
                <w:lang w:val="es-ES"/>
              </w:rPr>
              <w:t>Proyectos y Sistemas de Mantenimiento SL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color w:val="0F5684"/>
                <w:sz w:val="18"/>
                <w:lang w:val="es-ES"/>
              </w:rPr>
              <w:t xml:space="preserve">Ronda del poniente 2 – 1ºG 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color w:val="0F5684"/>
                <w:sz w:val="18"/>
                <w:lang w:val="es-ES"/>
              </w:rPr>
              <w:t>28760 Tres Cantos Madrid</w:t>
            </w:r>
          </w:p>
          <w:p w:rsidR="000C6E45" w:rsidRPr="00BA66C5" w:rsidRDefault="000C6E45" w:rsidP="007E2666">
            <w:pPr>
              <w:pStyle w:val="NoSpacing"/>
              <w:jc w:val="both"/>
              <w:rPr>
                <w:color w:val="0F5684"/>
                <w:sz w:val="18"/>
                <w:szCs w:val="20"/>
                <w:lang w:val="es-ES"/>
              </w:rPr>
            </w:pPr>
            <w:r w:rsidRPr="00BA66C5">
              <w:rPr>
                <w:b/>
                <w:color w:val="0F5684"/>
                <w:sz w:val="18"/>
                <w:lang w:val="es-ES"/>
              </w:rPr>
              <w:t>Tel</w:t>
            </w:r>
            <w:r w:rsidRPr="00BA66C5">
              <w:rPr>
                <w:color w:val="0F5684"/>
                <w:sz w:val="18"/>
                <w:lang w:val="es-ES"/>
              </w:rPr>
              <w:t xml:space="preserve">: + 34 91 804 34 48 </w:t>
            </w:r>
          </w:p>
          <w:p w:rsidR="000C6E45" w:rsidRPr="00B43537" w:rsidRDefault="00B83F7A" w:rsidP="007E2666">
            <w:pPr>
              <w:pStyle w:val="NoSpacing"/>
              <w:rPr>
                <w:lang w:val="es-ES"/>
              </w:rPr>
            </w:pPr>
            <w:hyperlink r:id="rId11" w:history="1">
              <w:r w:rsidR="000C6E45" w:rsidRPr="00BA66C5">
                <w:rPr>
                  <w:rStyle w:val="Hyperlink"/>
                  <w:sz w:val="18"/>
                  <w:lang w:val="es-ES"/>
                </w:rPr>
                <w:t>info@eProsima.com</w:t>
              </w:r>
            </w:hyperlink>
            <w:r w:rsidR="000C6E45" w:rsidRPr="00BA66C5">
              <w:rPr>
                <w:color w:val="0F5684"/>
                <w:sz w:val="18"/>
                <w:lang w:val="es-ES"/>
              </w:rPr>
              <w:t xml:space="preserve"> – </w:t>
            </w:r>
            <w:hyperlink r:id="rId12" w:history="1">
              <w:r w:rsidR="000C6E45" w:rsidRPr="00BA66C5">
                <w:rPr>
                  <w:rStyle w:val="Hyperlink"/>
                  <w:sz w:val="18"/>
                  <w:lang w:val="es-ES"/>
                </w:rPr>
                <w:t>www.eProsima.com</w:t>
              </w:r>
            </w:hyperlink>
            <w:r w:rsidR="000C6E45">
              <w:rPr>
                <w:color w:val="0F5684"/>
                <w:sz w:val="20"/>
                <w:szCs w:val="20"/>
                <w:lang w:val="es-ES"/>
              </w:rPr>
              <w:t xml:space="preserve"> </w:t>
            </w:r>
          </w:p>
        </w:tc>
      </w:tr>
    </w:tbl>
    <w:p w:rsidR="000C6E45" w:rsidRDefault="000C6E45" w:rsidP="00BA66C5">
      <w:pPr>
        <w:rPr>
          <w:sz w:val="28"/>
          <w:szCs w:val="28"/>
          <w:lang w:val="es-ES"/>
        </w:rPr>
      </w:pPr>
    </w:p>
    <w:p w:rsidR="00654E1C" w:rsidRPr="00BA66C5" w:rsidRDefault="00654E1C" w:rsidP="00BA66C5">
      <w:pPr>
        <w:rPr>
          <w:sz w:val="28"/>
          <w:lang w:val="es-ES"/>
        </w:rPr>
      </w:pPr>
      <w:bookmarkStart w:id="4" w:name="_Toc341705931"/>
      <w:r w:rsidRPr="00BA66C5">
        <w:rPr>
          <w:rStyle w:val="Strong"/>
        </w:rPr>
        <w:t>Trademarks</w:t>
      </w:r>
      <w:bookmarkEnd w:id="4"/>
    </w:p>
    <w:p w:rsidR="00654E1C" w:rsidRDefault="00654E1C" w:rsidP="00BA66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  <w:lang w:val="es-ES"/>
        </w:rPr>
        <w:t>eProsima</w:t>
      </w:r>
      <w:proofErr w:type="spellEnd"/>
      <w:proofErr w:type="gramEnd"/>
      <w:r>
        <w:rPr>
          <w:sz w:val="28"/>
          <w:szCs w:val="28"/>
          <w:lang w:val="es-ES"/>
        </w:rPr>
        <w:t xml:space="preserve"> </w:t>
      </w:r>
      <w:proofErr w:type="spellStart"/>
      <w:r>
        <w:rPr>
          <w:sz w:val="28"/>
          <w:szCs w:val="28"/>
          <w:lang w:val="es-ES"/>
        </w:rPr>
        <w:t>is</w:t>
      </w:r>
      <w:proofErr w:type="spellEnd"/>
      <w:r>
        <w:rPr>
          <w:sz w:val="28"/>
          <w:szCs w:val="28"/>
          <w:lang w:val="es-ES"/>
        </w:rPr>
        <w:t xml:space="preserve"> a </w:t>
      </w:r>
      <w:proofErr w:type="spellStart"/>
      <w:r>
        <w:rPr>
          <w:sz w:val="28"/>
          <w:szCs w:val="28"/>
          <w:lang w:val="es-ES"/>
        </w:rPr>
        <w:t>trademark</w:t>
      </w:r>
      <w:proofErr w:type="spellEnd"/>
      <w:r>
        <w:rPr>
          <w:sz w:val="28"/>
          <w:szCs w:val="28"/>
          <w:lang w:val="es-ES"/>
        </w:rPr>
        <w:t xml:space="preserve"> of Proyectos y Sistemas </w:t>
      </w:r>
      <w:r w:rsidR="00003BB9">
        <w:rPr>
          <w:sz w:val="28"/>
          <w:szCs w:val="28"/>
          <w:lang w:val="es-ES"/>
        </w:rPr>
        <w:t xml:space="preserve">SL. </w:t>
      </w:r>
      <w:r w:rsidR="00003BB9" w:rsidRPr="00BA66C5">
        <w:rPr>
          <w:sz w:val="28"/>
          <w:szCs w:val="28"/>
        </w:rPr>
        <w:t xml:space="preserve">All other trademarks used in this document </w:t>
      </w:r>
      <w:r w:rsidR="00003BB9">
        <w:rPr>
          <w:sz w:val="28"/>
          <w:szCs w:val="28"/>
        </w:rPr>
        <w:t>are the property of their respective owners.</w:t>
      </w:r>
    </w:p>
    <w:p w:rsidR="00BA66C5" w:rsidRDefault="00BA66C5" w:rsidP="00BA66C5">
      <w:pPr>
        <w:rPr>
          <w:rStyle w:val="Strong"/>
        </w:rPr>
      </w:pPr>
      <w:bookmarkStart w:id="5" w:name="_Toc341705932"/>
    </w:p>
    <w:p w:rsidR="00003BB9" w:rsidRDefault="00003BB9" w:rsidP="00BA66C5">
      <w:r w:rsidRPr="00BA66C5">
        <w:rPr>
          <w:rStyle w:val="Strong"/>
        </w:rPr>
        <w:t>License</w:t>
      </w:r>
      <w:bookmarkEnd w:id="5"/>
    </w:p>
    <w:p w:rsidR="00003BB9" w:rsidRDefault="00782924" w:rsidP="00BA66C5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eProsima</w:t>
      </w:r>
      <w:proofErr w:type="spellEnd"/>
      <w:proofErr w:type="gramEnd"/>
      <w:r>
        <w:rPr>
          <w:sz w:val="28"/>
          <w:szCs w:val="28"/>
        </w:rPr>
        <w:t xml:space="preserve"> RPC over DDS is licensed under the terms described </w:t>
      </w:r>
      <w:r w:rsidR="00004F60">
        <w:rPr>
          <w:sz w:val="28"/>
          <w:szCs w:val="28"/>
        </w:rPr>
        <w:t>in the RPCDDS_LICENSE file included in this distribution.</w:t>
      </w:r>
    </w:p>
    <w:p w:rsidR="00BA66C5" w:rsidRDefault="00BA66C5" w:rsidP="00BA66C5">
      <w:bookmarkStart w:id="6" w:name="_Toc341705933"/>
    </w:p>
    <w:p w:rsidR="00004F60" w:rsidRPr="00BA66C5" w:rsidRDefault="00004F60" w:rsidP="00BA66C5">
      <w:pPr>
        <w:rPr>
          <w:rStyle w:val="Strong"/>
        </w:rPr>
      </w:pPr>
      <w:r w:rsidRPr="00BA66C5">
        <w:rPr>
          <w:rStyle w:val="Strong"/>
        </w:rPr>
        <w:t>Technical Support</w:t>
      </w:r>
      <w:bookmarkEnd w:id="6"/>
    </w:p>
    <w:p w:rsidR="00004F60" w:rsidRPr="00BA66C5" w:rsidRDefault="00004F60" w:rsidP="00BA6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66C5">
        <w:rPr>
          <w:sz w:val="28"/>
          <w:szCs w:val="28"/>
        </w:rPr>
        <w:t>Phone: +34 91 804 34 48</w:t>
      </w:r>
    </w:p>
    <w:p w:rsidR="00004F60" w:rsidRPr="00BA66C5" w:rsidRDefault="00004F60" w:rsidP="00BA66C5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BA66C5">
        <w:rPr>
          <w:sz w:val="28"/>
          <w:szCs w:val="28"/>
        </w:rPr>
        <w:t xml:space="preserve">Email: </w:t>
      </w:r>
      <w:hyperlink r:id="rId13" w:history="1">
        <w:r w:rsidRPr="00004F60">
          <w:rPr>
            <w:rStyle w:val="Hyperlink"/>
            <w:sz w:val="28"/>
            <w:szCs w:val="28"/>
          </w:rPr>
          <w:t>Support@eProsima.com</w:t>
        </w:r>
      </w:hyperlink>
    </w:p>
    <w:p w:rsidR="00CA64D2" w:rsidRDefault="00CA64D2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04F60" w:rsidRDefault="00004F60" w:rsidP="00BA66C5">
      <w:pPr>
        <w:rPr>
          <w:sz w:val="28"/>
          <w:szCs w:val="28"/>
        </w:rPr>
      </w:pPr>
    </w:p>
    <w:p w:rsidR="00BA66C5" w:rsidRDefault="00BA66C5">
      <w:pPr>
        <w:rPr>
          <w:sz w:val="28"/>
          <w:szCs w:val="28"/>
        </w:rPr>
      </w:pPr>
    </w:p>
    <w:sdt>
      <w:sdtPr>
        <w:rPr>
          <w:rFonts w:asciiTheme="minorHAnsi" w:eastAsiaTheme="minorEastAsia" w:hAnsiTheme="minorHAnsi"/>
          <w:b w:val="0"/>
          <w:bCs w:val="0"/>
          <w:kern w:val="0"/>
          <w:sz w:val="24"/>
          <w:szCs w:val="24"/>
        </w:rPr>
        <w:id w:val="112835865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CA64D2" w:rsidRDefault="00CA64D2" w:rsidP="00CA64D2">
          <w:pPr>
            <w:pStyle w:val="TOCHeading"/>
            <w:numPr>
              <w:ilvl w:val="0"/>
              <w:numId w:val="0"/>
            </w:numPr>
            <w:ind w:left="432" w:hanging="432"/>
          </w:pPr>
          <w:r>
            <w:t>Table of Contents</w:t>
          </w:r>
        </w:p>
        <w:p w:rsidR="00D10134" w:rsidRDefault="00CA64D2">
          <w:pPr>
            <w:pStyle w:val="TOC1"/>
            <w:tabs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41707641" w:history="1">
            <w:r w:rsidR="00D10134" w:rsidRPr="0006370B">
              <w:rPr>
                <w:rStyle w:val="Hyperlink"/>
                <w:noProof/>
              </w:rPr>
              <w:t>eProsima RPC over DDS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_Toc341707641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1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1"/>
            <w:tabs>
              <w:tab w:val="left" w:pos="40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2" w:history="1">
            <w:r w:rsidR="00D10134" w:rsidRPr="0006370B">
              <w:rPr>
                <w:rStyle w:val="Hyperlink"/>
                <w:noProof/>
              </w:rPr>
              <w:t>1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Basic Requirements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_Toc341707642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4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1"/>
            <w:tabs>
              <w:tab w:val="left" w:pos="40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3" w:history="1">
            <w:r w:rsidR="00D10134" w:rsidRPr="0006370B">
              <w:rPr>
                <w:rStyle w:val="Hyperlink"/>
                <w:noProof/>
              </w:rPr>
              <w:t>2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Installation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_Toc341707643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4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4" w:history="1">
            <w:r w:rsidR="00D10134" w:rsidRPr="0006370B">
              <w:rPr>
                <w:rStyle w:val="Hyperlink"/>
                <w:noProof/>
              </w:rPr>
              <w:t>2.1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Windows 7 32-bits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_Toc341707644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5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5" w:history="1">
            <w:r w:rsidR="00D10134" w:rsidRPr="0006370B">
              <w:rPr>
                <w:rStyle w:val="Hyperlink"/>
                <w:noProof/>
              </w:rPr>
              <w:t>2.1.1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RTI Connext DDS 5.0 installation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_Toc341707645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5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6" w:history="1">
            <w:r w:rsidR="00D10134" w:rsidRPr="0006370B">
              <w:rPr>
                <w:rStyle w:val="Hyperlink"/>
                <w:noProof/>
              </w:rPr>
              <w:t>2.1.2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eProsima RPC over DDS installation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_Toc341707646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5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7" w:history="1">
            <w:r w:rsidR="00D10134" w:rsidRPr="0006370B">
              <w:rPr>
                <w:rStyle w:val="Hyperlink"/>
                <w:noProof/>
              </w:rPr>
              <w:t>2.1.3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Visual C++ 2010 Redistributable package installation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_Toc341707647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5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2"/>
            <w:tabs>
              <w:tab w:val="left" w:pos="88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8" w:history="1">
            <w:r w:rsidR="00D10134" w:rsidRPr="0006370B">
              <w:rPr>
                <w:rStyle w:val="Hyperlink"/>
                <w:noProof/>
              </w:rPr>
              <w:t>2.2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Windows 7 64-bits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_Toc341707648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6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49" w:history="1">
            <w:r w:rsidR="00D10134" w:rsidRPr="0006370B">
              <w:rPr>
                <w:rStyle w:val="Hyperlink"/>
                <w:noProof/>
              </w:rPr>
              <w:t>2.2.1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RTI DDS installation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_Toc341707649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6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50" w:history="1">
            <w:r w:rsidR="00D10134" w:rsidRPr="0006370B">
              <w:rPr>
                <w:rStyle w:val="Hyperlink"/>
                <w:noProof/>
              </w:rPr>
              <w:t>2.2.2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RPCDDS installation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_Toc341707650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6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D10134" w:rsidRDefault="00B83F7A">
          <w:pPr>
            <w:pStyle w:val="TOC3"/>
            <w:tabs>
              <w:tab w:val="left" w:pos="1320"/>
              <w:tab w:val="right" w:leader="dot" w:pos="8494"/>
            </w:tabs>
            <w:rPr>
              <w:rFonts w:cstheme="minorBidi"/>
              <w:noProof/>
              <w:sz w:val="22"/>
              <w:szCs w:val="22"/>
              <w:lang w:val="es-ES" w:eastAsia="es-ES" w:bidi="ar-SA"/>
            </w:rPr>
          </w:pPr>
          <w:hyperlink w:anchor="_Toc341707651" w:history="1">
            <w:r w:rsidR="00D10134" w:rsidRPr="0006370B">
              <w:rPr>
                <w:rStyle w:val="Hyperlink"/>
                <w:noProof/>
              </w:rPr>
              <w:t>2.2.3</w:t>
            </w:r>
            <w:r w:rsidR="00D10134">
              <w:rPr>
                <w:rFonts w:cstheme="minorBidi"/>
                <w:noProof/>
                <w:sz w:val="22"/>
                <w:szCs w:val="22"/>
                <w:lang w:val="es-ES" w:eastAsia="es-ES" w:bidi="ar-SA"/>
              </w:rPr>
              <w:tab/>
            </w:r>
            <w:r w:rsidR="00D10134" w:rsidRPr="0006370B">
              <w:rPr>
                <w:rStyle w:val="Hyperlink"/>
                <w:noProof/>
              </w:rPr>
              <w:t>Visual C++ 2010 Redistributable package installation</w:t>
            </w:r>
            <w:r w:rsidR="00D10134">
              <w:rPr>
                <w:noProof/>
                <w:webHidden/>
              </w:rPr>
              <w:tab/>
            </w:r>
            <w:r w:rsidR="00D10134">
              <w:rPr>
                <w:noProof/>
                <w:webHidden/>
              </w:rPr>
              <w:fldChar w:fldCharType="begin"/>
            </w:r>
            <w:r w:rsidR="00D10134">
              <w:rPr>
                <w:noProof/>
                <w:webHidden/>
              </w:rPr>
              <w:instrText xml:space="preserve"> PAGEREF _Toc341707651 \h </w:instrText>
            </w:r>
            <w:r w:rsidR="00D10134">
              <w:rPr>
                <w:noProof/>
                <w:webHidden/>
              </w:rPr>
            </w:r>
            <w:r w:rsidR="00D10134">
              <w:rPr>
                <w:noProof/>
                <w:webHidden/>
              </w:rPr>
              <w:fldChar w:fldCharType="separate"/>
            </w:r>
            <w:r w:rsidR="00D10134">
              <w:rPr>
                <w:noProof/>
                <w:webHidden/>
              </w:rPr>
              <w:t>6</w:t>
            </w:r>
            <w:r w:rsidR="00D10134">
              <w:rPr>
                <w:noProof/>
                <w:webHidden/>
              </w:rPr>
              <w:fldChar w:fldCharType="end"/>
            </w:r>
          </w:hyperlink>
        </w:p>
        <w:p w:rsidR="00CA64D2" w:rsidRDefault="00CA64D2">
          <w:r>
            <w:rPr>
              <w:b/>
              <w:bCs/>
              <w:noProof/>
            </w:rPr>
            <w:fldChar w:fldCharType="end"/>
          </w:r>
        </w:p>
      </w:sdtContent>
    </w:sdt>
    <w:p w:rsidR="00CA64D2" w:rsidRDefault="00CA64D2">
      <w:pPr>
        <w:rPr>
          <w:sz w:val="28"/>
          <w:szCs w:val="28"/>
        </w:rPr>
      </w:pPr>
    </w:p>
    <w:p w:rsidR="00CA64D2" w:rsidRDefault="00CA64D2"/>
    <w:p w:rsidR="00BA66C5" w:rsidRDefault="00BA66C5"/>
    <w:p w:rsidR="00334524" w:rsidRDefault="00334524" w:rsidP="00334524">
      <w:pPr>
        <w:rPr>
          <w:sz w:val="28"/>
          <w:szCs w:val="28"/>
          <w:lang w:val="es-ES"/>
        </w:rPr>
      </w:pPr>
    </w:p>
    <w:p w:rsidR="00CA64D2" w:rsidRDefault="00CA64D2">
      <w:pPr>
        <w:rPr>
          <w:rFonts w:asciiTheme="majorHAnsi" w:eastAsiaTheme="majorEastAsia" w:hAnsiTheme="majorHAnsi"/>
          <w:b/>
          <w:bCs/>
          <w:kern w:val="32"/>
          <w:sz w:val="32"/>
          <w:szCs w:val="32"/>
        </w:rPr>
      </w:pPr>
      <w:bookmarkStart w:id="7" w:name="_Toc341705934"/>
      <w:bookmarkStart w:id="8" w:name="_Toc341706133"/>
      <w:bookmarkStart w:id="9" w:name="_Toc340750727"/>
      <w:r>
        <w:br w:type="page"/>
      </w:r>
    </w:p>
    <w:p w:rsidR="005D1255" w:rsidRDefault="005D1255" w:rsidP="00BA66C5">
      <w:pPr>
        <w:pStyle w:val="Heading1"/>
        <w:numPr>
          <w:ilvl w:val="0"/>
          <w:numId w:val="5"/>
        </w:numPr>
      </w:pPr>
      <w:bookmarkStart w:id="10" w:name="_Toc341707642"/>
      <w:r>
        <w:lastRenderedPageBreak/>
        <w:t>Basic Requirements</w:t>
      </w:r>
      <w:bookmarkEnd w:id="7"/>
      <w:bookmarkEnd w:id="8"/>
      <w:bookmarkEnd w:id="10"/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>Windows 7 (32/64 Bit)</w:t>
      </w:r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>Visual Studio 2010</w:t>
      </w:r>
    </w:p>
    <w:p w:rsidR="005D1255" w:rsidRDefault="005D1255" w:rsidP="00BA66C5">
      <w:pPr>
        <w:pStyle w:val="ListParagraph"/>
        <w:numPr>
          <w:ilvl w:val="0"/>
          <w:numId w:val="2"/>
        </w:numPr>
      </w:pPr>
      <w:r>
        <w:t xml:space="preserve">RTI </w:t>
      </w:r>
      <w:proofErr w:type="spellStart"/>
      <w:r>
        <w:t>Connext</w:t>
      </w:r>
      <w:proofErr w:type="spellEnd"/>
      <w:r>
        <w:t xml:space="preserve"> DDS 5.0</w:t>
      </w:r>
    </w:p>
    <w:p w:rsidR="005D1255" w:rsidRPr="005D1255" w:rsidRDefault="005D1255" w:rsidP="00BA66C5"/>
    <w:p w:rsidR="00FC32C8" w:rsidRDefault="00FC32C8" w:rsidP="00FC32C8">
      <w:pPr>
        <w:pStyle w:val="Heading1"/>
      </w:pPr>
      <w:bookmarkStart w:id="11" w:name="_Toc341705935"/>
      <w:bookmarkStart w:id="12" w:name="_Toc341706134"/>
      <w:bookmarkStart w:id="13" w:name="_Toc341707643"/>
      <w:r>
        <w:t>Installation</w:t>
      </w:r>
      <w:bookmarkEnd w:id="9"/>
      <w:bookmarkEnd w:id="11"/>
      <w:bookmarkEnd w:id="12"/>
      <w:bookmarkEnd w:id="13"/>
    </w:p>
    <w:p w:rsidR="00FC32C8" w:rsidRPr="005D39FF" w:rsidRDefault="00FC32C8" w:rsidP="00CA64D2">
      <w:pPr>
        <w:jc w:val="both"/>
      </w:pPr>
      <w:r>
        <w:t xml:space="preserve">This </w:t>
      </w:r>
      <w:r w:rsidR="00BA6DAF">
        <w:t>document</w:t>
      </w:r>
      <w:r>
        <w:t xml:space="preserve"> describes how to install </w:t>
      </w:r>
      <w:proofErr w:type="spellStart"/>
      <w:r w:rsidR="005D1255">
        <w:t>eProsima</w:t>
      </w:r>
      <w:proofErr w:type="spellEnd"/>
      <w:r w:rsidR="005D1255">
        <w:t xml:space="preserve"> </w:t>
      </w:r>
      <w:r>
        <w:t>RPC</w:t>
      </w:r>
      <w:r w:rsidR="00D36DFB">
        <w:t xml:space="preserve"> over </w:t>
      </w:r>
      <w:r>
        <w:t xml:space="preserve">DDS in several </w:t>
      </w:r>
      <w:r w:rsidR="00D36DFB">
        <w:t xml:space="preserve">operating </w:t>
      </w:r>
      <w:r>
        <w:t xml:space="preserve">systems. Select your </w:t>
      </w:r>
      <w:r w:rsidR="00D36DFB">
        <w:t xml:space="preserve">operating </w:t>
      </w:r>
      <w:r>
        <w:t>system and follow the steps.</w:t>
      </w:r>
    </w:p>
    <w:p w:rsidR="00CA64D2" w:rsidRDefault="00CA64D2">
      <w:pPr>
        <w:rPr>
          <w:rFonts w:asciiTheme="majorHAnsi" w:eastAsiaTheme="majorEastAsia" w:hAnsiTheme="majorHAnsi"/>
          <w:b/>
          <w:bCs/>
          <w:i/>
          <w:iCs/>
          <w:sz w:val="28"/>
          <w:szCs w:val="28"/>
        </w:rPr>
      </w:pPr>
      <w:bookmarkStart w:id="14" w:name="_Toc340750728"/>
      <w:bookmarkStart w:id="15" w:name="_Toc341705936"/>
      <w:bookmarkStart w:id="16" w:name="_Toc341706135"/>
      <w:r>
        <w:br w:type="page"/>
      </w:r>
    </w:p>
    <w:p w:rsidR="00FC32C8" w:rsidRDefault="00FC32C8" w:rsidP="00FC32C8">
      <w:pPr>
        <w:pStyle w:val="Heading2"/>
      </w:pPr>
      <w:bookmarkStart w:id="17" w:name="_Toc341707644"/>
      <w:r>
        <w:lastRenderedPageBreak/>
        <w:t xml:space="preserve">Windows </w:t>
      </w:r>
      <w:r w:rsidR="00D36DFB">
        <w:t xml:space="preserve">7 </w:t>
      </w:r>
      <w:r>
        <w:t>32-bits</w:t>
      </w:r>
      <w:bookmarkEnd w:id="14"/>
      <w:bookmarkEnd w:id="15"/>
      <w:bookmarkEnd w:id="16"/>
      <w:bookmarkEnd w:id="17"/>
    </w:p>
    <w:p w:rsidR="00FC32C8" w:rsidRDefault="00FC32C8" w:rsidP="00FC32C8">
      <w:pPr>
        <w:pStyle w:val="Heading3"/>
      </w:pPr>
      <w:bookmarkStart w:id="18" w:name="_Toc340750729"/>
      <w:bookmarkStart w:id="19" w:name="_Toc341705937"/>
      <w:bookmarkStart w:id="20" w:name="_Toc341706136"/>
      <w:bookmarkStart w:id="21" w:name="_Toc341707645"/>
      <w:r>
        <w:t xml:space="preserve">RTI </w:t>
      </w:r>
      <w:proofErr w:type="spellStart"/>
      <w:r w:rsidR="00D36DFB">
        <w:t>Connext</w:t>
      </w:r>
      <w:proofErr w:type="spellEnd"/>
      <w:r w:rsidR="00D36DFB">
        <w:t xml:space="preserve"> </w:t>
      </w:r>
      <w:r>
        <w:t xml:space="preserve">DDS </w:t>
      </w:r>
      <w:r w:rsidR="00D36DFB">
        <w:t xml:space="preserve">5.0 </w:t>
      </w:r>
      <w:r>
        <w:t>installation</w:t>
      </w:r>
      <w:bookmarkEnd w:id="18"/>
      <w:bookmarkEnd w:id="19"/>
      <w:bookmarkEnd w:id="20"/>
      <w:bookmarkEnd w:id="21"/>
    </w:p>
    <w:p w:rsidR="003B1477" w:rsidRDefault="00D36DFB" w:rsidP="003B14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</w:t>
      </w:r>
      <w:r w:rsidR="00687E94">
        <w:t>its</w:t>
      </w:r>
      <w:r>
        <w:t xml:space="preserve"> communications </w:t>
      </w:r>
      <w:r w:rsidR="00687E94">
        <w:t xml:space="preserve">engine, and its libraries and tools should be installed. Install RTI </w:t>
      </w:r>
      <w:proofErr w:type="spellStart"/>
      <w:r w:rsidR="00687E94">
        <w:t>Connext</w:t>
      </w:r>
      <w:proofErr w:type="spellEnd"/>
      <w:r w:rsidR="00687E94">
        <w:t xml:space="preserve"> with the corresponding installer. </w:t>
      </w:r>
      <w:r w:rsidR="00CA64D2">
        <w:t xml:space="preserve"> </w:t>
      </w:r>
    </w:p>
    <w:p w:rsidR="003B1477" w:rsidRDefault="003B1477" w:rsidP="00CA64D2">
      <w:pPr>
        <w:jc w:val="both"/>
      </w:pPr>
    </w:p>
    <w:p w:rsidR="00FC32C8" w:rsidRDefault="00FC32C8" w:rsidP="003B147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</w:t>
      </w:r>
      <w:r w:rsidR="00D466F8">
        <w:t xml:space="preserve">to the RTI </w:t>
      </w:r>
      <w:proofErr w:type="spellStart"/>
      <w:r w:rsidR="00D466F8">
        <w:t>Connext</w:t>
      </w:r>
      <w:proofErr w:type="spellEnd"/>
      <w:r w:rsidR="00D466F8">
        <w:t xml:space="preserve"> DDS installation folder.</w:t>
      </w:r>
    </w:p>
    <w:p w:rsidR="00CA64D2" w:rsidRDefault="00CA64D2" w:rsidP="00CA64D2">
      <w:pPr>
        <w:jc w:val="both"/>
      </w:pPr>
    </w:p>
    <w:p w:rsidR="00FC32C8" w:rsidRDefault="00B83F7A" w:rsidP="00FC32C8">
      <w:pPr>
        <w:jc w:val="center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width:257.4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NDDSHOME=C:\P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rogram Files (x86)\RTI\ndds.5.0.0</w:t>
                  </w:r>
                </w:p>
              </w:txbxContent>
            </v:textbox>
            <w10:wrap type="none"/>
            <w10:anchorlock/>
          </v:shape>
        </w:pict>
      </w:r>
    </w:p>
    <w:p w:rsidR="00CA64D2" w:rsidRDefault="00CA64D2" w:rsidP="00FC32C8"/>
    <w:p w:rsidR="00FC32C8" w:rsidRDefault="00FC32C8" w:rsidP="003B1477">
      <w:pPr>
        <w:pStyle w:val="ListParagraph"/>
        <w:numPr>
          <w:ilvl w:val="0"/>
          <w:numId w:val="7"/>
        </w:numPr>
      </w:pPr>
      <w:r>
        <w:t xml:space="preserve">Also the environment variable PATH has to contain the location of the RTI </w:t>
      </w:r>
      <w:proofErr w:type="spellStart"/>
      <w:r w:rsidR="00CA64D2">
        <w:t>Connext</w:t>
      </w:r>
      <w:proofErr w:type="spellEnd"/>
      <w:r w:rsidR="00CA64D2">
        <w:t xml:space="preserve"> </w:t>
      </w:r>
      <w:r>
        <w:t xml:space="preserve">DDS libraries for platform </w:t>
      </w:r>
      <w:r w:rsidRPr="003B1477">
        <w:rPr>
          <w:i/>
        </w:rPr>
        <w:t>i86Win32VS2010</w:t>
      </w:r>
      <w:r w:rsidR="003B1477">
        <w:t>.</w:t>
      </w:r>
    </w:p>
    <w:p w:rsidR="00CA64D2" w:rsidRDefault="00CA64D2" w:rsidP="00FC32C8"/>
    <w:p w:rsidR="00FC32C8" w:rsidRDefault="00B83F7A" w:rsidP="00FC32C8">
      <w:pPr>
        <w:jc w:val="center"/>
      </w:pPr>
      <w:r>
        <w:pict>
          <v:shape id="_x0000_s1036" type="#_x0000_t202" style="width:233.5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PATH=%PATH%;%NDDSHOME%\lib\i86Win32VS2010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CA64D2" w:rsidP="00FC32C8">
      <w:pPr>
        <w:pStyle w:val="Heading3"/>
      </w:pPr>
      <w:bookmarkStart w:id="22" w:name="_Toc340750731"/>
      <w:bookmarkStart w:id="23" w:name="_Toc341705938"/>
      <w:bookmarkStart w:id="24" w:name="_Toc341706137"/>
      <w:bookmarkStart w:id="25" w:name="_Toc341707646"/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>DDS installation</w:t>
      </w:r>
      <w:bookmarkEnd w:id="22"/>
      <w:bookmarkEnd w:id="23"/>
      <w:bookmarkEnd w:id="24"/>
      <w:bookmarkEnd w:id="25"/>
    </w:p>
    <w:p w:rsidR="00CA64D2" w:rsidRPr="00CA64D2" w:rsidRDefault="00CA64D2" w:rsidP="00CA64D2"/>
    <w:p w:rsidR="00FC32C8" w:rsidRDefault="00FC32C8" w:rsidP="003B1477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CA64D2" w:rsidRDefault="00CA64D2" w:rsidP="00FC32C8"/>
    <w:p w:rsidR="00FC32C8" w:rsidRDefault="00B83F7A" w:rsidP="00FC32C8">
      <w:pPr>
        <w:jc w:val="center"/>
      </w:pPr>
      <w:r>
        <w:pict>
          <v:shape id="_x0000_s1035" type="#_x0000_t202" style="width:361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791B91" w:rsidRDefault="003B1477" w:rsidP="003B1477">
                  <w:pPr>
                    <w:jc w:val="center"/>
                    <w:rPr>
                      <w:lang w:val="es-ES"/>
                    </w:rPr>
                  </w:pPr>
                  <w:proofErr w:type="gramStart"/>
                  <w:r w:rsidRPr="00791B91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eProsima_</w:t>
                  </w:r>
                  <w:r w:rsidR="00FC32C8" w:rsidRPr="00791B91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RPCDDS</w:t>
                  </w:r>
                  <w:r w:rsidR="00633EBD" w:rsidRPr="00791B91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-0.1.rc1</w:t>
                  </w:r>
                  <w:r w:rsidR="00CA64D2" w:rsidRPr="00791B91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-</w:t>
                  </w:r>
                  <w:r w:rsidR="00633EBD" w:rsidRPr="00791B91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RTIDDS-5.0.0</w:t>
                  </w:r>
                  <w:r w:rsidR="00791B91" w:rsidRPr="00791B91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.exe</w:t>
                  </w:r>
                  <w:proofErr w:type="gramEnd"/>
                </w:p>
                <w:p w:rsidR="00FC32C8" w:rsidRPr="00791B91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A64D2" w:rsidRDefault="00CA64D2" w:rsidP="00FC32C8">
      <w:pPr>
        <w:jc w:val="center"/>
      </w:pPr>
    </w:p>
    <w:p w:rsidR="003B1477" w:rsidRDefault="00791B91" w:rsidP="003B1477">
      <w:pPr>
        <w:pStyle w:val="ListParagraph"/>
        <w:numPr>
          <w:ilvl w:val="0"/>
          <w:numId w:val="7"/>
        </w:numPr>
        <w:jc w:val="both"/>
      </w:pPr>
      <w:r>
        <w:t>Execute the installer and follow the instructions. You should make sure that i86 libraries are selected.</w:t>
      </w:r>
    </w:p>
    <w:p w:rsidR="003B1477" w:rsidRDefault="003B1477" w:rsidP="00CA64D2">
      <w:pPr>
        <w:jc w:val="both"/>
      </w:pPr>
    </w:p>
    <w:p w:rsidR="00FC32C8" w:rsidRDefault="00D466F8" w:rsidP="00A21BA2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 xml:space="preserve">DDS library has to be accessible for your system. </w:t>
      </w:r>
      <w:r w:rsidR="00791B91">
        <w:t xml:space="preserve">The installer offers the possibility of setting the location of the </w:t>
      </w:r>
      <w:proofErr w:type="spellStart"/>
      <w:r w:rsidR="00791B91">
        <w:t>eProsima</w:t>
      </w:r>
      <w:proofErr w:type="spellEnd"/>
      <w:r w:rsidR="00791B91">
        <w:t xml:space="preserve"> RPC over DDS i86 libraries in the environment variable PATH. </w:t>
      </w:r>
      <w:r w:rsidR="00A21BA2">
        <w:t>Make sure that this option is selected.</w:t>
      </w:r>
    </w:p>
    <w:p w:rsidR="003B1477" w:rsidRDefault="003B1477" w:rsidP="003B1477"/>
    <w:p w:rsidR="003B1477" w:rsidRDefault="003B1477" w:rsidP="00A21BA2">
      <w:pPr>
        <w:pStyle w:val="ListParagraph"/>
        <w:numPr>
          <w:ilvl w:val="0"/>
          <w:numId w:val="8"/>
        </w:numPr>
      </w:pPr>
      <w:r>
        <w:t xml:space="preserve">It is convenient also to add the </w:t>
      </w:r>
      <w:proofErr w:type="spellStart"/>
      <w:r>
        <w:t>rp</w:t>
      </w:r>
      <w:r w:rsidR="00A21BA2">
        <w:t>cddsgen</w:t>
      </w:r>
      <w:proofErr w:type="spellEnd"/>
      <w:r w:rsidR="00A21BA2">
        <w:t xml:space="preserve"> tool folder to the PATH.</w:t>
      </w:r>
      <w:r w:rsidR="00A21BA2" w:rsidRPr="00A21BA2">
        <w:t xml:space="preserve"> </w:t>
      </w:r>
      <w:r w:rsidR="00A21BA2">
        <w:t xml:space="preserve">The installer </w:t>
      </w:r>
      <w:r w:rsidR="00A21BA2">
        <w:t xml:space="preserve">also </w:t>
      </w:r>
      <w:r w:rsidR="00A21BA2">
        <w:t xml:space="preserve">offers the possibility of setting the location of the </w:t>
      </w:r>
      <w:proofErr w:type="spellStart"/>
      <w:r w:rsidR="00A21BA2">
        <w:t>rpcddsgen</w:t>
      </w:r>
      <w:proofErr w:type="spellEnd"/>
      <w:r w:rsidR="00A21BA2">
        <w:t xml:space="preserve"> tool in the environment variable PATH. Make sure that this option is selected.</w:t>
      </w:r>
    </w:p>
    <w:p w:rsidR="00FC32C8" w:rsidRDefault="00FC32C8" w:rsidP="00FC32C8">
      <w:pPr>
        <w:pStyle w:val="Heading3"/>
      </w:pPr>
      <w:bookmarkStart w:id="26" w:name="_Toc340750732"/>
      <w:bookmarkStart w:id="27" w:name="_Toc341705939"/>
      <w:bookmarkStart w:id="28" w:name="_Toc341706138"/>
      <w:bookmarkStart w:id="29" w:name="_Toc341707647"/>
      <w:r>
        <w:t xml:space="preserve">Visual C++ 2010 </w:t>
      </w:r>
      <w:r w:rsidRPr="004E4D9A">
        <w:t>Redistributable</w:t>
      </w:r>
      <w:r w:rsidR="00CA64D2">
        <w:t xml:space="preserve"> </w:t>
      </w:r>
      <w:r w:rsidR="00D466F8">
        <w:t>package</w:t>
      </w:r>
      <w:r w:rsidR="00CA64D2">
        <w:t xml:space="preserve"> </w:t>
      </w:r>
      <w:r>
        <w:t>installation</w:t>
      </w:r>
      <w:bookmarkEnd w:id="26"/>
      <w:bookmarkEnd w:id="27"/>
      <w:bookmarkEnd w:id="28"/>
      <w:bookmarkEnd w:id="29"/>
    </w:p>
    <w:p w:rsidR="00CA64D2" w:rsidRPr="00CA64D2" w:rsidRDefault="00CA64D2" w:rsidP="00CA64D2"/>
    <w:p w:rsidR="00FC32C8" w:rsidRDefault="00D466F8" w:rsidP="003B1477">
      <w:pPr>
        <w:pStyle w:val="ListParagraph"/>
        <w:numPr>
          <w:ilvl w:val="0"/>
          <w:numId w:val="8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</w:t>
      </w:r>
      <w:r w:rsidR="00FC32C8">
        <w:t>RPC</w:t>
      </w:r>
      <w:r>
        <w:t xml:space="preserve"> over </w:t>
      </w:r>
      <w:r w:rsidR="00FC32C8">
        <w:t xml:space="preserve">DDS </w:t>
      </w:r>
      <w:r>
        <w:t>requires this package</w:t>
      </w:r>
      <w:r w:rsidR="00CA64D2">
        <w:t>. It can be downloaded from:</w:t>
      </w:r>
    </w:p>
    <w:p w:rsidR="00CA64D2" w:rsidRDefault="00CA64D2" w:rsidP="00FC32C8"/>
    <w:p w:rsidR="00FC32C8" w:rsidRDefault="00B83F7A" w:rsidP="00FC32C8">
      <w:pPr>
        <w:jc w:val="center"/>
      </w:pPr>
      <w:r>
        <w:pict>
          <v:shape id="_x0000_s1032" type="#_x0000_t202" style="width:340.55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BE139C" w:rsidRDefault="00B83F7A" w:rsidP="00FC32C8">
                  <w:pPr>
                    <w:jc w:val="center"/>
                    <w:rPr>
                      <w:lang w:val="es-ES"/>
                    </w:rPr>
                  </w:pPr>
                  <w:hyperlink r:id="rId14" w:history="1">
                    <w:r w:rsidR="00FC32C8" w:rsidRPr="000D3280">
                      <w:rPr>
                        <w:rStyle w:val="Hyperlink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 xml:space="preserve">Visual C++ 2010 </w:t>
                    </w:r>
                    <w:proofErr w:type="spellStart"/>
                    <w:r w:rsidR="00FC32C8" w:rsidRPr="000D3280">
                      <w:rPr>
                        <w:rStyle w:val="Hyperlink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>Redistributable</w:t>
                    </w:r>
                    <w:proofErr w:type="spellEnd"/>
                  </w:hyperlink>
                </w:p>
                <w:p w:rsidR="00FC32C8" w:rsidRPr="00BE139C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C87905" w:rsidRDefault="00C87905">
      <w:pPr>
        <w:rPr>
          <w:smallCaps/>
          <w:spacing w:val="5"/>
          <w:sz w:val="28"/>
          <w:szCs w:val="28"/>
        </w:rPr>
      </w:pPr>
      <w:bookmarkStart w:id="30" w:name="_Toc340750733"/>
      <w:r>
        <w:br w:type="page"/>
      </w:r>
    </w:p>
    <w:p w:rsidR="00FC32C8" w:rsidRDefault="00FC32C8" w:rsidP="00FC32C8">
      <w:pPr>
        <w:pStyle w:val="Heading2"/>
      </w:pPr>
      <w:bookmarkStart w:id="31" w:name="_Toc341705940"/>
      <w:bookmarkStart w:id="32" w:name="_Toc341706139"/>
      <w:bookmarkStart w:id="33" w:name="_Toc341707648"/>
      <w:r>
        <w:lastRenderedPageBreak/>
        <w:t>Windows</w:t>
      </w:r>
      <w:r w:rsidR="00C87905">
        <w:t xml:space="preserve"> 7</w:t>
      </w:r>
      <w:r>
        <w:t xml:space="preserve"> 64-bits</w:t>
      </w:r>
      <w:bookmarkEnd w:id="30"/>
      <w:bookmarkEnd w:id="31"/>
      <w:bookmarkEnd w:id="32"/>
      <w:bookmarkEnd w:id="33"/>
    </w:p>
    <w:p w:rsidR="00FC32C8" w:rsidRDefault="00FC32C8" w:rsidP="00FC32C8">
      <w:pPr>
        <w:pStyle w:val="Heading3"/>
      </w:pPr>
      <w:bookmarkStart w:id="34" w:name="_Toc340750734"/>
      <w:bookmarkStart w:id="35" w:name="_Toc341705941"/>
      <w:bookmarkStart w:id="36" w:name="_Toc341706140"/>
      <w:bookmarkStart w:id="37" w:name="_Toc341707649"/>
      <w:r>
        <w:t>RTI DDS installation</w:t>
      </w:r>
      <w:bookmarkEnd w:id="34"/>
      <w:bookmarkEnd w:id="35"/>
      <w:bookmarkEnd w:id="36"/>
      <w:bookmarkEnd w:id="37"/>
    </w:p>
    <w:p w:rsidR="003B1477" w:rsidRDefault="003B1477" w:rsidP="003B1477">
      <w:pPr>
        <w:pStyle w:val="ListParagraph"/>
        <w:numPr>
          <w:ilvl w:val="0"/>
          <w:numId w:val="6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uses RTI </w:t>
      </w:r>
      <w:proofErr w:type="spellStart"/>
      <w:r>
        <w:t>Connext</w:t>
      </w:r>
      <w:proofErr w:type="spellEnd"/>
      <w:r>
        <w:t xml:space="preserve"> DDS 5.0 as its communications engine, and its libraries and tools should be installed. Install RTI </w:t>
      </w:r>
      <w:proofErr w:type="spellStart"/>
      <w:r>
        <w:t>Connext</w:t>
      </w:r>
      <w:proofErr w:type="spellEnd"/>
      <w:r>
        <w:t xml:space="preserve"> with the corresponding installer.  </w:t>
      </w:r>
    </w:p>
    <w:p w:rsidR="003B1477" w:rsidRDefault="003B1477" w:rsidP="003B1477">
      <w:pPr>
        <w:jc w:val="both"/>
      </w:pPr>
    </w:p>
    <w:p w:rsidR="003B1477" w:rsidRDefault="003B1477" w:rsidP="003B1477">
      <w:pPr>
        <w:pStyle w:val="ListParagraph"/>
        <w:numPr>
          <w:ilvl w:val="0"/>
          <w:numId w:val="6"/>
        </w:numPr>
        <w:jc w:val="both"/>
      </w:pPr>
      <w:r>
        <w:t xml:space="preserve">The environment variable NDDSHOME needs to be set to the RTI </w:t>
      </w:r>
      <w:proofErr w:type="spellStart"/>
      <w:r>
        <w:t>Connext</w:t>
      </w:r>
      <w:proofErr w:type="spellEnd"/>
      <w:r>
        <w:t xml:space="preserve"> DDS installation folder.</w:t>
      </w:r>
    </w:p>
    <w:p w:rsidR="003B1477" w:rsidRDefault="003B1477" w:rsidP="003B1477">
      <w:pPr>
        <w:jc w:val="both"/>
      </w:pPr>
    </w:p>
    <w:p w:rsidR="00FC32C8" w:rsidRDefault="00B83F7A" w:rsidP="00FC32C8">
      <w:pPr>
        <w:jc w:val="center"/>
      </w:pPr>
      <w:r>
        <w:pict>
          <v:shape id="_x0000_s1031" type="#_x0000_t202" style="width:257.4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NDDSHOME=C:\Program Files (x86)\RTI\ndds.</w:t>
                  </w:r>
                  <w:r w:rsidR="00633EBD">
                    <w:rPr>
                      <w:rFonts w:ascii="Bitstream Vera Sans Mono" w:hAnsi="Bitstream Vera Sans Mono"/>
                      <w:sz w:val="16"/>
                      <w:szCs w:val="16"/>
                    </w:rPr>
                    <w:t>5.0.0</w:t>
                  </w:r>
                </w:p>
              </w:txbxContent>
            </v:textbox>
            <w10:wrap type="none"/>
            <w10:anchorlock/>
          </v:shape>
        </w:pict>
      </w:r>
    </w:p>
    <w:p w:rsidR="003B1477" w:rsidRDefault="003B1477" w:rsidP="00FC32C8">
      <w:pPr>
        <w:jc w:val="center"/>
      </w:pPr>
    </w:p>
    <w:p w:rsidR="00FC32C8" w:rsidRDefault="00FC32C8" w:rsidP="003B1477">
      <w:pPr>
        <w:pStyle w:val="ListParagraph"/>
        <w:numPr>
          <w:ilvl w:val="0"/>
          <w:numId w:val="9"/>
        </w:numPr>
      </w:pPr>
      <w:r>
        <w:t xml:space="preserve">Also the environment variable PATH has to contain the location of the RTI DDS libraries for platform </w:t>
      </w:r>
      <w:r w:rsidRPr="003B1477">
        <w:rPr>
          <w:i/>
        </w:rPr>
        <w:t>x64Win64VS2010</w:t>
      </w:r>
      <w:r>
        <w:t>.</w:t>
      </w:r>
      <w:r w:rsidR="003B1477">
        <w:t xml:space="preserve"> </w:t>
      </w:r>
    </w:p>
    <w:p w:rsidR="003B1477" w:rsidRDefault="003B1477" w:rsidP="003B1477">
      <w:pPr>
        <w:pStyle w:val="ListParagraph"/>
        <w:ind w:left="360"/>
      </w:pPr>
    </w:p>
    <w:p w:rsidR="00FC32C8" w:rsidRDefault="00B83F7A" w:rsidP="00FC32C8">
      <w:pPr>
        <w:jc w:val="center"/>
      </w:pPr>
      <w:r>
        <w:pict>
          <v:shape id="_x0000_s1030" type="#_x0000_t202" style="width:238pt;height:19.1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0D3280" w:rsidRDefault="00FC32C8" w:rsidP="00FC32C8">
                  <w:pPr>
                    <w:rPr>
                      <w:rFonts w:ascii="Bitstream Vera Sans Mono" w:hAnsi="Bitstream Vera Sans Mono"/>
                      <w:sz w:val="16"/>
                      <w:szCs w:val="16"/>
                    </w:rPr>
                  </w:pPr>
                  <w:proofErr w:type="gramStart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>set</w:t>
                  </w:r>
                  <w:proofErr w:type="gramEnd"/>
                  <w:r w:rsidRPr="000D3280">
                    <w:rPr>
                      <w:rFonts w:ascii="Bitstream Vera Sans Mono" w:hAnsi="Bitstream Vera Sans Mono"/>
                      <w:sz w:val="16"/>
                      <w:szCs w:val="16"/>
                    </w:rPr>
                    <w:t xml:space="preserve"> PATH=%PATH%;%NDDSHOME%\lib\x64Win64VS2010</w:t>
                  </w:r>
                </w:p>
              </w:txbxContent>
            </v:textbox>
            <w10:wrap type="none"/>
            <w10:anchorlock/>
          </v:shape>
        </w:pict>
      </w:r>
    </w:p>
    <w:p w:rsidR="00FC32C8" w:rsidRDefault="00FC32C8" w:rsidP="00FC32C8">
      <w:pPr>
        <w:pStyle w:val="Heading3"/>
      </w:pPr>
      <w:bookmarkStart w:id="38" w:name="_Toc340750736"/>
      <w:bookmarkStart w:id="39" w:name="_Toc341705942"/>
      <w:bookmarkStart w:id="40" w:name="_Toc341706141"/>
      <w:bookmarkStart w:id="41" w:name="_Toc341707650"/>
      <w:r>
        <w:t>RPCDDS installation</w:t>
      </w:r>
      <w:bookmarkEnd w:id="38"/>
      <w:bookmarkEnd w:id="39"/>
      <w:bookmarkEnd w:id="40"/>
      <w:bookmarkEnd w:id="41"/>
    </w:p>
    <w:p w:rsidR="00A21BA2" w:rsidRDefault="00A21BA2" w:rsidP="00A21BA2">
      <w:pPr>
        <w:pStyle w:val="ListParagraph"/>
        <w:numPr>
          <w:ilvl w:val="0"/>
          <w:numId w:val="7"/>
        </w:numPr>
      </w:pPr>
      <w:r>
        <w:t>Download the installation package for your system.</w:t>
      </w:r>
    </w:p>
    <w:p w:rsidR="00A21BA2" w:rsidRDefault="00A21BA2" w:rsidP="00A21BA2"/>
    <w:p w:rsidR="00A21BA2" w:rsidRDefault="00A21BA2" w:rsidP="00A21BA2">
      <w:pPr>
        <w:jc w:val="center"/>
      </w:pPr>
      <w:r>
        <w:pict>
          <v:shape id="_x0000_s1039" type="#_x0000_t202" style="width:361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A21BA2" w:rsidRPr="00791B91" w:rsidRDefault="00A21BA2" w:rsidP="00A21BA2">
                  <w:pPr>
                    <w:jc w:val="center"/>
                    <w:rPr>
                      <w:lang w:val="es-ES"/>
                    </w:rPr>
                  </w:pPr>
                  <w:proofErr w:type="gramStart"/>
                  <w:r w:rsidRPr="00791B91">
                    <w:rPr>
                      <w:rFonts w:ascii="Bitstream Vera Sans Mono" w:hAnsi="Bitstream Vera Sans Mono"/>
                      <w:sz w:val="16"/>
                      <w:szCs w:val="16"/>
                      <w:lang w:val="es-ES"/>
                    </w:rPr>
                    <w:t>eProsima_RPCDDS-0.1.rc1-RTIDDS-5.0.0.exe</w:t>
                  </w:r>
                  <w:proofErr w:type="gramEnd"/>
                </w:p>
                <w:p w:rsidR="00A21BA2" w:rsidRPr="00791B91" w:rsidRDefault="00A21BA2" w:rsidP="00A21BA2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A21BA2" w:rsidRDefault="00A21BA2" w:rsidP="00A21BA2">
      <w:pPr>
        <w:jc w:val="center"/>
      </w:pPr>
    </w:p>
    <w:p w:rsidR="00A21BA2" w:rsidRDefault="00A21BA2" w:rsidP="00A21BA2">
      <w:pPr>
        <w:pStyle w:val="ListParagraph"/>
        <w:numPr>
          <w:ilvl w:val="0"/>
          <w:numId w:val="7"/>
        </w:numPr>
        <w:jc w:val="both"/>
      </w:pPr>
      <w:r>
        <w:t xml:space="preserve">Execute the installer and follow the instructions. You should make sure that </w:t>
      </w:r>
      <w:r>
        <w:t>x64</w:t>
      </w:r>
      <w:r>
        <w:t xml:space="preserve"> libraries are selected.</w:t>
      </w:r>
    </w:p>
    <w:p w:rsidR="00A21BA2" w:rsidRDefault="00A21BA2" w:rsidP="00A21BA2">
      <w:pPr>
        <w:jc w:val="both"/>
      </w:pPr>
    </w:p>
    <w:p w:rsidR="00A21BA2" w:rsidRDefault="00A21BA2" w:rsidP="00A21BA2">
      <w:pPr>
        <w:pStyle w:val="ListParagraph"/>
        <w:numPr>
          <w:ilvl w:val="0"/>
          <w:numId w:val="7"/>
        </w:numPr>
        <w:jc w:val="both"/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library has to be accessible for your system. The installer offers the possibility of setting the location of the </w:t>
      </w:r>
      <w:proofErr w:type="spellStart"/>
      <w:r>
        <w:t>eProsima</w:t>
      </w:r>
      <w:proofErr w:type="spellEnd"/>
      <w:r>
        <w:t xml:space="preserve"> RPC over DDS </w:t>
      </w:r>
      <w:r>
        <w:t>x64</w:t>
      </w:r>
      <w:r>
        <w:t xml:space="preserve"> libraries in the environment variable PATH. Make sure that this option is selected.</w:t>
      </w:r>
    </w:p>
    <w:p w:rsidR="00A21BA2" w:rsidRDefault="00A21BA2" w:rsidP="00A21BA2"/>
    <w:p w:rsidR="00A21BA2" w:rsidRDefault="00A21BA2" w:rsidP="00A21BA2">
      <w:pPr>
        <w:pStyle w:val="ListParagraph"/>
        <w:numPr>
          <w:ilvl w:val="0"/>
          <w:numId w:val="8"/>
        </w:numPr>
      </w:pPr>
      <w:r>
        <w:t xml:space="preserve">It is convenient also to add the </w:t>
      </w:r>
      <w:proofErr w:type="spellStart"/>
      <w:r>
        <w:t>rpcddsgen</w:t>
      </w:r>
      <w:proofErr w:type="spellEnd"/>
      <w:r>
        <w:t xml:space="preserve"> tool folder to the PATH.</w:t>
      </w:r>
      <w:r w:rsidRPr="00A21BA2">
        <w:t xml:space="preserve"> </w:t>
      </w:r>
      <w:r>
        <w:t xml:space="preserve">The installer also offers the possibility of setting the location of the </w:t>
      </w:r>
      <w:proofErr w:type="spellStart"/>
      <w:r>
        <w:t>rpcddsgen</w:t>
      </w:r>
      <w:proofErr w:type="spellEnd"/>
      <w:r>
        <w:t xml:space="preserve"> tool in the environment variable PATH. Make sure that this option is selected.</w:t>
      </w:r>
    </w:p>
    <w:p w:rsidR="003B1477" w:rsidRPr="003B1477" w:rsidRDefault="003B1477" w:rsidP="003B1477">
      <w:bookmarkStart w:id="42" w:name="_GoBack"/>
      <w:bookmarkEnd w:id="42"/>
    </w:p>
    <w:p w:rsidR="00FC32C8" w:rsidRDefault="00FC32C8" w:rsidP="00FC32C8">
      <w:pPr>
        <w:pStyle w:val="Heading3"/>
      </w:pPr>
      <w:bookmarkStart w:id="43" w:name="_Toc340750737"/>
      <w:bookmarkStart w:id="44" w:name="_Toc341705943"/>
      <w:bookmarkStart w:id="45" w:name="_Toc341706142"/>
      <w:bookmarkStart w:id="46" w:name="_Toc341707651"/>
      <w:r>
        <w:t>Visual C++ 2010 Redistributable</w:t>
      </w:r>
      <w:r w:rsidR="00D10134">
        <w:t xml:space="preserve"> package</w:t>
      </w:r>
      <w:r>
        <w:t xml:space="preserve"> installation</w:t>
      </w:r>
      <w:bookmarkEnd w:id="43"/>
      <w:bookmarkEnd w:id="44"/>
      <w:bookmarkEnd w:id="45"/>
      <w:bookmarkEnd w:id="46"/>
    </w:p>
    <w:p w:rsidR="004332F4" w:rsidRDefault="004332F4" w:rsidP="004332F4">
      <w:pPr>
        <w:pStyle w:val="ListParagraph"/>
        <w:ind w:left="360"/>
      </w:pPr>
    </w:p>
    <w:p w:rsidR="004332F4" w:rsidRDefault="004332F4" w:rsidP="004332F4">
      <w:pPr>
        <w:pStyle w:val="ListParagraph"/>
        <w:numPr>
          <w:ilvl w:val="0"/>
          <w:numId w:val="8"/>
        </w:numPr>
      </w:pPr>
      <w:proofErr w:type="spellStart"/>
      <w:proofErr w:type="gramStart"/>
      <w:r>
        <w:t>eProsima</w:t>
      </w:r>
      <w:proofErr w:type="spellEnd"/>
      <w:proofErr w:type="gramEnd"/>
      <w:r>
        <w:t xml:space="preserve"> RPC over DDS requires this package. It can be downloaded from:</w:t>
      </w:r>
    </w:p>
    <w:p w:rsidR="004332F4" w:rsidRDefault="004332F4" w:rsidP="004332F4">
      <w:pPr>
        <w:pStyle w:val="ListParagraph"/>
        <w:ind w:left="360"/>
      </w:pPr>
    </w:p>
    <w:p w:rsidR="00FC32C8" w:rsidRPr="00FC32C8" w:rsidRDefault="00B83F7A" w:rsidP="00FC32C8">
      <w:pPr>
        <w:jc w:val="center"/>
      </w:pPr>
      <w:r>
        <w:pict>
          <v:shape id="_x0000_s1026" type="#_x0000_t202" style="width:351.7pt;height:22.55pt;mso-left-percent:-10001;mso-top-percent:-10001;mso-position-horizontal:absolute;mso-position-horizontal-relative:char;mso-position-vertical:absolute;mso-position-vertical-relative:line;mso-left-percent:-10001;mso-top-percent:-10001;mso-width-relative:margin;mso-height-relative:margin">
            <v:textbox>
              <w:txbxContent>
                <w:p w:rsidR="00FC32C8" w:rsidRPr="00BE139C" w:rsidRDefault="00B83F7A" w:rsidP="00FC32C8">
                  <w:pPr>
                    <w:jc w:val="center"/>
                    <w:rPr>
                      <w:lang w:val="es-ES"/>
                    </w:rPr>
                  </w:pPr>
                  <w:hyperlink r:id="rId15" w:history="1">
                    <w:r w:rsidR="00FC32C8" w:rsidRPr="000D3280">
                      <w:rPr>
                        <w:rStyle w:val="Hyperlink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 xml:space="preserve">Visual C++ 2010 </w:t>
                    </w:r>
                    <w:proofErr w:type="spellStart"/>
                    <w:r w:rsidR="00FC32C8" w:rsidRPr="000D3280">
                      <w:rPr>
                        <w:rStyle w:val="Hyperlink"/>
                        <w:rFonts w:ascii="Bitstream Vera Sans Mono" w:hAnsi="Bitstream Vera Sans Mono"/>
                        <w:sz w:val="16"/>
                        <w:szCs w:val="16"/>
                        <w:lang w:val="es-ES"/>
                      </w:rPr>
                      <w:t>Redistributable</w:t>
                    </w:r>
                    <w:proofErr w:type="spellEnd"/>
                  </w:hyperlink>
                </w:p>
                <w:p w:rsidR="00FC32C8" w:rsidRPr="00BE139C" w:rsidRDefault="00FC32C8" w:rsidP="00FC32C8">
                  <w:pPr>
                    <w:rPr>
                      <w:lang w:val="es-ES"/>
                    </w:rPr>
                  </w:pPr>
                </w:p>
              </w:txbxContent>
            </v:textbox>
            <w10:wrap type="none"/>
            <w10:anchorlock/>
          </v:shape>
        </w:pict>
      </w:r>
    </w:p>
    <w:sectPr w:rsidR="00FC32C8" w:rsidRPr="00FC32C8" w:rsidSect="00383E2D">
      <w:headerReference w:type="default" r:id="rId16"/>
      <w:footerReference w:type="default" r:id="rId17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3F7A" w:rsidRDefault="00B83F7A" w:rsidP="005D1255">
      <w:r>
        <w:separator/>
      </w:r>
    </w:p>
  </w:endnote>
  <w:endnote w:type="continuationSeparator" w:id="0">
    <w:p w:rsidR="00B83F7A" w:rsidRDefault="00B83F7A" w:rsidP="005D12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itstream Vera Sans Mono">
    <w:altName w:val="Lucida Console"/>
    <w:panose1 w:val="020B0609030804020204"/>
    <w:charset w:val="00"/>
    <w:family w:val="modern"/>
    <w:pitch w:val="fixed"/>
    <w:sig w:usb0="800000AF" w:usb1="1000204A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7654875"/>
      <w:docPartObj>
        <w:docPartGallery w:val="Page Numbers (Bottom of Page)"/>
        <w:docPartUnique/>
      </w:docPartObj>
    </w:sdtPr>
    <w:sdtEndPr/>
    <w:sdtContent>
      <w:p w:rsidR="00D10134" w:rsidRDefault="00D10134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21BA2" w:rsidRPr="00A21BA2">
          <w:rPr>
            <w:noProof/>
            <w:lang w:val="es-ES"/>
          </w:rPr>
          <w:t>6</w:t>
        </w:r>
        <w:r>
          <w:fldChar w:fldCharType="end"/>
        </w:r>
      </w:p>
    </w:sdtContent>
  </w:sdt>
  <w:p w:rsidR="00D10134" w:rsidRDefault="00D1013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3F7A" w:rsidRDefault="00B83F7A" w:rsidP="005D1255">
      <w:r>
        <w:separator/>
      </w:r>
    </w:p>
  </w:footnote>
  <w:footnote w:type="continuationSeparator" w:id="0">
    <w:p w:rsidR="00B83F7A" w:rsidRDefault="00B83F7A" w:rsidP="005D12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3E2D" w:rsidRDefault="00383E2D" w:rsidP="00383E2D">
    <w:pPr>
      <w:pStyle w:val="Header"/>
      <w:tabs>
        <w:tab w:val="clear" w:pos="4252"/>
        <w:tab w:val="clear" w:pos="8504"/>
        <w:tab w:val="left" w:pos="2550"/>
      </w:tabs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6177"/>
    <w:multiLevelType w:val="hybridMultilevel"/>
    <w:tmpl w:val="D86C5DEC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FA56181"/>
    <w:multiLevelType w:val="hybridMultilevel"/>
    <w:tmpl w:val="A03469B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0AC608C"/>
    <w:multiLevelType w:val="multilevel"/>
    <w:tmpl w:val="0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>
    <w:nsid w:val="45A51AC8"/>
    <w:multiLevelType w:val="hybridMultilevel"/>
    <w:tmpl w:val="DDC8CA9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63784E95"/>
    <w:multiLevelType w:val="hybridMultilevel"/>
    <w:tmpl w:val="229E8FB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6ED107DE"/>
    <w:multiLevelType w:val="hybridMultilevel"/>
    <w:tmpl w:val="15BE7F5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FD1460"/>
    <w:multiLevelType w:val="hybridMultilevel"/>
    <w:tmpl w:val="D490284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6197671"/>
    <w:multiLevelType w:val="hybridMultilevel"/>
    <w:tmpl w:val="56CC21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7"/>
  </w:num>
  <w:num w:numId="4">
    <w:abstractNumId w:val="2"/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4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FC32C8"/>
    <w:rsid w:val="00003BB9"/>
    <w:rsid w:val="00004F60"/>
    <w:rsid w:val="0008479E"/>
    <w:rsid w:val="000C6E45"/>
    <w:rsid w:val="001B03B8"/>
    <w:rsid w:val="00280DAC"/>
    <w:rsid w:val="00334524"/>
    <w:rsid w:val="003661E1"/>
    <w:rsid w:val="00383E2D"/>
    <w:rsid w:val="003B1477"/>
    <w:rsid w:val="004332F4"/>
    <w:rsid w:val="004775F6"/>
    <w:rsid w:val="004C4A15"/>
    <w:rsid w:val="00514BC1"/>
    <w:rsid w:val="005D1255"/>
    <w:rsid w:val="005D500C"/>
    <w:rsid w:val="005E1F16"/>
    <w:rsid w:val="00633EBD"/>
    <w:rsid w:val="00640CB2"/>
    <w:rsid w:val="00654E1C"/>
    <w:rsid w:val="00687E94"/>
    <w:rsid w:val="00782924"/>
    <w:rsid w:val="00791B91"/>
    <w:rsid w:val="009D057E"/>
    <w:rsid w:val="00A21BA2"/>
    <w:rsid w:val="00B83F7A"/>
    <w:rsid w:val="00BA66C5"/>
    <w:rsid w:val="00BA6DAF"/>
    <w:rsid w:val="00BC5A80"/>
    <w:rsid w:val="00C87905"/>
    <w:rsid w:val="00CA64D2"/>
    <w:rsid w:val="00D10134"/>
    <w:rsid w:val="00D36DFB"/>
    <w:rsid w:val="00D466F8"/>
    <w:rsid w:val="00DA78C7"/>
    <w:rsid w:val="00DB1A56"/>
    <w:rsid w:val="00F63916"/>
    <w:rsid w:val="00FC32C8"/>
    <w:rsid w:val="00FF0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en-US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A66C5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A66C5"/>
    <w:pPr>
      <w:keepNext/>
      <w:numPr>
        <w:numId w:val="4"/>
      </w:numPr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66C5"/>
    <w:pPr>
      <w:keepNext/>
      <w:numPr>
        <w:ilvl w:val="1"/>
        <w:numId w:val="4"/>
      </w:numPr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66C5"/>
    <w:pPr>
      <w:keepNext/>
      <w:numPr>
        <w:ilvl w:val="2"/>
        <w:numId w:val="4"/>
      </w:numPr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66C5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66C5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66C5"/>
    <w:pPr>
      <w:numPr>
        <w:ilvl w:val="5"/>
        <w:numId w:val="4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66C5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66C5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66C5"/>
    <w:pPr>
      <w:numPr>
        <w:ilvl w:val="8"/>
        <w:numId w:val="4"/>
      </w:num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66C5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A66C5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66C5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66C5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66C5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66C5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66C5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66C5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66C5"/>
    <w:rPr>
      <w:rFonts w:asciiTheme="majorHAnsi" w:eastAsiaTheme="majorEastAsia" w:hAnsiTheme="majorHAnsi"/>
    </w:rPr>
  </w:style>
  <w:style w:type="paragraph" w:styleId="Caption">
    <w:name w:val="caption"/>
    <w:basedOn w:val="Normal"/>
    <w:next w:val="Normal"/>
    <w:uiPriority w:val="35"/>
    <w:semiHidden/>
    <w:unhideWhenUsed/>
    <w:rsid w:val="00FC32C8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BA66C5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BA66C5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66C5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character" w:customStyle="1" w:styleId="SubtitleChar">
    <w:name w:val="Subtitle Char"/>
    <w:basedOn w:val="DefaultParagraphFont"/>
    <w:link w:val="Subtitle"/>
    <w:uiPriority w:val="11"/>
    <w:rsid w:val="00BA66C5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BA66C5"/>
    <w:rPr>
      <w:b/>
      <w:bCs/>
    </w:rPr>
  </w:style>
  <w:style w:type="character" w:styleId="Emphasis">
    <w:name w:val="Emphasis"/>
    <w:basedOn w:val="DefaultParagraphFont"/>
    <w:uiPriority w:val="20"/>
    <w:qFormat/>
    <w:rsid w:val="00BA66C5"/>
    <w:rPr>
      <w:rFonts w:asciiTheme="minorHAnsi" w:hAnsiTheme="minorHAns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BA66C5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FC32C8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BA66C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BA66C5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BA66C5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66C5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66C5"/>
    <w:rPr>
      <w:b/>
      <w:i/>
      <w:sz w:val="24"/>
    </w:rPr>
  </w:style>
  <w:style w:type="character" w:styleId="SubtleEmphasis">
    <w:name w:val="Subtle Emphasis"/>
    <w:uiPriority w:val="19"/>
    <w:qFormat/>
    <w:rsid w:val="00BA66C5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BA66C5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BA66C5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BA66C5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BA66C5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A66C5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FC32C8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3452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4524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334524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345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45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D1255"/>
  </w:style>
  <w:style w:type="paragraph" w:styleId="Footer">
    <w:name w:val="footer"/>
    <w:basedOn w:val="Normal"/>
    <w:link w:val="FooterChar"/>
    <w:uiPriority w:val="99"/>
    <w:unhideWhenUsed/>
    <w:rsid w:val="005D1255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D1255"/>
  </w:style>
  <w:style w:type="table" w:styleId="TableGrid">
    <w:name w:val="Table Grid"/>
    <w:basedOn w:val="TableNormal"/>
    <w:uiPriority w:val="59"/>
    <w:rsid w:val="000C6E45"/>
    <w:rPr>
      <w:rFonts w:eastAsiaTheme="minorHAnsi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004F6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04F60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04F6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04F6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04F60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Support@eProsima.com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www.eProsima.com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fo@eProsima.com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microsoft.com/en-us/download/details.aspx?id=13523" TargetMode="External"/><Relationship Id="rId10" Type="http://schemas.openxmlformats.org/officeDocument/2006/relationships/image" Target="media/image2.gif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1.gif"/><Relationship Id="rId14" Type="http://schemas.openxmlformats.org/officeDocument/2006/relationships/hyperlink" Target="http://www.microsoft.com/en-us/download/details.aspx?id=8328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C6C4DB3-0077-4822-8C89-15F671FF06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6</Pages>
  <Words>744</Words>
  <Characters>4098</Characters>
  <Application>Microsoft Office Word</Application>
  <DocSecurity>0</DocSecurity>
  <Lines>34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4833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Gonzalez Moreno</dc:creator>
  <cp:lastModifiedBy>Ricardo Gonzalez Moreno</cp:lastModifiedBy>
  <cp:revision>13</cp:revision>
  <dcterms:created xsi:type="dcterms:W3CDTF">2012-11-21T15:22:00Z</dcterms:created>
  <dcterms:modified xsi:type="dcterms:W3CDTF">2012-12-07T11:11:00Z</dcterms:modified>
</cp:coreProperties>
</file>